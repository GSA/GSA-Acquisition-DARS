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799108FE" w:rsidR="00C53C8E" w:rsidRDefault="50466027" w:rsidP="00227344">
      <w:pPr>
        <w:pStyle w:val="Heading1"/>
        <w:widowControl/>
        <w:rPr>
          <w:color w:val="auto"/>
          <w:sz w:val="28"/>
          <w:szCs w:val="28"/>
        </w:rPr>
      </w:pPr>
      <w:bookmarkStart w:id="0" w:name="_Toc76027626"/>
      <w:bookmarkStart w:id="1" w:name="_Toc76029825"/>
      <w:bookmarkStart w:id="2" w:name="_Toc198640820"/>
      <w:bookmarkStart w:id="3" w:name="_Toc345306720"/>
      <w:bookmarkStart w:id="4" w:name="_Toc350243852"/>
      <w:bookmarkStart w:id="5" w:name="_Toc350579318"/>
      <w:bookmarkStart w:id="6" w:name="_Toc351646710"/>
      <w:bookmarkStart w:id="7" w:name="_Toc161931401"/>
      <w:r w:rsidRPr="28298539">
        <w:rPr>
          <w:color w:val="auto"/>
          <w:sz w:val="28"/>
          <w:szCs w:val="28"/>
        </w:rPr>
        <w:t>PART 5</w:t>
      </w:r>
      <w:r w:rsidR="00C8172E">
        <w:rPr>
          <w:color w:val="auto"/>
          <w:sz w:val="28"/>
          <w:szCs w:val="28"/>
        </w:rPr>
        <w:t>8</w:t>
      </w:r>
      <w:r w:rsidRPr="28298539">
        <w:rPr>
          <w:color w:val="auto"/>
          <w:sz w:val="28"/>
          <w:szCs w:val="28"/>
        </w:rPr>
        <w:t>0</w:t>
      </w:r>
      <w:r w:rsidR="00122628">
        <w:rPr>
          <w:color w:val="auto"/>
          <w:sz w:val="28"/>
          <w:szCs w:val="28"/>
        </w:rPr>
        <w:t>5</w:t>
      </w:r>
      <w:r w:rsidRPr="28298539">
        <w:rPr>
          <w:color w:val="auto"/>
          <w:sz w:val="28"/>
          <w:szCs w:val="28"/>
        </w:rPr>
        <w:t xml:space="preserve"> - </w:t>
      </w:r>
      <w:r w:rsidR="3FEB16EC">
        <w:br/>
      </w:r>
      <w:bookmarkEnd w:id="0"/>
      <w:bookmarkEnd w:id="1"/>
      <w:r w:rsidR="00122628" w:rsidRPr="00676554">
        <w:t>PUBLICIZING CONTRACT ACTIONS</w:t>
      </w:r>
      <w:bookmarkEnd w:id="2"/>
      <w:bookmarkEnd w:id="7"/>
    </w:p>
    <w:p w14:paraId="07647B7E" w14:textId="06024104" w:rsidR="00A8468C" w:rsidRPr="00BC55FF" w:rsidRDefault="3BFEF39E" w:rsidP="28298539">
      <w:pPr>
        <w:spacing w:before="120" w:after="480"/>
        <w:jc w:val="center"/>
        <w:rPr>
          <w:i/>
          <w:iCs/>
        </w:rPr>
      </w:pPr>
      <w:r w:rsidRPr="5C01A14C">
        <w:rPr>
          <w:i/>
          <w:iCs/>
        </w:rPr>
        <w:t xml:space="preserve">Revised: </w:t>
      </w:r>
      <w:del w:id="8" w:author="PS21" w:date="2025-05-21T13:02:00Z">
        <w:r w:rsidR="00C8172E">
          <w:rPr>
            <w:i/>
            <w:iCs/>
          </w:rPr>
          <w:delText>April</w:delText>
        </w:r>
        <w:r w:rsidR="008E5690">
          <w:rPr>
            <w:i/>
            <w:iCs/>
          </w:rPr>
          <w:delText xml:space="preserve"> 202</w:delText>
        </w:r>
        <w:r w:rsidR="00C8172E">
          <w:rPr>
            <w:i/>
            <w:iCs/>
          </w:rPr>
          <w:delText>4</w:delText>
        </w:r>
        <w:r w:rsidR="5EE2CC59" w:rsidRPr="5C01A14C">
          <w:rPr>
            <w:i/>
            <w:iCs/>
          </w:rPr>
          <w:delText xml:space="preserve"> </w:delText>
        </w:r>
      </w:del>
      <w:ins w:id="9" w:author="PS21" w:date="2025-05-21T13:02:00Z">
        <w:r w:rsidR="00A67AFF">
          <w:rPr>
            <w:i/>
            <w:iCs/>
          </w:rPr>
          <w:t>May 2025</w:t>
        </w:r>
      </w:ins>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1F84EB21" w14:textId="77777777" w:rsidR="00F7472C" w:rsidRDefault="00F75FA6">
          <w:pPr>
            <w:pStyle w:val="TOC1"/>
            <w:rPr>
              <w:del w:id="10" w:author="PS21" w:date="2025-05-21T13:02:00Z"/>
              <w:rFonts w:asciiTheme="minorHAnsi" w:eastAsiaTheme="minorEastAsia" w:hAnsiTheme="minorHAnsi" w:cstheme="minorBidi"/>
              <w:noProof/>
              <w:kern w:val="2"/>
              <w:sz w:val="22"/>
              <w:szCs w:val="22"/>
              <w14:ligatures w14:val="standardContextual"/>
            </w:rPr>
          </w:pPr>
          <w:del w:id="11" w:author="PS21" w:date="2025-05-21T13:02:00Z">
            <w:r w:rsidRPr="00323CBD">
              <w:rPr>
                <w:color w:val="2B579A"/>
                <w:szCs w:val="24"/>
                <w:shd w:val="clear" w:color="auto" w:fill="E6E6E6"/>
              </w:rPr>
              <w:fldChar w:fldCharType="begin"/>
            </w:r>
            <w:r w:rsidRPr="00323CBD">
              <w:rPr>
                <w:szCs w:val="24"/>
              </w:rPr>
              <w:delInstrText xml:space="preserve"> TOC \o "1-3" \h \z \u </w:delInstrText>
            </w:r>
            <w:r w:rsidRPr="00323CBD">
              <w:rPr>
                <w:color w:val="2B579A"/>
                <w:szCs w:val="24"/>
                <w:shd w:val="clear" w:color="auto" w:fill="E6E6E6"/>
              </w:rPr>
              <w:fldChar w:fldCharType="separate"/>
            </w:r>
            <w:r w:rsidR="00192C4C">
              <w:fldChar w:fldCharType="begin"/>
            </w:r>
            <w:r w:rsidR="00192C4C">
              <w:delInstrText>HYPERLINK \l "_Toc161931401"</w:delInstrText>
            </w:r>
            <w:r w:rsidR="00192C4C">
              <w:fldChar w:fldCharType="separate"/>
            </w:r>
            <w:r w:rsidR="00F7472C" w:rsidRPr="00F47DC1">
              <w:rPr>
                <w:rStyle w:val="Hyperlink"/>
                <w:noProof/>
              </w:rPr>
              <w:delText>PART 5805 -  PUBLICIZING CONTRACT ACTIONS</w:delText>
            </w:r>
            <w:r w:rsidR="00F7472C">
              <w:rPr>
                <w:noProof/>
                <w:webHidden/>
              </w:rPr>
              <w:tab/>
            </w:r>
            <w:r w:rsidR="00F7472C">
              <w:rPr>
                <w:noProof/>
                <w:webHidden/>
              </w:rPr>
              <w:fldChar w:fldCharType="begin"/>
            </w:r>
            <w:r w:rsidR="00F7472C">
              <w:rPr>
                <w:noProof/>
                <w:webHidden/>
              </w:rPr>
              <w:delInstrText xml:space="preserve"> PAGEREF _Toc161931401 \h </w:delInstrText>
            </w:r>
            <w:r w:rsidR="00F7472C">
              <w:rPr>
                <w:noProof/>
                <w:webHidden/>
              </w:rPr>
            </w:r>
            <w:r w:rsidR="00F7472C">
              <w:rPr>
                <w:noProof/>
                <w:webHidden/>
              </w:rPr>
              <w:fldChar w:fldCharType="separate"/>
            </w:r>
            <w:r w:rsidR="00F7472C">
              <w:rPr>
                <w:noProof/>
                <w:webHidden/>
              </w:rPr>
              <w:delText>1</w:delText>
            </w:r>
            <w:r w:rsidR="00F7472C">
              <w:rPr>
                <w:noProof/>
                <w:webHidden/>
              </w:rPr>
              <w:fldChar w:fldCharType="end"/>
            </w:r>
            <w:r w:rsidR="00192C4C">
              <w:rPr>
                <w:noProof/>
              </w:rPr>
              <w:fldChar w:fldCharType="end"/>
            </w:r>
          </w:del>
        </w:p>
        <w:p w14:paraId="493D1F10" w14:textId="77777777" w:rsidR="00F7472C" w:rsidRDefault="00192C4C">
          <w:pPr>
            <w:pStyle w:val="TOC2"/>
            <w:tabs>
              <w:tab w:val="right" w:leader="dot" w:pos="9350"/>
            </w:tabs>
            <w:rPr>
              <w:del w:id="12" w:author="PS21" w:date="2025-05-21T13:02:00Z"/>
              <w:rFonts w:asciiTheme="minorHAnsi" w:eastAsiaTheme="minorEastAsia" w:hAnsiTheme="minorHAnsi" w:cstheme="minorBidi"/>
              <w:noProof/>
              <w:kern w:val="2"/>
              <w:sz w:val="22"/>
              <w:szCs w:val="22"/>
              <w14:ligatures w14:val="standardContextual"/>
            </w:rPr>
          </w:pPr>
          <w:del w:id="13" w:author="PS21" w:date="2025-05-21T13:02:00Z">
            <w:r>
              <w:fldChar w:fldCharType="begin"/>
            </w:r>
            <w:r>
              <w:delInstrText>HYPERLINK \l "_Toc161931402"</w:delInstrText>
            </w:r>
            <w:r>
              <w:fldChar w:fldCharType="separate"/>
            </w:r>
            <w:r w:rsidR="00F7472C" w:rsidRPr="00F47DC1">
              <w:rPr>
                <w:rStyle w:val="Hyperlink"/>
                <w:caps/>
                <w:noProof/>
              </w:rPr>
              <w:delText xml:space="preserve">SUBPART 5805.3 – </w:delText>
            </w:r>
            <w:r w:rsidR="00F7472C" w:rsidRPr="00F47DC1">
              <w:rPr>
                <w:rStyle w:val="Hyperlink"/>
                <w:noProof/>
              </w:rPr>
              <w:delText>SYNOPSIS OF CONTRACT AWARDS</w:delText>
            </w:r>
            <w:r w:rsidR="00F7472C">
              <w:rPr>
                <w:noProof/>
                <w:webHidden/>
              </w:rPr>
              <w:tab/>
            </w:r>
            <w:r w:rsidR="00F7472C">
              <w:rPr>
                <w:noProof/>
                <w:webHidden/>
              </w:rPr>
              <w:fldChar w:fldCharType="begin"/>
            </w:r>
            <w:r w:rsidR="00F7472C">
              <w:rPr>
                <w:noProof/>
                <w:webHidden/>
              </w:rPr>
              <w:delInstrText xml:space="preserve"> PAGEREF _Toc161931402 \h </w:delInstrText>
            </w:r>
            <w:r w:rsidR="00F7472C">
              <w:rPr>
                <w:noProof/>
                <w:webHidden/>
              </w:rPr>
            </w:r>
            <w:r w:rsidR="00F7472C">
              <w:rPr>
                <w:noProof/>
                <w:webHidden/>
              </w:rPr>
              <w:fldChar w:fldCharType="separate"/>
            </w:r>
            <w:r w:rsidR="00F7472C">
              <w:rPr>
                <w:noProof/>
                <w:webHidden/>
              </w:rPr>
              <w:delText>1</w:delText>
            </w:r>
            <w:r w:rsidR="00F7472C">
              <w:rPr>
                <w:noProof/>
                <w:webHidden/>
              </w:rPr>
              <w:fldChar w:fldCharType="end"/>
            </w:r>
            <w:r>
              <w:rPr>
                <w:noProof/>
              </w:rPr>
              <w:fldChar w:fldCharType="end"/>
            </w:r>
          </w:del>
        </w:p>
        <w:p w14:paraId="48DD8CFE" w14:textId="77777777" w:rsidR="00F7472C" w:rsidRDefault="00192C4C">
          <w:pPr>
            <w:pStyle w:val="TOC3"/>
            <w:tabs>
              <w:tab w:val="right" w:leader="dot" w:pos="9350"/>
            </w:tabs>
            <w:rPr>
              <w:del w:id="14" w:author="PS21" w:date="2025-05-21T13:02:00Z"/>
              <w:rFonts w:asciiTheme="minorHAnsi" w:eastAsiaTheme="minorEastAsia" w:hAnsiTheme="minorHAnsi" w:cstheme="minorBidi"/>
              <w:noProof/>
              <w:kern w:val="2"/>
              <w:sz w:val="22"/>
              <w:szCs w:val="22"/>
              <w14:ligatures w14:val="standardContextual"/>
            </w:rPr>
          </w:pPr>
          <w:del w:id="15" w:author="PS21" w:date="2025-05-21T13:02:00Z">
            <w:r>
              <w:fldChar w:fldCharType="begin"/>
            </w:r>
            <w:r>
              <w:delInstrText>HYPERLINK \l "_Toc161931403"</w:delInstrText>
            </w:r>
            <w:r>
              <w:fldChar w:fldCharType="separate"/>
            </w:r>
            <w:r w:rsidR="00F7472C" w:rsidRPr="00F47DC1">
              <w:rPr>
                <w:rStyle w:val="Hyperlink"/>
                <w:noProof/>
              </w:rPr>
              <w:delText>5805.303   Announcement of Contract Awards</w:delText>
            </w:r>
            <w:r w:rsidR="00F7472C">
              <w:rPr>
                <w:noProof/>
                <w:webHidden/>
              </w:rPr>
              <w:tab/>
            </w:r>
            <w:r w:rsidR="00F7472C">
              <w:rPr>
                <w:noProof/>
                <w:webHidden/>
              </w:rPr>
              <w:fldChar w:fldCharType="begin"/>
            </w:r>
            <w:r w:rsidR="00F7472C">
              <w:rPr>
                <w:noProof/>
                <w:webHidden/>
              </w:rPr>
              <w:delInstrText xml:space="preserve"> PAGEREF _Toc161931403 \h </w:delInstrText>
            </w:r>
            <w:r w:rsidR="00F7472C">
              <w:rPr>
                <w:noProof/>
                <w:webHidden/>
              </w:rPr>
            </w:r>
            <w:r w:rsidR="00F7472C">
              <w:rPr>
                <w:noProof/>
                <w:webHidden/>
              </w:rPr>
              <w:fldChar w:fldCharType="separate"/>
            </w:r>
            <w:r w:rsidR="00F7472C">
              <w:rPr>
                <w:noProof/>
                <w:webHidden/>
              </w:rPr>
              <w:delText>1</w:delText>
            </w:r>
            <w:r w:rsidR="00F7472C">
              <w:rPr>
                <w:noProof/>
                <w:webHidden/>
              </w:rPr>
              <w:fldChar w:fldCharType="end"/>
            </w:r>
            <w:r>
              <w:rPr>
                <w:noProof/>
              </w:rPr>
              <w:fldChar w:fldCharType="end"/>
            </w:r>
          </w:del>
        </w:p>
        <w:p w14:paraId="7676C07D" w14:textId="77777777" w:rsidR="00F7472C" w:rsidRDefault="00192C4C">
          <w:pPr>
            <w:pStyle w:val="TOC2"/>
            <w:tabs>
              <w:tab w:val="right" w:leader="dot" w:pos="9350"/>
            </w:tabs>
            <w:rPr>
              <w:del w:id="16" w:author="PS21" w:date="2025-05-21T13:02:00Z"/>
              <w:rFonts w:asciiTheme="minorHAnsi" w:eastAsiaTheme="minorEastAsia" w:hAnsiTheme="minorHAnsi" w:cstheme="minorBidi"/>
              <w:noProof/>
              <w:kern w:val="2"/>
              <w:sz w:val="22"/>
              <w:szCs w:val="22"/>
              <w14:ligatures w14:val="standardContextual"/>
            </w:rPr>
          </w:pPr>
          <w:del w:id="17" w:author="PS21" w:date="2025-05-21T13:02:00Z">
            <w:r>
              <w:fldChar w:fldCharType="begin"/>
            </w:r>
            <w:r>
              <w:delInstrText>HYPERLINK \l "_Toc161931404"</w:delInstrText>
            </w:r>
            <w:r>
              <w:fldChar w:fldCharType="separate"/>
            </w:r>
            <w:r w:rsidR="00F7472C" w:rsidRPr="00F47DC1">
              <w:rPr>
                <w:rStyle w:val="Hyperlink"/>
                <w:noProof/>
              </w:rPr>
              <w:delText>SUBPART 5805.4 – RELEASE OF INFORMATION</w:delText>
            </w:r>
            <w:r w:rsidR="00F7472C">
              <w:rPr>
                <w:noProof/>
                <w:webHidden/>
              </w:rPr>
              <w:tab/>
            </w:r>
            <w:r w:rsidR="00F7472C">
              <w:rPr>
                <w:noProof/>
                <w:webHidden/>
              </w:rPr>
              <w:fldChar w:fldCharType="begin"/>
            </w:r>
            <w:r w:rsidR="00F7472C">
              <w:rPr>
                <w:noProof/>
                <w:webHidden/>
              </w:rPr>
              <w:delInstrText xml:space="preserve"> PAGEREF _Toc161931404 \h </w:delInstrText>
            </w:r>
            <w:r w:rsidR="00F7472C">
              <w:rPr>
                <w:noProof/>
                <w:webHidden/>
              </w:rPr>
            </w:r>
            <w:r w:rsidR="00F7472C">
              <w:rPr>
                <w:noProof/>
                <w:webHidden/>
              </w:rPr>
              <w:fldChar w:fldCharType="separate"/>
            </w:r>
            <w:r w:rsidR="00F7472C">
              <w:rPr>
                <w:noProof/>
                <w:webHidden/>
              </w:rPr>
              <w:delText>1</w:delText>
            </w:r>
            <w:r w:rsidR="00F7472C">
              <w:rPr>
                <w:noProof/>
                <w:webHidden/>
              </w:rPr>
              <w:fldChar w:fldCharType="end"/>
            </w:r>
            <w:r>
              <w:rPr>
                <w:noProof/>
              </w:rPr>
              <w:fldChar w:fldCharType="end"/>
            </w:r>
          </w:del>
        </w:p>
        <w:p w14:paraId="44C381E8" w14:textId="77777777" w:rsidR="00F7472C" w:rsidRDefault="00192C4C">
          <w:pPr>
            <w:pStyle w:val="TOC3"/>
            <w:tabs>
              <w:tab w:val="right" w:leader="dot" w:pos="9350"/>
            </w:tabs>
            <w:rPr>
              <w:del w:id="18" w:author="PS21" w:date="2025-05-21T13:02:00Z"/>
              <w:rFonts w:asciiTheme="minorHAnsi" w:eastAsiaTheme="minorEastAsia" w:hAnsiTheme="minorHAnsi" w:cstheme="minorBidi"/>
              <w:noProof/>
              <w:kern w:val="2"/>
              <w:sz w:val="22"/>
              <w:szCs w:val="22"/>
              <w14:ligatures w14:val="standardContextual"/>
            </w:rPr>
          </w:pPr>
          <w:del w:id="19" w:author="PS21" w:date="2025-05-21T13:02:00Z">
            <w:r>
              <w:fldChar w:fldCharType="begin"/>
            </w:r>
            <w:r>
              <w:delInstrText>HYPERLINK \l "_Toc161931405"</w:delInstrText>
            </w:r>
            <w:r>
              <w:fldChar w:fldCharType="separate"/>
            </w:r>
            <w:r w:rsidR="00F7472C" w:rsidRPr="00F47DC1">
              <w:rPr>
                <w:rStyle w:val="Hyperlink"/>
                <w:noProof/>
              </w:rPr>
              <w:delText>5805.401   General</w:delText>
            </w:r>
            <w:r w:rsidR="00F7472C">
              <w:rPr>
                <w:noProof/>
                <w:webHidden/>
              </w:rPr>
              <w:tab/>
            </w:r>
            <w:r w:rsidR="00F7472C">
              <w:rPr>
                <w:noProof/>
                <w:webHidden/>
              </w:rPr>
              <w:fldChar w:fldCharType="begin"/>
            </w:r>
            <w:r w:rsidR="00F7472C">
              <w:rPr>
                <w:noProof/>
                <w:webHidden/>
              </w:rPr>
              <w:delInstrText xml:space="preserve"> PAGEREF _Toc161931405 \h </w:delInstrText>
            </w:r>
            <w:r w:rsidR="00F7472C">
              <w:rPr>
                <w:noProof/>
                <w:webHidden/>
              </w:rPr>
            </w:r>
            <w:r w:rsidR="00F7472C">
              <w:rPr>
                <w:noProof/>
                <w:webHidden/>
              </w:rPr>
              <w:fldChar w:fldCharType="separate"/>
            </w:r>
            <w:r w:rsidR="00F7472C">
              <w:rPr>
                <w:noProof/>
                <w:webHidden/>
              </w:rPr>
              <w:delText>1</w:delText>
            </w:r>
            <w:r w:rsidR="00F7472C">
              <w:rPr>
                <w:noProof/>
                <w:webHidden/>
              </w:rPr>
              <w:fldChar w:fldCharType="end"/>
            </w:r>
            <w:r>
              <w:rPr>
                <w:noProof/>
              </w:rPr>
              <w:fldChar w:fldCharType="end"/>
            </w:r>
          </w:del>
        </w:p>
        <w:p w14:paraId="1B5B7CEC" w14:textId="77777777" w:rsidR="00F7472C" w:rsidRDefault="00192C4C">
          <w:pPr>
            <w:pStyle w:val="TOC3"/>
            <w:tabs>
              <w:tab w:val="right" w:leader="dot" w:pos="9350"/>
            </w:tabs>
            <w:rPr>
              <w:del w:id="20" w:author="PS21" w:date="2025-05-21T13:02:00Z"/>
              <w:rFonts w:asciiTheme="minorHAnsi" w:eastAsiaTheme="minorEastAsia" w:hAnsiTheme="minorHAnsi" w:cstheme="minorBidi"/>
              <w:noProof/>
              <w:kern w:val="2"/>
              <w:sz w:val="22"/>
              <w:szCs w:val="22"/>
              <w14:ligatures w14:val="standardContextual"/>
            </w:rPr>
          </w:pPr>
          <w:del w:id="21" w:author="PS21" w:date="2025-05-21T13:02:00Z">
            <w:r>
              <w:fldChar w:fldCharType="begin"/>
            </w:r>
            <w:r>
              <w:delInstrText>HYPERLINK \l "_Toc161931406"</w:delInstrText>
            </w:r>
            <w:r>
              <w:fldChar w:fldCharType="separate"/>
            </w:r>
            <w:r w:rsidR="00F7472C" w:rsidRPr="00F47DC1">
              <w:rPr>
                <w:rStyle w:val="Hyperlink"/>
                <w:noProof/>
              </w:rPr>
              <w:delText>5805.403   Request from Members of Congress</w:delText>
            </w:r>
            <w:r w:rsidR="00F7472C">
              <w:rPr>
                <w:noProof/>
                <w:webHidden/>
              </w:rPr>
              <w:tab/>
            </w:r>
            <w:r w:rsidR="00F7472C">
              <w:rPr>
                <w:noProof/>
                <w:webHidden/>
              </w:rPr>
              <w:fldChar w:fldCharType="begin"/>
            </w:r>
            <w:r w:rsidR="00F7472C">
              <w:rPr>
                <w:noProof/>
                <w:webHidden/>
              </w:rPr>
              <w:delInstrText xml:space="preserve"> PAGEREF _Toc161931406 \h </w:delInstrText>
            </w:r>
            <w:r w:rsidR="00F7472C">
              <w:rPr>
                <w:noProof/>
                <w:webHidden/>
              </w:rPr>
            </w:r>
            <w:r w:rsidR="00F7472C">
              <w:rPr>
                <w:noProof/>
                <w:webHidden/>
              </w:rPr>
              <w:fldChar w:fldCharType="separate"/>
            </w:r>
            <w:r w:rsidR="00F7472C">
              <w:rPr>
                <w:noProof/>
                <w:webHidden/>
              </w:rPr>
              <w:delText>2</w:delText>
            </w:r>
            <w:r w:rsidR="00F7472C">
              <w:rPr>
                <w:noProof/>
                <w:webHidden/>
              </w:rPr>
              <w:fldChar w:fldCharType="end"/>
            </w:r>
            <w:r>
              <w:rPr>
                <w:noProof/>
              </w:rPr>
              <w:fldChar w:fldCharType="end"/>
            </w:r>
          </w:del>
        </w:p>
        <w:p w14:paraId="1FD422D5" w14:textId="77777777" w:rsidR="00F7472C" w:rsidRDefault="00192C4C">
          <w:pPr>
            <w:pStyle w:val="TOC3"/>
            <w:tabs>
              <w:tab w:val="right" w:leader="dot" w:pos="9350"/>
            </w:tabs>
            <w:rPr>
              <w:del w:id="22" w:author="PS21" w:date="2025-05-21T13:02:00Z"/>
              <w:rFonts w:asciiTheme="minorHAnsi" w:eastAsiaTheme="minorEastAsia" w:hAnsiTheme="minorHAnsi" w:cstheme="minorBidi"/>
              <w:noProof/>
              <w:kern w:val="2"/>
              <w:sz w:val="22"/>
              <w:szCs w:val="22"/>
              <w14:ligatures w14:val="standardContextual"/>
            </w:rPr>
          </w:pPr>
          <w:del w:id="23" w:author="PS21" w:date="2025-05-21T13:02:00Z">
            <w:r>
              <w:fldChar w:fldCharType="begin"/>
            </w:r>
            <w:r>
              <w:delInstrText>HYPERLINK \l "_Toc161931407"</w:delInstrText>
            </w:r>
            <w:r>
              <w:fldChar w:fldCharType="separate"/>
            </w:r>
            <w:r w:rsidR="00F7472C" w:rsidRPr="00F47DC1">
              <w:rPr>
                <w:rStyle w:val="Hyperlink"/>
                <w:noProof/>
              </w:rPr>
              <w:delText>5805.404   Release of Long-Range Acquisition Estimates</w:delText>
            </w:r>
            <w:r w:rsidR="00F7472C">
              <w:rPr>
                <w:noProof/>
                <w:webHidden/>
              </w:rPr>
              <w:tab/>
            </w:r>
            <w:r w:rsidR="00F7472C">
              <w:rPr>
                <w:noProof/>
                <w:webHidden/>
              </w:rPr>
              <w:fldChar w:fldCharType="begin"/>
            </w:r>
            <w:r w:rsidR="00F7472C">
              <w:rPr>
                <w:noProof/>
                <w:webHidden/>
              </w:rPr>
              <w:delInstrText xml:space="preserve"> PAGEREF _Toc161931407 \h </w:delInstrText>
            </w:r>
            <w:r w:rsidR="00F7472C">
              <w:rPr>
                <w:noProof/>
                <w:webHidden/>
              </w:rPr>
            </w:r>
            <w:r w:rsidR="00F7472C">
              <w:rPr>
                <w:noProof/>
                <w:webHidden/>
              </w:rPr>
              <w:fldChar w:fldCharType="separate"/>
            </w:r>
            <w:r w:rsidR="00F7472C">
              <w:rPr>
                <w:noProof/>
                <w:webHidden/>
              </w:rPr>
              <w:delText>3</w:delText>
            </w:r>
            <w:r w:rsidR="00F7472C">
              <w:rPr>
                <w:noProof/>
                <w:webHidden/>
              </w:rPr>
              <w:fldChar w:fldCharType="end"/>
            </w:r>
            <w:r>
              <w:rPr>
                <w:noProof/>
              </w:rPr>
              <w:fldChar w:fldCharType="end"/>
            </w:r>
          </w:del>
        </w:p>
        <w:p w14:paraId="28490897" w14:textId="77777777" w:rsidR="00F7472C" w:rsidRDefault="00192C4C">
          <w:pPr>
            <w:pStyle w:val="TOC3"/>
            <w:tabs>
              <w:tab w:val="right" w:leader="dot" w:pos="9350"/>
            </w:tabs>
            <w:rPr>
              <w:del w:id="24" w:author="PS21" w:date="2025-05-21T13:02:00Z"/>
              <w:rFonts w:asciiTheme="minorHAnsi" w:eastAsiaTheme="minorEastAsia" w:hAnsiTheme="minorHAnsi" w:cstheme="minorBidi"/>
              <w:noProof/>
              <w:kern w:val="2"/>
              <w:sz w:val="22"/>
              <w:szCs w:val="22"/>
              <w14:ligatures w14:val="standardContextual"/>
            </w:rPr>
          </w:pPr>
          <w:del w:id="25" w:author="PS21" w:date="2025-05-21T13:02:00Z">
            <w:r>
              <w:fldChar w:fldCharType="begin"/>
            </w:r>
            <w:r>
              <w:delInstrText>HYPERLINK \l "_Toc161931408"</w:delInstrText>
            </w:r>
            <w:r>
              <w:fldChar w:fldCharType="separate"/>
            </w:r>
            <w:r w:rsidR="00F7472C" w:rsidRPr="00F47DC1">
              <w:rPr>
                <w:rStyle w:val="Hyperlink"/>
                <w:noProof/>
              </w:rPr>
              <w:delText>5805.404-1   Release Procedures</w:delText>
            </w:r>
            <w:r w:rsidR="00F7472C">
              <w:rPr>
                <w:noProof/>
                <w:webHidden/>
              </w:rPr>
              <w:tab/>
            </w:r>
            <w:r w:rsidR="00F7472C">
              <w:rPr>
                <w:noProof/>
                <w:webHidden/>
              </w:rPr>
              <w:fldChar w:fldCharType="begin"/>
            </w:r>
            <w:r w:rsidR="00F7472C">
              <w:rPr>
                <w:noProof/>
                <w:webHidden/>
              </w:rPr>
              <w:delInstrText xml:space="preserve"> PAGEREF _Toc161931408 \h </w:delInstrText>
            </w:r>
            <w:r w:rsidR="00F7472C">
              <w:rPr>
                <w:noProof/>
                <w:webHidden/>
              </w:rPr>
            </w:r>
            <w:r w:rsidR="00F7472C">
              <w:rPr>
                <w:noProof/>
                <w:webHidden/>
              </w:rPr>
              <w:fldChar w:fldCharType="separate"/>
            </w:r>
            <w:r w:rsidR="00F7472C">
              <w:rPr>
                <w:noProof/>
                <w:webHidden/>
              </w:rPr>
              <w:delText>3</w:delText>
            </w:r>
            <w:r w:rsidR="00F7472C">
              <w:rPr>
                <w:noProof/>
                <w:webHidden/>
              </w:rPr>
              <w:fldChar w:fldCharType="end"/>
            </w:r>
            <w:r>
              <w:rPr>
                <w:noProof/>
              </w:rPr>
              <w:fldChar w:fldCharType="end"/>
            </w:r>
          </w:del>
        </w:p>
        <w:p w14:paraId="04982807" w14:textId="14DB6013" w:rsidR="006C509D" w:rsidRDefault="00F75FA6">
          <w:pPr>
            <w:pStyle w:val="TOC1"/>
            <w:rPr>
              <w:ins w:id="26" w:author="PS21" w:date="2025-05-21T13:02:00Z"/>
              <w:rFonts w:asciiTheme="minorHAnsi" w:eastAsiaTheme="minorEastAsia" w:hAnsiTheme="minorHAnsi" w:cstheme="minorBidi"/>
              <w:noProof/>
              <w:kern w:val="2"/>
              <w:szCs w:val="24"/>
              <w14:ligatures w14:val="standardContextual"/>
            </w:rPr>
          </w:pPr>
          <w:del w:id="27" w:author="PS21" w:date="2025-05-21T13:02:00Z">
            <w:r w:rsidRPr="00323CBD">
              <w:rPr>
                <w:b/>
                <w:bCs/>
                <w:noProof/>
                <w:color w:val="2B579A"/>
                <w:szCs w:val="24"/>
                <w:shd w:val="clear" w:color="auto" w:fill="E6E6E6"/>
              </w:rPr>
              <w:fldChar w:fldCharType="end"/>
            </w:r>
          </w:del>
          <w:ins w:id="28" w:author="PS21" w:date="2025-05-21T13:02:00Z">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r w:rsidR="00192C4C">
              <w:fldChar w:fldCharType="begin"/>
            </w:r>
            <w:r w:rsidR="00192C4C">
              <w:instrText>HYPERLINK \l "_Toc198640820"</w:instrText>
            </w:r>
            <w:r w:rsidR="00192C4C">
              <w:fldChar w:fldCharType="separate"/>
            </w:r>
            <w:r w:rsidR="006C509D" w:rsidRPr="009B3FE0">
              <w:rPr>
                <w:rStyle w:val="Hyperlink"/>
                <w:noProof/>
              </w:rPr>
              <w:t>PART 5805 -  PUBLICIZING CONTRACT ACTIONS</w:t>
            </w:r>
            <w:r w:rsidR="006C509D">
              <w:rPr>
                <w:noProof/>
                <w:webHidden/>
              </w:rPr>
              <w:tab/>
            </w:r>
            <w:r w:rsidR="006C509D">
              <w:rPr>
                <w:noProof/>
                <w:webHidden/>
              </w:rPr>
              <w:fldChar w:fldCharType="begin"/>
            </w:r>
            <w:r w:rsidR="006C509D">
              <w:rPr>
                <w:noProof/>
                <w:webHidden/>
              </w:rPr>
              <w:instrText xml:space="preserve"> PAGEREF _Toc198640820 \h </w:instrText>
            </w:r>
            <w:r w:rsidR="006C509D">
              <w:rPr>
                <w:noProof/>
                <w:webHidden/>
              </w:rPr>
            </w:r>
            <w:r w:rsidR="006C509D">
              <w:rPr>
                <w:noProof/>
                <w:webHidden/>
              </w:rPr>
              <w:fldChar w:fldCharType="separate"/>
            </w:r>
            <w:r w:rsidR="006C509D">
              <w:rPr>
                <w:noProof/>
                <w:webHidden/>
              </w:rPr>
              <w:t>1</w:t>
            </w:r>
            <w:r w:rsidR="006C509D">
              <w:rPr>
                <w:noProof/>
                <w:webHidden/>
              </w:rPr>
              <w:fldChar w:fldCharType="end"/>
            </w:r>
            <w:r w:rsidR="00192C4C">
              <w:rPr>
                <w:noProof/>
              </w:rPr>
              <w:fldChar w:fldCharType="end"/>
            </w:r>
          </w:ins>
        </w:p>
        <w:p w14:paraId="5C444F49" w14:textId="0D0D128E" w:rsidR="006C509D" w:rsidRDefault="00192C4C">
          <w:pPr>
            <w:pStyle w:val="TOC2"/>
            <w:tabs>
              <w:tab w:val="right" w:leader="dot" w:pos="9350"/>
            </w:tabs>
            <w:rPr>
              <w:ins w:id="29" w:author="PS21" w:date="2025-05-21T13:02:00Z"/>
              <w:rFonts w:asciiTheme="minorHAnsi" w:eastAsiaTheme="minorEastAsia" w:hAnsiTheme="minorHAnsi" w:cstheme="minorBidi"/>
              <w:noProof/>
              <w:kern w:val="2"/>
              <w:szCs w:val="24"/>
              <w14:ligatures w14:val="standardContextual"/>
            </w:rPr>
          </w:pPr>
          <w:ins w:id="30" w:author="PS21" w:date="2025-05-21T13:02:00Z">
            <w:r>
              <w:fldChar w:fldCharType="begin"/>
            </w:r>
            <w:r>
              <w:instrText>HYPERLINK \l "_Toc198640821"</w:instrText>
            </w:r>
            <w:r>
              <w:fldChar w:fldCharType="separate"/>
            </w:r>
            <w:r w:rsidR="006C509D" w:rsidRPr="009B3FE0">
              <w:rPr>
                <w:rStyle w:val="Hyperlink"/>
                <w:caps/>
                <w:noProof/>
              </w:rPr>
              <w:t xml:space="preserve">SUBPART 5805.3 – </w:t>
            </w:r>
            <w:r w:rsidR="006C509D" w:rsidRPr="009B3FE0">
              <w:rPr>
                <w:rStyle w:val="Hyperlink"/>
                <w:noProof/>
              </w:rPr>
              <w:t>SYNOPSIS OF CONTRACT AWARDS</w:t>
            </w:r>
            <w:r w:rsidR="006C509D">
              <w:rPr>
                <w:noProof/>
                <w:webHidden/>
              </w:rPr>
              <w:tab/>
            </w:r>
            <w:r w:rsidR="006C509D">
              <w:rPr>
                <w:noProof/>
                <w:webHidden/>
              </w:rPr>
              <w:fldChar w:fldCharType="begin"/>
            </w:r>
            <w:r w:rsidR="006C509D">
              <w:rPr>
                <w:noProof/>
                <w:webHidden/>
              </w:rPr>
              <w:instrText xml:space="preserve"> PAGEREF _Toc198640821 \h </w:instrText>
            </w:r>
            <w:r w:rsidR="006C509D">
              <w:rPr>
                <w:noProof/>
                <w:webHidden/>
              </w:rPr>
            </w:r>
            <w:r w:rsidR="006C509D">
              <w:rPr>
                <w:noProof/>
                <w:webHidden/>
              </w:rPr>
              <w:fldChar w:fldCharType="separate"/>
            </w:r>
            <w:r w:rsidR="006C509D">
              <w:rPr>
                <w:noProof/>
                <w:webHidden/>
              </w:rPr>
              <w:t>1</w:t>
            </w:r>
            <w:r w:rsidR="006C509D">
              <w:rPr>
                <w:noProof/>
                <w:webHidden/>
              </w:rPr>
              <w:fldChar w:fldCharType="end"/>
            </w:r>
            <w:r>
              <w:rPr>
                <w:noProof/>
              </w:rPr>
              <w:fldChar w:fldCharType="end"/>
            </w:r>
          </w:ins>
        </w:p>
        <w:p w14:paraId="43A28CF2" w14:textId="182D0749" w:rsidR="006C509D" w:rsidRDefault="00192C4C">
          <w:pPr>
            <w:pStyle w:val="TOC3"/>
            <w:tabs>
              <w:tab w:val="right" w:leader="dot" w:pos="9350"/>
            </w:tabs>
            <w:rPr>
              <w:ins w:id="31" w:author="PS21" w:date="2025-05-21T13:02:00Z"/>
              <w:rFonts w:asciiTheme="minorHAnsi" w:eastAsiaTheme="minorEastAsia" w:hAnsiTheme="minorHAnsi" w:cstheme="minorBidi"/>
              <w:noProof/>
              <w:kern w:val="2"/>
              <w:szCs w:val="24"/>
              <w14:ligatures w14:val="standardContextual"/>
            </w:rPr>
          </w:pPr>
          <w:ins w:id="32" w:author="PS21" w:date="2025-05-21T13:02:00Z">
            <w:r>
              <w:fldChar w:fldCharType="begin"/>
            </w:r>
            <w:r>
              <w:instrText>HYPERLINK \l "_Toc198640822"</w:instrText>
            </w:r>
            <w:r>
              <w:fldChar w:fldCharType="separate"/>
            </w:r>
            <w:r w:rsidR="006C509D" w:rsidRPr="009B3FE0">
              <w:rPr>
                <w:rStyle w:val="Hyperlink"/>
                <w:noProof/>
              </w:rPr>
              <w:t>5805.303   Announcement of Contract Awards</w:t>
            </w:r>
            <w:r w:rsidR="006C509D">
              <w:rPr>
                <w:noProof/>
                <w:webHidden/>
              </w:rPr>
              <w:tab/>
            </w:r>
            <w:r w:rsidR="006C509D">
              <w:rPr>
                <w:noProof/>
                <w:webHidden/>
              </w:rPr>
              <w:fldChar w:fldCharType="begin"/>
            </w:r>
            <w:r w:rsidR="006C509D">
              <w:rPr>
                <w:noProof/>
                <w:webHidden/>
              </w:rPr>
              <w:instrText xml:space="preserve"> PAGEREF _Toc198640822 \h </w:instrText>
            </w:r>
            <w:r w:rsidR="006C509D">
              <w:rPr>
                <w:noProof/>
                <w:webHidden/>
              </w:rPr>
            </w:r>
            <w:r w:rsidR="006C509D">
              <w:rPr>
                <w:noProof/>
                <w:webHidden/>
              </w:rPr>
              <w:fldChar w:fldCharType="separate"/>
            </w:r>
            <w:r w:rsidR="006C509D">
              <w:rPr>
                <w:noProof/>
                <w:webHidden/>
              </w:rPr>
              <w:t>1</w:t>
            </w:r>
            <w:r w:rsidR="006C509D">
              <w:rPr>
                <w:noProof/>
                <w:webHidden/>
              </w:rPr>
              <w:fldChar w:fldCharType="end"/>
            </w:r>
            <w:r>
              <w:rPr>
                <w:noProof/>
              </w:rPr>
              <w:fldChar w:fldCharType="end"/>
            </w:r>
          </w:ins>
        </w:p>
        <w:p w14:paraId="4E05E932" w14:textId="3CB68D46" w:rsidR="006C509D" w:rsidRDefault="00192C4C">
          <w:pPr>
            <w:pStyle w:val="TOC2"/>
            <w:tabs>
              <w:tab w:val="right" w:leader="dot" w:pos="9350"/>
            </w:tabs>
            <w:rPr>
              <w:ins w:id="33" w:author="PS21" w:date="2025-05-21T13:02:00Z"/>
              <w:rFonts w:asciiTheme="minorHAnsi" w:eastAsiaTheme="minorEastAsia" w:hAnsiTheme="minorHAnsi" w:cstheme="minorBidi"/>
              <w:noProof/>
              <w:kern w:val="2"/>
              <w:szCs w:val="24"/>
              <w14:ligatures w14:val="standardContextual"/>
            </w:rPr>
          </w:pPr>
          <w:ins w:id="34" w:author="PS21" w:date="2025-05-21T13:02:00Z">
            <w:r>
              <w:fldChar w:fldCharType="begin"/>
            </w:r>
            <w:r>
              <w:instrText>HYPERLINK \l "_Toc198640823"</w:instrText>
            </w:r>
            <w:r>
              <w:fldChar w:fldCharType="separate"/>
            </w:r>
            <w:r w:rsidR="006C509D" w:rsidRPr="009B3FE0">
              <w:rPr>
                <w:rStyle w:val="Hyperlink"/>
                <w:noProof/>
              </w:rPr>
              <w:t>SUBPART 5805.4 – RELEASE OF INFORMATION</w:t>
            </w:r>
            <w:r w:rsidR="006C509D">
              <w:rPr>
                <w:noProof/>
                <w:webHidden/>
              </w:rPr>
              <w:tab/>
            </w:r>
            <w:r w:rsidR="006C509D">
              <w:rPr>
                <w:noProof/>
                <w:webHidden/>
              </w:rPr>
              <w:fldChar w:fldCharType="begin"/>
            </w:r>
            <w:r w:rsidR="006C509D">
              <w:rPr>
                <w:noProof/>
                <w:webHidden/>
              </w:rPr>
              <w:instrText xml:space="preserve"> PAGEREF _Toc198640823 \h </w:instrText>
            </w:r>
            <w:r w:rsidR="006C509D">
              <w:rPr>
                <w:noProof/>
                <w:webHidden/>
              </w:rPr>
            </w:r>
            <w:r w:rsidR="006C509D">
              <w:rPr>
                <w:noProof/>
                <w:webHidden/>
              </w:rPr>
              <w:fldChar w:fldCharType="separate"/>
            </w:r>
            <w:r w:rsidR="006C509D">
              <w:rPr>
                <w:noProof/>
                <w:webHidden/>
              </w:rPr>
              <w:t>1</w:t>
            </w:r>
            <w:r w:rsidR="006C509D">
              <w:rPr>
                <w:noProof/>
                <w:webHidden/>
              </w:rPr>
              <w:fldChar w:fldCharType="end"/>
            </w:r>
            <w:r>
              <w:rPr>
                <w:noProof/>
              </w:rPr>
              <w:fldChar w:fldCharType="end"/>
            </w:r>
          </w:ins>
        </w:p>
        <w:p w14:paraId="53CFEF5E" w14:textId="7FE482DD" w:rsidR="006C509D" w:rsidRDefault="00192C4C">
          <w:pPr>
            <w:pStyle w:val="TOC3"/>
            <w:tabs>
              <w:tab w:val="right" w:leader="dot" w:pos="9350"/>
            </w:tabs>
            <w:rPr>
              <w:ins w:id="35" w:author="PS21" w:date="2025-05-21T13:02:00Z"/>
              <w:rFonts w:asciiTheme="minorHAnsi" w:eastAsiaTheme="minorEastAsia" w:hAnsiTheme="minorHAnsi" w:cstheme="minorBidi"/>
              <w:noProof/>
              <w:kern w:val="2"/>
              <w:szCs w:val="24"/>
              <w14:ligatures w14:val="standardContextual"/>
            </w:rPr>
          </w:pPr>
          <w:ins w:id="36" w:author="PS21" w:date="2025-05-21T13:02:00Z">
            <w:r>
              <w:fldChar w:fldCharType="begin"/>
            </w:r>
            <w:r>
              <w:instrText>HYPERLINK \l "_Toc198640824"</w:instrText>
            </w:r>
            <w:r>
              <w:fldChar w:fldCharType="separate"/>
            </w:r>
            <w:r w:rsidR="006C509D" w:rsidRPr="009B3FE0">
              <w:rPr>
                <w:rStyle w:val="Hyperlink"/>
                <w:noProof/>
              </w:rPr>
              <w:t>5805.401   General</w:t>
            </w:r>
            <w:r w:rsidR="006C509D">
              <w:rPr>
                <w:noProof/>
                <w:webHidden/>
              </w:rPr>
              <w:tab/>
            </w:r>
            <w:r w:rsidR="006C509D">
              <w:rPr>
                <w:noProof/>
                <w:webHidden/>
              </w:rPr>
              <w:fldChar w:fldCharType="begin"/>
            </w:r>
            <w:r w:rsidR="006C509D">
              <w:rPr>
                <w:noProof/>
                <w:webHidden/>
              </w:rPr>
              <w:instrText xml:space="preserve"> PAGEREF _Toc198640824 \h </w:instrText>
            </w:r>
            <w:r w:rsidR="006C509D">
              <w:rPr>
                <w:noProof/>
                <w:webHidden/>
              </w:rPr>
            </w:r>
            <w:r w:rsidR="006C509D">
              <w:rPr>
                <w:noProof/>
                <w:webHidden/>
              </w:rPr>
              <w:fldChar w:fldCharType="separate"/>
            </w:r>
            <w:r w:rsidR="006C509D">
              <w:rPr>
                <w:noProof/>
                <w:webHidden/>
              </w:rPr>
              <w:t>1</w:t>
            </w:r>
            <w:r w:rsidR="006C509D">
              <w:rPr>
                <w:noProof/>
                <w:webHidden/>
              </w:rPr>
              <w:fldChar w:fldCharType="end"/>
            </w:r>
            <w:r>
              <w:rPr>
                <w:noProof/>
              </w:rPr>
              <w:fldChar w:fldCharType="end"/>
            </w:r>
          </w:ins>
        </w:p>
        <w:p w14:paraId="6B1EB892" w14:textId="2EE6251A" w:rsidR="006C509D" w:rsidRDefault="00192C4C">
          <w:pPr>
            <w:pStyle w:val="TOC3"/>
            <w:tabs>
              <w:tab w:val="right" w:leader="dot" w:pos="9350"/>
            </w:tabs>
            <w:rPr>
              <w:ins w:id="37" w:author="PS21" w:date="2025-05-21T13:02:00Z"/>
              <w:rFonts w:asciiTheme="minorHAnsi" w:eastAsiaTheme="minorEastAsia" w:hAnsiTheme="minorHAnsi" w:cstheme="minorBidi"/>
              <w:noProof/>
              <w:kern w:val="2"/>
              <w:szCs w:val="24"/>
              <w14:ligatures w14:val="standardContextual"/>
            </w:rPr>
          </w:pPr>
          <w:ins w:id="38" w:author="PS21" w:date="2025-05-21T13:02:00Z">
            <w:r>
              <w:fldChar w:fldCharType="begin"/>
            </w:r>
            <w:r>
              <w:instrText>HYPERLINK \l "_Toc198640825"</w:instrText>
            </w:r>
            <w:r>
              <w:fldChar w:fldCharType="separate"/>
            </w:r>
            <w:r w:rsidR="006C509D" w:rsidRPr="009B3FE0">
              <w:rPr>
                <w:rStyle w:val="Hyperlink"/>
                <w:noProof/>
              </w:rPr>
              <w:t>5805.403   Request from Members of Congress</w:t>
            </w:r>
            <w:r w:rsidR="006C509D">
              <w:rPr>
                <w:noProof/>
                <w:webHidden/>
              </w:rPr>
              <w:tab/>
            </w:r>
            <w:r w:rsidR="006C509D">
              <w:rPr>
                <w:noProof/>
                <w:webHidden/>
              </w:rPr>
              <w:fldChar w:fldCharType="begin"/>
            </w:r>
            <w:r w:rsidR="006C509D">
              <w:rPr>
                <w:noProof/>
                <w:webHidden/>
              </w:rPr>
              <w:instrText xml:space="preserve"> PAGEREF _Toc198640825 \h </w:instrText>
            </w:r>
            <w:r w:rsidR="006C509D">
              <w:rPr>
                <w:noProof/>
                <w:webHidden/>
              </w:rPr>
            </w:r>
            <w:r w:rsidR="006C509D">
              <w:rPr>
                <w:noProof/>
                <w:webHidden/>
              </w:rPr>
              <w:fldChar w:fldCharType="separate"/>
            </w:r>
            <w:r w:rsidR="006C509D">
              <w:rPr>
                <w:noProof/>
                <w:webHidden/>
              </w:rPr>
              <w:t>3</w:t>
            </w:r>
            <w:r w:rsidR="006C509D">
              <w:rPr>
                <w:noProof/>
                <w:webHidden/>
              </w:rPr>
              <w:fldChar w:fldCharType="end"/>
            </w:r>
            <w:r>
              <w:rPr>
                <w:noProof/>
              </w:rPr>
              <w:fldChar w:fldCharType="end"/>
            </w:r>
          </w:ins>
        </w:p>
        <w:p w14:paraId="149BA790" w14:textId="2340D8EF" w:rsidR="006C509D" w:rsidRDefault="00192C4C">
          <w:pPr>
            <w:pStyle w:val="TOC3"/>
            <w:tabs>
              <w:tab w:val="right" w:leader="dot" w:pos="9350"/>
            </w:tabs>
            <w:rPr>
              <w:ins w:id="39" w:author="PS21" w:date="2025-05-21T13:02:00Z"/>
              <w:rFonts w:asciiTheme="minorHAnsi" w:eastAsiaTheme="minorEastAsia" w:hAnsiTheme="minorHAnsi" w:cstheme="minorBidi"/>
              <w:noProof/>
              <w:kern w:val="2"/>
              <w:szCs w:val="24"/>
              <w14:ligatures w14:val="standardContextual"/>
            </w:rPr>
          </w:pPr>
          <w:ins w:id="40" w:author="PS21" w:date="2025-05-21T13:02:00Z">
            <w:r>
              <w:fldChar w:fldCharType="begin"/>
            </w:r>
            <w:r>
              <w:instrText>HYPERLINK \l "_Toc198640826"</w:instrText>
            </w:r>
            <w:r>
              <w:fldChar w:fldCharType="separate"/>
            </w:r>
            <w:r w:rsidR="006C509D" w:rsidRPr="009B3FE0">
              <w:rPr>
                <w:rStyle w:val="Hyperlink"/>
                <w:noProof/>
              </w:rPr>
              <w:t>5805.404   Release of Long-Range Acquisition Estimates</w:t>
            </w:r>
            <w:r w:rsidR="006C509D">
              <w:rPr>
                <w:noProof/>
                <w:webHidden/>
              </w:rPr>
              <w:tab/>
            </w:r>
            <w:r w:rsidR="006C509D">
              <w:rPr>
                <w:noProof/>
                <w:webHidden/>
              </w:rPr>
              <w:fldChar w:fldCharType="begin"/>
            </w:r>
            <w:r w:rsidR="006C509D">
              <w:rPr>
                <w:noProof/>
                <w:webHidden/>
              </w:rPr>
              <w:instrText xml:space="preserve"> PAGEREF _Toc198640826 \h </w:instrText>
            </w:r>
            <w:r w:rsidR="006C509D">
              <w:rPr>
                <w:noProof/>
                <w:webHidden/>
              </w:rPr>
            </w:r>
            <w:r w:rsidR="006C509D">
              <w:rPr>
                <w:noProof/>
                <w:webHidden/>
              </w:rPr>
              <w:fldChar w:fldCharType="separate"/>
            </w:r>
            <w:r w:rsidR="006C509D">
              <w:rPr>
                <w:noProof/>
                <w:webHidden/>
              </w:rPr>
              <w:t>3</w:t>
            </w:r>
            <w:r w:rsidR="006C509D">
              <w:rPr>
                <w:noProof/>
                <w:webHidden/>
              </w:rPr>
              <w:fldChar w:fldCharType="end"/>
            </w:r>
            <w:r>
              <w:rPr>
                <w:noProof/>
              </w:rPr>
              <w:fldChar w:fldCharType="end"/>
            </w:r>
          </w:ins>
        </w:p>
        <w:p w14:paraId="3277EFCB" w14:textId="23D72E09" w:rsidR="006C509D" w:rsidRDefault="00192C4C">
          <w:pPr>
            <w:pStyle w:val="TOC3"/>
            <w:tabs>
              <w:tab w:val="right" w:leader="dot" w:pos="9350"/>
            </w:tabs>
            <w:rPr>
              <w:ins w:id="41" w:author="PS21" w:date="2025-05-21T13:02:00Z"/>
              <w:rFonts w:asciiTheme="minorHAnsi" w:eastAsiaTheme="minorEastAsia" w:hAnsiTheme="minorHAnsi" w:cstheme="minorBidi"/>
              <w:noProof/>
              <w:kern w:val="2"/>
              <w:szCs w:val="24"/>
              <w14:ligatures w14:val="standardContextual"/>
            </w:rPr>
          </w:pPr>
          <w:ins w:id="42" w:author="PS21" w:date="2025-05-21T13:02:00Z">
            <w:r>
              <w:fldChar w:fldCharType="begin"/>
            </w:r>
            <w:r>
              <w:instrText>HYPERLINK \l "_Toc198640827"</w:instrText>
            </w:r>
            <w:r>
              <w:fldChar w:fldCharType="separate"/>
            </w:r>
            <w:r w:rsidR="006C509D" w:rsidRPr="009B3FE0">
              <w:rPr>
                <w:rStyle w:val="Hyperlink"/>
                <w:noProof/>
              </w:rPr>
              <w:t>5805.404-1   Release Procedures</w:t>
            </w:r>
            <w:r w:rsidR="006C509D">
              <w:rPr>
                <w:noProof/>
                <w:webHidden/>
              </w:rPr>
              <w:tab/>
            </w:r>
            <w:r w:rsidR="006C509D">
              <w:rPr>
                <w:noProof/>
                <w:webHidden/>
              </w:rPr>
              <w:fldChar w:fldCharType="begin"/>
            </w:r>
            <w:r w:rsidR="006C509D">
              <w:rPr>
                <w:noProof/>
                <w:webHidden/>
              </w:rPr>
              <w:instrText xml:space="preserve"> PAGEREF _Toc198640827 \h </w:instrText>
            </w:r>
            <w:r w:rsidR="006C509D">
              <w:rPr>
                <w:noProof/>
                <w:webHidden/>
              </w:rPr>
            </w:r>
            <w:r w:rsidR="006C509D">
              <w:rPr>
                <w:noProof/>
                <w:webHidden/>
              </w:rPr>
              <w:fldChar w:fldCharType="separate"/>
            </w:r>
            <w:r w:rsidR="006C509D">
              <w:rPr>
                <w:noProof/>
                <w:webHidden/>
              </w:rPr>
              <w:t>3</w:t>
            </w:r>
            <w:r w:rsidR="006C509D">
              <w:rPr>
                <w:noProof/>
                <w:webHidden/>
              </w:rPr>
              <w:fldChar w:fldCharType="end"/>
            </w:r>
            <w:r>
              <w:rPr>
                <w:noProof/>
              </w:rPr>
              <w:fldChar w:fldCharType="end"/>
            </w:r>
          </w:ins>
        </w:p>
        <w:p w14:paraId="56AF196C" w14:textId="3E37063A" w:rsidR="00F75FA6" w:rsidRPr="00CB0E38" w:rsidRDefault="00F75FA6" w:rsidP="004A69E5">
          <w:pPr>
            <w:pStyle w:val="TOC3"/>
            <w:tabs>
              <w:tab w:val="right" w:leader="dot" w:pos="9350"/>
            </w:tabs>
            <w:ind w:left="0"/>
          </w:pPr>
          <w:ins w:id="43" w:author="PS21" w:date="2025-05-21T13:02:00Z">
            <w:r w:rsidRPr="00323CBD">
              <w:rPr>
                <w:b/>
                <w:bCs/>
                <w:noProof/>
                <w:color w:val="2B579A"/>
                <w:szCs w:val="24"/>
                <w:shd w:val="clear" w:color="auto" w:fill="E6E6E6"/>
              </w:rPr>
              <w:fldChar w:fldCharType="end"/>
            </w:r>
          </w:ins>
        </w:p>
      </w:sdtContent>
    </w:sdt>
    <w:p w14:paraId="12D8FA09" w14:textId="55B34525" w:rsidR="00A14AB2" w:rsidRDefault="00C471B0" w:rsidP="00CB0E38">
      <w:pPr>
        <w:pStyle w:val="Heading2"/>
        <w:keepNext w:val="0"/>
        <w:keepLines w:val="0"/>
      </w:pPr>
      <w:bookmarkStart w:id="44" w:name="_Toc351646711"/>
      <w:bookmarkStart w:id="45" w:name="_Toc45291365"/>
      <w:bookmarkStart w:id="46" w:name="_Toc76027628"/>
      <w:bookmarkStart w:id="47" w:name="_Toc198640821"/>
      <w:bookmarkStart w:id="48" w:name="_Toc161931402"/>
      <w:bookmarkEnd w:id="3"/>
      <w:bookmarkEnd w:id="4"/>
      <w:bookmarkEnd w:id="5"/>
      <w:bookmarkEnd w:id="6"/>
      <w:r>
        <w:rPr>
          <w:caps/>
        </w:rPr>
        <w:t>SUBPART 5</w:t>
      </w:r>
      <w:r w:rsidR="0000461B">
        <w:rPr>
          <w:caps/>
        </w:rPr>
        <w:t>8</w:t>
      </w:r>
      <w:r>
        <w:rPr>
          <w:caps/>
        </w:rPr>
        <w:t>0</w:t>
      </w:r>
      <w:r w:rsidR="00324219">
        <w:rPr>
          <w:caps/>
        </w:rPr>
        <w:t>5</w:t>
      </w:r>
      <w:r>
        <w:rPr>
          <w:caps/>
        </w:rPr>
        <w:t>.</w:t>
      </w:r>
      <w:r w:rsidR="00324219">
        <w:rPr>
          <w:caps/>
        </w:rPr>
        <w:t>3</w:t>
      </w:r>
      <w:r>
        <w:rPr>
          <w:caps/>
        </w:rPr>
        <w:t xml:space="preserve"> – </w:t>
      </w:r>
      <w:bookmarkEnd w:id="44"/>
      <w:bookmarkEnd w:id="45"/>
      <w:bookmarkEnd w:id="46"/>
      <w:r w:rsidR="00324219" w:rsidRPr="00676554">
        <w:t>SYNOPSIS OF CONTRACT AWARDS</w:t>
      </w:r>
      <w:bookmarkEnd w:id="47"/>
      <w:bookmarkEnd w:id="48"/>
    </w:p>
    <w:p w14:paraId="2B02EE51" w14:textId="5F89ACEE" w:rsidR="00A14AB2" w:rsidRDefault="005B0B2E" w:rsidP="004E5C4F">
      <w:pPr>
        <w:pStyle w:val="Heading3"/>
        <w:keepNext w:val="0"/>
        <w:keepLines w:val="0"/>
      </w:pPr>
      <w:bookmarkStart w:id="49" w:name="_Toc351646712"/>
      <w:bookmarkStart w:id="50" w:name="_Toc45291366"/>
      <w:bookmarkStart w:id="51" w:name="_Toc76027629"/>
      <w:bookmarkStart w:id="52" w:name="_Toc198640822"/>
      <w:bookmarkStart w:id="53" w:name="_Toc161931403"/>
      <w:r w:rsidRPr="008D37C0">
        <w:t>5</w:t>
      </w:r>
      <w:r w:rsidR="00185E8A">
        <w:t>8</w:t>
      </w:r>
      <w:r w:rsidRPr="008D37C0">
        <w:t>0</w:t>
      </w:r>
      <w:bookmarkEnd w:id="49"/>
      <w:bookmarkEnd w:id="50"/>
      <w:bookmarkEnd w:id="51"/>
      <w:r w:rsidR="00324219">
        <w:t>5.303</w:t>
      </w:r>
      <w:r w:rsidR="009506AC">
        <w:t xml:space="preserve">  </w:t>
      </w:r>
      <w:r w:rsidR="003E5CFF">
        <w:t xml:space="preserve"> </w:t>
      </w:r>
      <w:r w:rsidR="00324219" w:rsidRPr="00716570">
        <w:t xml:space="preserve">Announcement of </w:t>
      </w:r>
      <w:r w:rsidR="00324219">
        <w:t>C</w:t>
      </w:r>
      <w:r w:rsidR="00324219" w:rsidRPr="00716570">
        <w:t xml:space="preserve">ontract </w:t>
      </w:r>
      <w:r w:rsidR="00324219">
        <w:t>A</w:t>
      </w:r>
      <w:r w:rsidR="00324219" w:rsidRPr="00716570">
        <w:t>wards</w:t>
      </w:r>
      <w:bookmarkEnd w:id="52"/>
      <w:bookmarkEnd w:id="53"/>
    </w:p>
    <w:p w14:paraId="12C944E0" w14:textId="77777777" w:rsidR="00324219" w:rsidRPr="00324219" w:rsidRDefault="00324219" w:rsidP="00324219">
      <w:pPr>
        <w:widowControl w:val="0"/>
        <w:autoSpaceDE w:val="0"/>
        <w:autoSpaceDN w:val="0"/>
        <w:spacing w:before="0" w:after="0"/>
        <w:ind w:left="450"/>
        <w:jc w:val="both"/>
        <w:rPr>
          <w:szCs w:val="24"/>
        </w:rPr>
      </w:pPr>
      <w:bookmarkStart w:id="54" w:name="_Toc351646713"/>
      <w:r w:rsidRPr="00324219">
        <w:rPr>
          <w:szCs w:val="24"/>
        </w:rPr>
        <w:t>(a)(i) For contract actions awarded by a DISA contracting officer, regardless of the mission partner,</w:t>
      </w:r>
      <w:r w:rsidRPr="00324219">
        <w:rPr>
          <w:spacing w:val="-5"/>
          <w:szCs w:val="24"/>
        </w:rPr>
        <w:t xml:space="preserve"> </w:t>
      </w:r>
      <w:r w:rsidRPr="00324219">
        <w:rPr>
          <w:szCs w:val="24"/>
        </w:rPr>
        <w:t>the</w:t>
      </w:r>
      <w:r w:rsidRPr="00324219">
        <w:rPr>
          <w:spacing w:val="-6"/>
          <w:szCs w:val="24"/>
        </w:rPr>
        <w:t xml:space="preserve"> </w:t>
      </w:r>
      <w:r w:rsidRPr="00324219">
        <w:rPr>
          <w:szCs w:val="24"/>
        </w:rPr>
        <w:t>contracting</w:t>
      </w:r>
      <w:r w:rsidRPr="00324219">
        <w:rPr>
          <w:spacing w:val="-9"/>
          <w:szCs w:val="24"/>
        </w:rPr>
        <w:t xml:space="preserve"> </w:t>
      </w:r>
      <w:r w:rsidRPr="00324219">
        <w:rPr>
          <w:szCs w:val="24"/>
        </w:rPr>
        <w:t>officer</w:t>
      </w:r>
      <w:r w:rsidRPr="00324219">
        <w:rPr>
          <w:spacing w:val="-4"/>
          <w:szCs w:val="24"/>
        </w:rPr>
        <w:t xml:space="preserve"> </w:t>
      </w:r>
      <w:r w:rsidRPr="00324219">
        <w:rPr>
          <w:szCs w:val="24"/>
        </w:rPr>
        <w:t>shall</w:t>
      </w:r>
      <w:r w:rsidRPr="00324219">
        <w:rPr>
          <w:spacing w:val="-7"/>
          <w:szCs w:val="24"/>
        </w:rPr>
        <w:t xml:space="preserve"> </w:t>
      </w:r>
      <w:r w:rsidRPr="00324219">
        <w:rPr>
          <w:szCs w:val="24"/>
        </w:rPr>
        <w:t>prepare</w:t>
      </w:r>
      <w:r w:rsidRPr="00324219">
        <w:rPr>
          <w:spacing w:val="-5"/>
          <w:szCs w:val="24"/>
        </w:rPr>
        <w:t xml:space="preserve"> </w:t>
      </w:r>
      <w:r w:rsidRPr="00324219">
        <w:rPr>
          <w:szCs w:val="24"/>
        </w:rPr>
        <w:t>a</w:t>
      </w:r>
      <w:r w:rsidRPr="00324219">
        <w:rPr>
          <w:spacing w:val="-8"/>
          <w:szCs w:val="24"/>
        </w:rPr>
        <w:t xml:space="preserve"> </w:t>
      </w:r>
      <w:r w:rsidRPr="00324219">
        <w:rPr>
          <w:szCs w:val="24"/>
        </w:rPr>
        <w:t>Public Announcement</w:t>
      </w:r>
      <w:r w:rsidRPr="00324219">
        <w:rPr>
          <w:spacing w:val="-7"/>
          <w:szCs w:val="24"/>
        </w:rPr>
        <w:t xml:space="preserve"> </w:t>
      </w:r>
      <w:r w:rsidRPr="00324219">
        <w:rPr>
          <w:szCs w:val="24"/>
        </w:rPr>
        <w:t>when</w:t>
      </w:r>
      <w:r w:rsidRPr="00324219">
        <w:rPr>
          <w:spacing w:val="-4"/>
          <w:szCs w:val="24"/>
        </w:rPr>
        <w:t xml:space="preserve"> </w:t>
      </w:r>
      <w:r w:rsidRPr="00324219">
        <w:rPr>
          <w:szCs w:val="24"/>
        </w:rPr>
        <w:t>the</w:t>
      </w:r>
      <w:r w:rsidRPr="00324219">
        <w:rPr>
          <w:spacing w:val="-6"/>
          <w:szCs w:val="24"/>
        </w:rPr>
        <w:t xml:space="preserve"> </w:t>
      </w:r>
      <w:r w:rsidRPr="00324219">
        <w:rPr>
          <w:szCs w:val="24"/>
        </w:rPr>
        <w:t>face value of a contractual action exceeds</w:t>
      </w:r>
      <w:r w:rsidRPr="00324219">
        <w:rPr>
          <w:spacing w:val="-2"/>
          <w:szCs w:val="24"/>
        </w:rPr>
        <w:t xml:space="preserve"> </w:t>
      </w:r>
      <w:r w:rsidRPr="00324219">
        <w:rPr>
          <w:szCs w:val="24"/>
        </w:rPr>
        <w:t>$7.5M.</w:t>
      </w:r>
    </w:p>
    <w:p w14:paraId="4E63EFB5" w14:textId="77777777" w:rsidR="00324219" w:rsidRPr="00324219" w:rsidRDefault="00324219" w:rsidP="00324219">
      <w:pPr>
        <w:widowControl w:val="0"/>
        <w:autoSpaceDE w:val="0"/>
        <w:autoSpaceDN w:val="0"/>
        <w:spacing w:before="0" w:after="0"/>
        <w:ind w:left="450"/>
        <w:jc w:val="both"/>
        <w:rPr>
          <w:szCs w:val="24"/>
        </w:rPr>
      </w:pPr>
    </w:p>
    <w:p w14:paraId="6AEFE4A5" w14:textId="77777777" w:rsidR="00324219" w:rsidRPr="00324219" w:rsidRDefault="00324219" w:rsidP="00324219">
      <w:pPr>
        <w:widowControl w:val="0"/>
        <w:autoSpaceDE w:val="0"/>
        <w:autoSpaceDN w:val="0"/>
        <w:spacing w:before="0" w:after="0"/>
        <w:ind w:left="450"/>
        <w:rPr>
          <w:szCs w:val="24"/>
        </w:rPr>
      </w:pPr>
      <w:r w:rsidRPr="00324219">
        <w:rPr>
          <w:szCs w:val="24"/>
        </w:rPr>
        <w:t>(a)(i)(C) Orders do not require a Public Announcement.</w:t>
      </w:r>
    </w:p>
    <w:p w14:paraId="10236B61" w14:textId="77777777" w:rsidR="00324219" w:rsidRPr="00324219" w:rsidRDefault="00324219" w:rsidP="00324219">
      <w:pPr>
        <w:widowControl w:val="0"/>
        <w:autoSpaceDE w:val="0"/>
        <w:autoSpaceDN w:val="0"/>
        <w:spacing w:before="0" w:after="0"/>
        <w:ind w:left="450"/>
        <w:rPr>
          <w:szCs w:val="24"/>
        </w:rPr>
      </w:pPr>
    </w:p>
    <w:p w14:paraId="39DB2F32" w14:textId="5FFF73AB" w:rsidR="00324219" w:rsidRDefault="00324219" w:rsidP="00324219">
      <w:pPr>
        <w:widowControl w:val="0"/>
        <w:autoSpaceDE w:val="0"/>
        <w:autoSpaceDN w:val="0"/>
        <w:spacing w:before="0" w:after="0"/>
        <w:ind w:left="450"/>
        <w:rPr>
          <w:szCs w:val="24"/>
        </w:rPr>
      </w:pPr>
      <w:r w:rsidRPr="00324219">
        <w:rPr>
          <w:szCs w:val="24"/>
        </w:rPr>
        <w:t xml:space="preserve">(S-90) Required format for a “Public Announcement” is in the DARS PGI </w:t>
      </w:r>
      <w:r w:rsidR="002B23E2">
        <w:rPr>
          <w:szCs w:val="24"/>
        </w:rPr>
        <w:t>58</w:t>
      </w:r>
      <w:r w:rsidRPr="00324219">
        <w:rPr>
          <w:szCs w:val="24"/>
        </w:rPr>
        <w:t>05.303(a)(</w:t>
      </w:r>
      <w:proofErr w:type="gramStart"/>
      <w:r w:rsidRPr="00324219">
        <w:rPr>
          <w:szCs w:val="24"/>
        </w:rPr>
        <w:t>i)(</w:t>
      </w:r>
      <w:proofErr w:type="gramEnd"/>
      <w:r w:rsidRPr="00324219">
        <w:rPr>
          <w:szCs w:val="24"/>
        </w:rPr>
        <w:t>S-</w:t>
      </w:r>
      <w:r w:rsidRPr="00324219">
        <w:rPr>
          <w:szCs w:val="24"/>
        </w:rPr>
        <w:lastRenderedPageBreak/>
        <w:t>90).</w:t>
      </w:r>
    </w:p>
    <w:p w14:paraId="3B12B7AD" w14:textId="77777777" w:rsidR="00AF3584" w:rsidRPr="00324219" w:rsidRDefault="00AF3584" w:rsidP="00324219">
      <w:pPr>
        <w:widowControl w:val="0"/>
        <w:autoSpaceDE w:val="0"/>
        <w:autoSpaceDN w:val="0"/>
        <w:spacing w:before="0" w:after="0"/>
        <w:ind w:left="450"/>
        <w:rPr>
          <w:szCs w:val="24"/>
        </w:rPr>
      </w:pPr>
    </w:p>
    <w:p w14:paraId="28AE6B88" w14:textId="3171FC3D" w:rsidR="00324219" w:rsidRDefault="00324219" w:rsidP="00324219">
      <w:pPr>
        <w:widowControl w:val="0"/>
        <w:autoSpaceDE w:val="0"/>
        <w:autoSpaceDN w:val="0"/>
        <w:spacing w:before="0" w:after="0"/>
        <w:ind w:left="450"/>
        <w:rPr>
          <w:szCs w:val="24"/>
        </w:rPr>
      </w:pPr>
      <w:r w:rsidRPr="00324219">
        <w:rPr>
          <w:szCs w:val="24"/>
        </w:rPr>
        <w:t xml:space="preserve">(S-91) Procedures for preparation and routing the Public Announcement is in the DARS PGI </w:t>
      </w:r>
      <w:r w:rsidR="002B23E2">
        <w:rPr>
          <w:szCs w:val="24"/>
        </w:rPr>
        <w:t>58</w:t>
      </w:r>
      <w:r w:rsidRPr="00324219">
        <w:rPr>
          <w:szCs w:val="24"/>
        </w:rPr>
        <w:t>05.303(a)(</w:t>
      </w:r>
      <w:proofErr w:type="gramStart"/>
      <w:r w:rsidRPr="00324219">
        <w:rPr>
          <w:szCs w:val="24"/>
        </w:rPr>
        <w:t>i)(</w:t>
      </w:r>
      <w:proofErr w:type="gramEnd"/>
      <w:r w:rsidRPr="00324219">
        <w:rPr>
          <w:szCs w:val="24"/>
        </w:rPr>
        <w:t>S-91).</w:t>
      </w:r>
    </w:p>
    <w:p w14:paraId="68352332" w14:textId="77777777" w:rsidR="00581444" w:rsidRPr="00324219" w:rsidRDefault="00581444" w:rsidP="00324219">
      <w:pPr>
        <w:widowControl w:val="0"/>
        <w:autoSpaceDE w:val="0"/>
        <w:autoSpaceDN w:val="0"/>
        <w:spacing w:before="0" w:after="0"/>
        <w:ind w:left="450"/>
        <w:rPr>
          <w:ins w:id="55" w:author="PS21" w:date="2025-05-21T13:02:00Z"/>
          <w:szCs w:val="24"/>
        </w:rPr>
      </w:pPr>
    </w:p>
    <w:p w14:paraId="35A5E4F5" w14:textId="7600EE96" w:rsidR="00A14AB2" w:rsidRDefault="00C471B0" w:rsidP="004E5C4F">
      <w:pPr>
        <w:pStyle w:val="Heading2"/>
        <w:keepNext w:val="0"/>
        <w:keepLines w:val="0"/>
      </w:pPr>
      <w:bookmarkStart w:id="56" w:name="_Toc351646714"/>
      <w:bookmarkStart w:id="57" w:name="_Toc45291369"/>
      <w:bookmarkStart w:id="58" w:name="_Toc76027632"/>
      <w:bookmarkStart w:id="59" w:name="_Toc198640823"/>
      <w:bookmarkStart w:id="60" w:name="_Toc161931404"/>
      <w:bookmarkEnd w:id="54"/>
      <w:r>
        <w:t>SUBPART 5</w:t>
      </w:r>
      <w:r w:rsidR="007C556D">
        <w:t>8</w:t>
      </w:r>
      <w:r>
        <w:t>0</w:t>
      </w:r>
      <w:r w:rsidR="000E272A">
        <w:t>5</w:t>
      </w:r>
      <w:r w:rsidR="009506AC">
        <w:t>.4</w:t>
      </w:r>
      <w:r>
        <w:t xml:space="preserve"> – </w:t>
      </w:r>
      <w:bookmarkEnd w:id="56"/>
      <w:bookmarkEnd w:id="57"/>
      <w:bookmarkEnd w:id="58"/>
      <w:r w:rsidR="000E272A" w:rsidRPr="008719D2">
        <w:t>RELEASE OF INFORMATION</w:t>
      </w:r>
      <w:bookmarkEnd w:id="59"/>
      <w:bookmarkEnd w:id="60"/>
    </w:p>
    <w:p w14:paraId="606D205E" w14:textId="416F159F" w:rsidR="00A14AB2" w:rsidRDefault="005B0B2E" w:rsidP="004E5C4F">
      <w:pPr>
        <w:pStyle w:val="Heading3"/>
        <w:keepNext w:val="0"/>
        <w:keepLines w:val="0"/>
      </w:pPr>
      <w:bookmarkStart w:id="61" w:name="_Toc351646716"/>
      <w:bookmarkStart w:id="62" w:name="_Toc45291370"/>
      <w:bookmarkStart w:id="63" w:name="_Toc76027633"/>
      <w:bookmarkStart w:id="64" w:name="_Toc198640824"/>
      <w:bookmarkStart w:id="65" w:name="_Toc161931405"/>
      <w:r w:rsidRPr="008D37C0">
        <w:t>5</w:t>
      </w:r>
      <w:r w:rsidR="007C556D">
        <w:t>8</w:t>
      </w:r>
      <w:r w:rsidRPr="008D37C0">
        <w:t>0</w:t>
      </w:r>
      <w:r w:rsidR="000E272A">
        <w:t>5</w:t>
      </w:r>
      <w:r w:rsidR="009506AC">
        <w:t>.40</w:t>
      </w:r>
      <w:r w:rsidR="000E272A">
        <w:t>1</w:t>
      </w:r>
      <w:r w:rsidRPr="008D37C0">
        <w:t xml:space="preserve"> </w:t>
      </w:r>
      <w:r w:rsidR="002A4612" w:rsidRPr="008D37C0">
        <w:t xml:space="preserve"> </w:t>
      </w:r>
      <w:r w:rsidRPr="008D37C0">
        <w:t xml:space="preserve"> </w:t>
      </w:r>
      <w:bookmarkEnd w:id="61"/>
      <w:bookmarkEnd w:id="62"/>
      <w:bookmarkEnd w:id="63"/>
      <w:r w:rsidR="000E272A">
        <w:t>General</w:t>
      </w:r>
      <w:bookmarkEnd w:id="64"/>
      <w:bookmarkEnd w:id="65"/>
    </w:p>
    <w:p w14:paraId="581F4730" w14:textId="77777777" w:rsidR="00D653C6" w:rsidRPr="00D653C6" w:rsidRDefault="00D653C6" w:rsidP="00D653C6">
      <w:pPr>
        <w:widowControl w:val="0"/>
        <w:autoSpaceDE w:val="0"/>
        <w:autoSpaceDN w:val="0"/>
        <w:spacing w:before="0" w:after="0"/>
        <w:ind w:left="450"/>
        <w:rPr>
          <w:color w:val="2F5496"/>
          <w:szCs w:val="24"/>
        </w:rPr>
      </w:pPr>
      <w:bookmarkStart w:id="66" w:name="_Toc351646717"/>
      <w:bookmarkStart w:id="67" w:name="_Toc45291372"/>
      <w:bookmarkStart w:id="68" w:name="_Toc76027635"/>
      <w:r w:rsidRPr="00D653C6">
        <w:rPr>
          <w:szCs w:val="24"/>
        </w:rPr>
        <w:t>(S-90) Communication of Acquisition Strategy Information to Industry.</w:t>
      </w:r>
    </w:p>
    <w:p w14:paraId="42FAD6E0" w14:textId="77777777" w:rsidR="00D653C6" w:rsidRPr="00D653C6" w:rsidRDefault="00D653C6" w:rsidP="00D653C6">
      <w:pPr>
        <w:widowControl w:val="0"/>
        <w:tabs>
          <w:tab w:val="left" w:pos="360"/>
        </w:tabs>
        <w:autoSpaceDE w:val="0"/>
        <w:autoSpaceDN w:val="0"/>
        <w:spacing w:before="0" w:after="0"/>
        <w:ind w:left="450"/>
        <w:rPr>
          <w:color w:val="2F5496"/>
          <w:sz w:val="23"/>
          <w:szCs w:val="24"/>
        </w:rPr>
      </w:pPr>
    </w:p>
    <w:p w14:paraId="2C12326F" w14:textId="77777777" w:rsidR="00D653C6" w:rsidRPr="00D653C6" w:rsidRDefault="00D653C6" w:rsidP="00D653C6">
      <w:pPr>
        <w:widowControl w:val="0"/>
        <w:tabs>
          <w:tab w:val="left" w:pos="360"/>
          <w:tab w:val="left" w:pos="859"/>
        </w:tabs>
        <w:autoSpaceDE w:val="0"/>
        <w:autoSpaceDN w:val="0"/>
        <w:spacing w:before="0" w:after="0"/>
        <w:ind w:left="450"/>
        <w:rPr>
          <w:szCs w:val="22"/>
        </w:rPr>
      </w:pPr>
      <w:r w:rsidRPr="00D653C6">
        <w:rPr>
          <w:szCs w:val="22"/>
        </w:rPr>
        <w:t>For acquisitions with an estimated total lifecycle exceeding $50M, when a Sources Sought Notice (SSN) or Request for Information (RFI) has posted to Contract Opportunities, the contracting officer may find it appropriate to update the Contract Opportunity announcement to identify the acquisition strategy</w:t>
      </w:r>
      <w:r w:rsidRPr="00D653C6">
        <w:rPr>
          <w:spacing w:val="-24"/>
          <w:szCs w:val="22"/>
        </w:rPr>
        <w:t xml:space="preserve"> </w:t>
      </w:r>
      <w:r w:rsidRPr="00D653C6">
        <w:rPr>
          <w:szCs w:val="22"/>
        </w:rPr>
        <w:t>once market research has been completed and the strategy has been approved. Contracting officers may provide additional updates as deemed appropriate.</w:t>
      </w:r>
    </w:p>
    <w:p w14:paraId="512584BF"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2762649C" w14:textId="77777777" w:rsidR="00D653C6" w:rsidRPr="00D653C6" w:rsidRDefault="00D653C6" w:rsidP="00D653C6">
      <w:pPr>
        <w:widowControl w:val="0"/>
        <w:numPr>
          <w:ilvl w:val="0"/>
          <w:numId w:val="44"/>
        </w:numPr>
        <w:tabs>
          <w:tab w:val="left" w:pos="360"/>
          <w:tab w:val="left" w:pos="859"/>
        </w:tabs>
        <w:autoSpaceDE w:val="0"/>
        <w:autoSpaceDN w:val="0"/>
        <w:spacing w:before="0" w:after="0" w:line="259" w:lineRule="auto"/>
        <w:ind w:left="450" w:firstLine="0"/>
        <w:rPr>
          <w:szCs w:val="22"/>
        </w:rPr>
      </w:pPr>
      <w:r w:rsidRPr="00D653C6">
        <w:rPr>
          <w:szCs w:val="22"/>
        </w:rPr>
        <w:t>To include the following</w:t>
      </w:r>
      <w:r w:rsidRPr="00D653C6">
        <w:rPr>
          <w:spacing w:val="-8"/>
          <w:szCs w:val="22"/>
        </w:rPr>
        <w:t xml:space="preserve"> </w:t>
      </w:r>
      <w:r w:rsidRPr="00D653C6">
        <w:rPr>
          <w:szCs w:val="22"/>
        </w:rPr>
        <w:t>information:</w:t>
      </w:r>
    </w:p>
    <w:p w14:paraId="04BA8A9E"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03648FFE" w14:textId="77777777" w:rsidR="00D653C6" w:rsidRPr="00D653C6" w:rsidRDefault="00D653C6" w:rsidP="00D653C6">
      <w:pPr>
        <w:widowControl w:val="0"/>
        <w:numPr>
          <w:ilvl w:val="0"/>
          <w:numId w:val="43"/>
        </w:numPr>
        <w:tabs>
          <w:tab w:val="left" w:pos="360"/>
          <w:tab w:val="left" w:pos="806"/>
        </w:tabs>
        <w:autoSpaceDE w:val="0"/>
        <w:autoSpaceDN w:val="0"/>
        <w:spacing w:before="0" w:after="0" w:line="259" w:lineRule="auto"/>
        <w:ind w:left="450" w:firstLine="0"/>
        <w:rPr>
          <w:szCs w:val="22"/>
        </w:rPr>
      </w:pPr>
      <w:r w:rsidRPr="00D653C6">
        <w:rPr>
          <w:szCs w:val="22"/>
        </w:rPr>
        <w:t>Contract vehicle (e.g., Federal Supply Schedule, Government-wide Acquisition Contract, Multiple-Award Contract, or Blanket Purchase Agreement) that will be leveraged to solicit the acquisition, if applicable. If utilizing Federal Supply Schedules, the specific Schedule number and Special Item Number(s) under which the requirement may be provided.</w:t>
      </w:r>
    </w:p>
    <w:p w14:paraId="43F4A66A" w14:textId="77777777" w:rsidR="00D653C6" w:rsidRPr="00D653C6" w:rsidRDefault="00D653C6" w:rsidP="00D653C6">
      <w:pPr>
        <w:widowControl w:val="0"/>
        <w:tabs>
          <w:tab w:val="left" w:pos="360"/>
          <w:tab w:val="left" w:pos="806"/>
        </w:tabs>
        <w:autoSpaceDE w:val="0"/>
        <w:autoSpaceDN w:val="0"/>
        <w:spacing w:before="0" w:after="0"/>
        <w:ind w:left="450"/>
        <w:rPr>
          <w:szCs w:val="22"/>
        </w:rPr>
      </w:pPr>
    </w:p>
    <w:p w14:paraId="1BA1119E" w14:textId="77777777" w:rsidR="00D653C6" w:rsidRPr="00D653C6" w:rsidRDefault="00D653C6" w:rsidP="00D653C6">
      <w:pPr>
        <w:widowControl w:val="0"/>
        <w:numPr>
          <w:ilvl w:val="0"/>
          <w:numId w:val="43"/>
        </w:numPr>
        <w:tabs>
          <w:tab w:val="left" w:pos="360"/>
          <w:tab w:val="left" w:pos="873"/>
        </w:tabs>
        <w:autoSpaceDE w:val="0"/>
        <w:autoSpaceDN w:val="0"/>
        <w:spacing w:before="0" w:after="0" w:line="259" w:lineRule="auto"/>
        <w:ind w:left="450" w:firstLine="0"/>
        <w:rPr>
          <w:szCs w:val="22"/>
        </w:rPr>
      </w:pPr>
      <w:r w:rsidRPr="00D653C6">
        <w:rPr>
          <w:szCs w:val="22"/>
        </w:rPr>
        <w:t>North American Industry Classification System (NAICS) code selected for the</w:t>
      </w:r>
      <w:r w:rsidRPr="00D653C6">
        <w:rPr>
          <w:spacing w:val="-15"/>
          <w:szCs w:val="22"/>
        </w:rPr>
        <w:t xml:space="preserve"> </w:t>
      </w:r>
      <w:r w:rsidRPr="00D653C6">
        <w:rPr>
          <w:szCs w:val="22"/>
        </w:rPr>
        <w:t>acquisition.</w:t>
      </w:r>
    </w:p>
    <w:p w14:paraId="0D2D9D76" w14:textId="77777777" w:rsidR="00D653C6" w:rsidRPr="00D653C6" w:rsidRDefault="00D653C6" w:rsidP="00D653C6">
      <w:pPr>
        <w:widowControl w:val="0"/>
        <w:tabs>
          <w:tab w:val="left" w:pos="360"/>
          <w:tab w:val="left" w:pos="873"/>
        </w:tabs>
        <w:autoSpaceDE w:val="0"/>
        <w:autoSpaceDN w:val="0"/>
        <w:spacing w:before="0" w:after="0"/>
        <w:ind w:left="450"/>
        <w:rPr>
          <w:szCs w:val="22"/>
        </w:rPr>
      </w:pPr>
    </w:p>
    <w:p w14:paraId="29FE8126" w14:textId="77777777" w:rsidR="00D653C6" w:rsidRPr="00D653C6" w:rsidRDefault="00D653C6" w:rsidP="00D653C6">
      <w:pPr>
        <w:widowControl w:val="0"/>
        <w:numPr>
          <w:ilvl w:val="0"/>
          <w:numId w:val="43"/>
        </w:numPr>
        <w:tabs>
          <w:tab w:val="left" w:pos="360"/>
          <w:tab w:val="left" w:pos="943"/>
        </w:tabs>
        <w:autoSpaceDE w:val="0"/>
        <w:autoSpaceDN w:val="0"/>
        <w:spacing w:before="0" w:after="0" w:line="259" w:lineRule="auto"/>
        <w:ind w:left="450" w:firstLine="0"/>
        <w:rPr>
          <w:szCs w:val="22"/>
        </w:rPr>
      </w:pPr>
      <w:r w:rsidRPr="00D653C6">
        <w:rPr>
          <w:szCs w:val="22"/>
        </w:rPr>
        <w:t>Identification of small business set-aside to include the specific socio-economic category,</w:t>
      </w:r>
      <w:r w:rsidRPr="00D653C6">
        <w:rPr>
          <w:spacing w:val="-24"/>
          <w:szCs w:val="22"/>
        </w:rPr>
        <w:t xml:space="preserve"> </w:t>
      </w:r>
      <w:r w:rsidRPr="00D653C6">
        <w:rPr>
          <w:szCs w:val="22"/>
        </w:rPr>
        <w:t>if applicable.</w:t>
      </w:r>
    </w:p>
    <w:p w14:paraId="23AD5B02" w14:textId="77777777" w:rsidR="00D653C6" w:rsidRPr="00D653C6" w:rsidRDefault="00D653C6" w:rsidP="00D653C6">
      <w:pPr>
        <w:widowControl w:val="0"/>
        <w:tabs>
          <w:tab w:val="left" w:pos="360"/>
          <w:tab w:val="left" w:pos="943"/>
        </w:tabs>
        <w:autoSpaceDE w:val="0"/>
        <w:autoSpaceDN w:val="0"/>
        <w:spacing w:before="0" w:after="0"/>
        <w:ind w:left="450"/>
        <w:rPr>
          <w:szCs w:val="22"/>
        </w:rPr>
      </w:pPr>
    </w:p>
    <w:p w14:paraId="4C892B26" w14:textId="77777777" w:rsidR="00D653C6" w:rsidRPr="00D653C6" w:rsidRDefault="00D653C6" w:rsidP="00D653C6">
      <w:pPr>
        <w:widowControl w:val="0"/>
        <w:numPr>
          <w:ilvl w:val="0"/>
          <w:numId w:val="43"/>
        </w:numPr>
        <w:tabs>
          <w:tab w:val="left" w:pos="360"/>
          <w:tab w:val="left" w:pos="926"/>
        </w:tabs>
        <w:autoSpaceDE w:val="0"/>
        <w:autoSpaceDN w:val="0"/>
        <w:spacing w:before="0" w:after="0" w:line="259" w:lineRule="auto"/>
        <w:ind w:left="450" w:firstLine="0"/>
        <w:rPr>
          <w:szCs w:val="22"/>
        </w:rPr>
      </w:pPr>
      <w:r w:rsidRPr="00D653C6">
        <w:rPr>
          <w:szCs w:val="22"/>
        </w:rPr>
        <w:t>Projected time frame for Request for Proposal (RFP)/ Request for Quotation (RFQ)</w:t>
      </w:r>
      <w:r w:rsidRPr="00D653C6">
        <w:rPr>
          <w:spacing w:val="-24"/>
          <w:szCs w:val="22"/>
        </w:rPr>
        <w:t xml:space="preserve"> </w:t>
      </w:r>
      <w:r w:rsidRPr="00D653C6">
        <w:rPr>
          <w:szCs w:val="22"/>
        </w:rPr>
        <w:t xml:space="preserve">posting. </w:t>
      </w:r>
    </w:p>
    <w:p w14:paraId="45493F53" w14:textId="77777777" w:rsidR="00D653C6" w:rsidRPr="00D653C6" w:rsidRDefault="00D653C6" w:rsidP="00D653C6">
      <w:pPr>
        <w:widowControl w:val="0"/>
        <w:tabs>
          <w:tab w:val="left" w:pos="360"/>
          <w:tab w:val="left" w:pos="926"/>
        </w:tabs>
        <w:autoSpaceDE w:val="0"/>
        <w:autoSpaceDN w:val="0"/>
        <w:spacing w:before="0" w:after="0"/>
        <w:ind w:left="450"/>
        <w:rPr>
          <w:szCs w:val="22"/>
        </w:rPr>
      </w:pPr>
    </w:p>
    <w:p w14:paraId="260F29EC" w14:textId="77777777" w:rsidR="00D653C6" w:rsidRPr="00D653C6" w:rsidRDefault="00D653C6" w:rsidP="00D653C6">
      <w:pPr>
        <w:widowControl w:val="0"/>
        <w:tabs>
          <w:tab w:val="left" w:pos="360"/>
          <w:tab w:val="left" w:pos="926"/>
        </w:tabs>
        <w:autoSpaceDE w:val="0"/>
        <w:autoSpaceDN w:val="0"/>
        <w:spacing w:before="0" w:after="0"/>
        <w:ind w:left="450"/>
        <w:rPr>
          <w:szCs w:val="22"/>
        </w:rPr>
      </w:pPr>
      <w:r w:rsidRPr="00D653C6">
        <w:rPr>
          <w:szCs w:val="22"/>
        </w:rPr>
        <w:t>(S-91) Proactive Updates to Interested Parties after Receipt of Proposals /</w:t>
      </w:r>
      <w:r w:rsidRPr="00D653C6">
        <w:rPr>
          <w:spacing w:val="-9"/>
          <w:szCs w:val="22"/>
        </w:rPr>
        <w:t xml:space="preserve"> </w:t>
      </w:r>
      <w:r w:rsidRPr="00D653C6">
        <w:rPr>
          <w:szCs w:val="22"/>
        </w:rPr>
        <w:t>Quotations.</w:t>
      </w:r>
    </w:p>
    <w:p w14:paraId="2EC80340" w14:textId="77777777" w:rsidR="00D653C6" w:rsidRPr="00D653C6" w:rsidRDefault="00D653C6" w:rsidP="00D653C6">
      <w:pPr>
        <w:widowControl w:val="0"/>
        <w:tabs>
          <w:tab w:val="left" w:pos="360"/>
          <w:tab w:val="left" w:pos="926"/>
        </w:tabs>
        <w:autoSpaceDE w:val="0"/>
        <w:autoSpaceDN w:val="0"/>
        <w:spacing w:before="0" w:after="0"/>
        <w:ind w:left="450"/>
        <w:rPr>
          <w:szCs w:val="22"/>
        </w:rPr>
      </w:pPr>
    </w:p>
    <w:p w14:paraId="4A3170C9" w14:textId="77777777" w:rsidR="00D653C6" w:rsidRPr="00D653C6" w:rsidRDefault="00D653C6" w:rsidP="00D653C6">
      <w:pPr>
        <w:widowControl w:val="0"/>
        <w:numPr>
          <w:ilvl w:val="1"/>
          <w:numId w:val="43"/>
        </w:numPr>
        <w:tabs>
          <w:tab w:val="left" w:pos="360"/>
          <w:tab w:val="left" w:pos="859"/>
        </w:tabs>
        <w:autoSpaceDE w:val="0"/>
        <w:autoSpaceDN w:val="0"/>
        <w:spacing w:before="0" w:after="0" w:line="259" w:lineRule="auto"/>
        <w:ind w:left="450" w:firstLine="0"/>
        <w:rPr>
          <w:sz w:val="22"/>
          <w:szCs w:val="22"/>
        </w:rPr>
      </w:pPr>
      <w:r w:rsidRPr="00D653C6">
        <w:rPr>
          <w:szCs w:val="22"/>
        </w:rPr>
        <w:t>For acquisitions with an estimated total lifecycle value exceeding $50M, the contracting officer may notify interested parties of the projected award date; for example, approximately 30 calendar</w:t>
      </w:r>
      <w:r w:rsidRPr="00D653C6">
        <w:rPr>
          <w:spacing w:val="-23"/>
          <w:szCs w:val="22"/>
        </w:rPr>
        <w:t xml:space="preserve"> </w:t>
      </w:r>
      <w:r w:rsidRPr="00D653C6">
        <w:rPr>
          <w:szCs w:val="22"/>
        </w:rPr>
        <w:t>days prior to the anticipated date of award. Source selection information shall not be provided with this notification. Contracting officers may provide additional status updates</w:t>
      </w:r>
      <w:r w:rsidRPr="00D653C6">
        <w:rPr>
          <w:spacing w:val="-22"/>
          <w:szCs w:val="22"/>
        </w:rPr>
        <w:t xml:space="preserve"> </w:t>
      </w:r>
      <w:r w:rsidRPr="00D653C6">
        <w:rPr>
          <w:szCs w:val="22"/>
        </w:rPr>
        <w:t>as deemed appropriate.</w:t>
      </w:r>
    </w:p>
    <w:p w14:paraId="65C0B43F" w14:textId="77777777" w:rsidR="00D653C6" w:rsidRPr="00D653C6" w:rsidRDefault="00D653C6" w:rsidP="00D653C6">
      <w:pPr>
        <w:widowControl w:val="0"/>
        <w:tabs>
          <w:tab w:val="left" w:pos="360"/>
        </w:tabs>
        <w:autoSpaceDE w:val="0"/>
        <w:autoSpaceDN w:val="0"/>
        <w:spacing w:before="0" w:after="0"/>
        <w:ind w:left="450"/>
        <w:rPr>
          <w:color w:val="2F5496"/>
          <w:szCs w:val="24"/>
        </w:rPr>
      </w:pPr>
    </w:p>
    <w:p w14:paraId="12CBF713" w14:textId="131E4F1B" w:rsidR="00D653C6" w:rsidRPr="00581444" w:rsidRDefault="00D653C6" w:rsidP="00D653C6">
      <w:pPr>
        <w:widowControl w:val="0"/>
        <w:numPr>
          <w:ilvl w:val="1"/>
          <w:numId w:val="43"/>
        </w:numPr>
        <w:tabs>
          <w:tab w:val="left" w:pos="360"/>
        </w:tabs>
        <w:autoSpaceDE w:val="0"/>
        <w:autoSpaceDN w:val="0"/>
        <w:spacing w:before="0" w:after="0" w:line="259" w:lineRule="auto"/>
        <w:ind w:left="450" w:firstLine="0"/>
        <w:rPr>
          <w:sz w:val="21"/>
          <w:szCs w:val="22"/>
        </w:rPr>
        <w:pPrChange w:id="69" w:author="PS21" w:date="2025-05-21T13:02:00Z">
          <w:pPr>
            <w:widowControl w:val="0"/>
            <w:tabs>
              <w:tab w:val="left" w:pos="360"/>
            </w:tabs>
            <w:autoSpaceDE w:val="0"/>
            <w:autoSpaceDN w:val="0"/>
            <w:spacing w:before="0" w:after="0" w:line="259" w:lineRule="auto"/>
            <w:ind w:left="450"/>
          </w:pPr>
        </w:pPrChange>
      </w:pPr>
      <w:r w:rsidRPr="00D653C6">
        <w:rPr>
          <w:szCs w:val="22"/>
        </w:rPr>
        <w:t>Notifications to interested parties shall clearly articulate that the purpose of the notification is solely to provide interested parties with status information for the subject procurement and</w:t>
      </w:r>
      <w:r w:rsidRPr="00D653C6">
        <w:rPr>
          <w:spacing w:val="-21"/>
          <w:szCs w:val="22"/>
        </w:rPr>
        <w:t xml:space="preserve"> </w:t>
      </w:r>
      <w:r w:rsidRPr="00D653C6">
        <w:rPr>
          <w:szCs w:val="22"/>
        </w:rPr>
        <w:t xml:space="preserve">the Government is not soliciting feedback or proposals/quotations </w:t>
      </w:r>
      <w:proofErr w:type="gramStart"/>
      <w:r w:rsidRPr="00D653C6">
        <w:rPr>
          <w:szCs w:val="22"/>
        </w:rPr>
        <w:t>as a result of</w:t>
      </w:r>
      <w:proofErr w:type="gramEnd"/>
      <w:r w:rsidRPr="00D653C6">
        <w:rPr>
          <w:szCs w:val="22"/>
        </w:rPr>
        <w:t xml:space="preserve"> the notification. Notifications should be reviewed by the assigned legal counsel prior to release. </w:t>
      </w:r>
    </w:p>
    <w:p w14:paraId="588B336E" w14:textId="1207C7E7" w:rsidR="003C3C3A" w:rsidRPr="000C662A" w:rsidRDefault="004648EC" w:rsidP="003C3C3A">
      <w:pPr>
        <w:ind w:left="450"/>
        <w:rPr>
          <w:ins w:id="70" w:author="PS21" w:date="2025-05-21T13:02:00Z"/>
          <w:szCs w:val="24"/>
        </w:rPr>
      </w:pPr>
      <w:ins w:id="71" w:author="PS21" w:date="2025-05-21T13:02:00Z">
        <w:r w:rsidRPr="000C662A">
          <w:rPr>
            <w:szCs w:val="24"/>
          </w:rPr>
          <w:t>(S-92) Early Industry Engagement Notices</w:t>
        </w:r>
        <w:r w:rsidR="002B0554">
          <w:rPr>
            <w:szCs w:val="24"/>
          </w:rPr>
          <w:t>.</w:t>
        </w:r>
      </w:ins>
    </w:p>
    <w:p w14:paraId="23E85D2D" w14:textId="6DD9CBF2" w:rsidR="003C3C3A" w:rsidRPr="000C662A" w:rsidRDefault="003C3C3A" w:rsidP="003C3C3A">
      <w:pPr>
        <w:ind w:left="450"/>
        <w:rPr>
          <w:ins w:id="72" w:author="PS21" w:date="2025-05-21T13:02:00Z"/>
          <w:szCs w:val="24"/>
        </w:rPr>
      </w:pPr>
      <w:ins w:id="73" w:author="PS21" w:date="2025-05-21T13:02:00Z">
        <w:r w:rsidRPr="000C662A">
          <w:rPr>
            <w:szCs w:val="24"/>
          </w:rPr>
          <w:t xml:space="preserve">(1) </w:t>
        </w:r>
        <w:r w:rsidR="00180CE7" w:rsidRPr="000C662A">
          <w:rPr>
            <w:szCs w:val="24"/>
          </w:rPr>
          <w:t>For service acquisition o</w:t>
        </w:r>
        <w:r w:rsidRPr="000C662A">
          <w:rPr>
            <w:szCs w:val="24"/>
          </w:rPr>
          <w:t xml:space="preserve">rders </w:t>
        </w:r>
        <w:r w:rsidR="0012474D" w:rsidRPr="0012474D">
          <w:rPr>
            <w:szCs w:val="24"/>
          </w:rPr>
          <w:t xml:space="preserve">(competitive and non-competitive) </w:t>
        </w:r>
        <w:r w:rsidR="00180CE7" w:rsidRPr="000C662A">
          <w:rPr>
            <w:szCs w:val="24"/>
          </w:rPr>
          <w:t xml:space="preserve">issued under DISA Indefinite Delivery Contracts and Blanket Purchase Agreements </w:t>
        </w:r>
        <w:r w:rsidRPr="000C662A">
          <w:rPr>
            <w:szCs w:val="24"/>
          </w:rPr>
          <w:t xml:space="preserve">projected </w:t>
        </w:r>
        <w:r w:rsidR="00732E97">
          <w:rPr>
            <w:szCs w:val="24"/>
          </w:rPr>
          <w:t xml:space="preserve">to </w:t>
        </w:r>
        <w:r w:rsidRPr="000C662A">
          <w:rPr>
            <w:szCs w:val="24"/>
          </w:rPr>
          <w:t xml:space="preserve">reach or exceed $50 million in total lifecycle, the contracting officer </w:t>
        </w:r>
        <w:r w:rsidR="0012474D">
          <w:rPr>
            <w:szCs w:val="24"/>
          </w:rPr>
          <w:t xml:space="preserve">shall </w:t>
        </w:r>
        <w:r w:rsidRPr="000C662A">
          <w:rPr>
            <w:szCs w:val="24"/>
          </w:rPr>
          <w:t xml:space="preserve">conduct Early Industry Engagement (EIE). Contracting Officers are encouraged to conduct EIE at any dollar value when time and circumstances allow.  </w:t>
        </w:r>
      </w:ins>
    </w:p>
    <w:p w14:paraId="244B3D99" w14:textId="0594D6C5" w:rsidR="003C3C3A" w:rsidRPr="000C662A" w:rsidRDefault="003C3C3A" w:rsidP="003C3C3A">
      <w:pPr>
        <w:ind w:left="450"/>
        <w:rPr>
          <w:ins w:id="74" w:author="PS21" w:date="2025-05-21T13:02:00Z"/>
          <w:szCs w:val="24"/>
        </w:rPr>
      </w:pPr>
      <w:ins w:id="75" w:author="PS21" w:date="2025-05-21T13:02:00Z">
        <w:r w:rsidRPr="000C662A">
          <w:rPr>
            <w:szCs w:val="24"/>
          </w:rPr>
          <w:t xml:space="preserve">(i) </w:t>
        </w:r>
        <w:r w:rsidR="00336F20" w:rsidRPr="000C662A">
          <w:rPr>
            <w:szCs w:val="24"/>
          </w:rPr>
          <w:t xml:space="preserve">Posting: </w:t>
        </w:r>
        <w:r w:rsidRPr="000C662A">
          <w:rPr>
            <w:szCs w:val="24"/>
          </w:rPr>
          <w:t xml:space="preserve">This effort involves posting </w:t>
        </w:r>
        <w:r w:rsidR="00180CE7" w:rsidRPr="000C662A">
          <w:rPr>
            <w:szCs w:val="24"/>
          </w:rPr>
          <w:t xml:space="preserve">or disseminating </w:t>
        </w:r>
        <w:r w:rsidRPr="000C662A">
          <w:rPr>
            <w:szCs w:val="24"/>
          </w:rPr>
          <w:t xml:space="preserve">a draft </w:t>
        </w:r>
        <w:r w:rsidR="002B0554">
          <w:rPr>
            <w:szCs w:val="24"/>
          </w:rPr>
          <w:t xml:space="preserve">solicitation, </w:t>
        </w:r>
        <w:r w:rsidRPr="000C662A">
          <w:rPr>
            <w:szCs w:val="24"/>
          </w:rPr>
          <w:t xml:space="preserve">Performance Work Statement, Statement of Work, or Statement of Objectives using the EIE Notice </w:t>
        </w:r>
        <w:r w:rsidR="00955061">
          <w:rPr>
            <w:szCs w:val="24"/>
          </w:rPr>
          <w:t xml:space="preserve">Format </w:t>
        </w:r>
        <w:r w:rsidRPr="000C662A">
          <w:rPr>
            <w:szCs w:val="24"/>
          </w:rPr>
          <w:t xml:space="preserve">language </w:t>
        </w:r>
        <w:r w:rsidR="00955061">
          <w:rPr>
            <w:szCs w:val="24"/>
          </w:rPr>
          <w:t xml:space="preserve">in </w:t>
        </w:r>
        <w:r w:rsidRPr="000C662A">
          <w:rPr>
            <w:szCs w:val="24"/>
          </w:rPr>
          <w:t xml:space="preserve">DARS PGI </w:t>
        </w:r>
        <w:bookmarkStart w:id="76" w:name="_Hlk195519451"/>
        <w:r w:rsidR="00137503">
          <w:rPr>
            <w:szCs w:val="24"/>
          </w:rPr>
          <w:t>580</w:t>
        </w:r>
        <w:r w:rsidRPr="000C662A">
          <w:rPr>
            <w:szCs w:val="24"/>
          </w:rPr>
          <w:t>5.401(S-9</w:t>
        </w:r>
        <w:r w:rsidR="00955061">
          <w:rPr>
            <w:szCs w:val="24"/>
          </w:rPr>
          <w:t>2</w:t>
        </w:r>
        <w:r w:rsidRPr="000C662A">
          <w:rPr>
            <w:szCs w:val="24"/>
          </w:rPr>
          <w:t>)</w:t>
        </w:r>
        <w:bookmarkEnd w:id="76"/>
        <w:r w:rsidRPr="000C662A">
          <w:rPr>
            <w:szCs w:val="24"/>
          </w:rPr>
          <w:t xml:space="preserve">. At the discretion of the contracting officer draft evaluation criteria may also be posted. </w:t>
        </w:r>
        <w:r w:rsidR="00336F20" w:rsidRPr="000C662A">
          <w:rPr>
            <w:szCs w:val="24"/>
          </w:rPr>
          <w:t>The EIE Notice should be posted or alternately disseminated to potential offerors in accordance with the proposed acquisition strategy or at approval of DD Form 2579.</w:t>
        </w:r>
        <w:r w:rsidRPr="000C662A">
          <w:rPr>
            <w:szCs w:val="24"/>
          </w:rPr>
          <w:t xml:space="preserve"> </w:t>
        </w:r>
      </w:ins>
    </w:p>
    <w:p w14:paraId="53C8A35E" w14:textId="03A6FCA2" w:rsidR="003C3C3A" w:rsidRPr="000C662A" w:rsidRDefault="003C3C3A" w:rsidP="003C3C3A">
      <w:pPr>
        <w:ind w:left="450"/>
        <w:rPr>
          <w:ins w:id="77" w:author="PS21" w:date="2025-05-21T13:02:00Z"/>
          <w:szCs w:val="24"/>
        </w:rPr>
      </w:pPr>
      <w:ins w:id="78" w:author="PS21" w:date="2025-05-21T13:02:00Z">
        <w:r w:rsidRPr="000C662A">
          <w:rPr>
            <w:szCs w:val="24"/>
          </w:rPr>
          <w:t xml:space="preserve">(ii) </w:t>
        </w:r>
        <w:r w:rsidR="00336F20" w:rsidRPr="000C662A">
          <w:rPr>
            <w:szCs w:val="24"/>
          </w:rPr>
          <w:t xml:space="preserve">Waiver: </w:t>
        </w:r>
        <w:r w:rsidRPr="000C662A">
          <w:rPr>
            <w:szCs w:val="24"/>
          </w:rPr>
          <w:t>Posting of the EIE Notice(s) may be waived at one level above the contracting officer when circumstance prevents posting of the EIE Notice e.g.</w:t>
        </w:r>
        <w:r w:rsidR="00C30A34">
          <w:rPr>
            <w:szCs w:val="24"/>
          </w:rPr>
          <w:t xml:space="preserve">, </w:t>
        </w:r>
        <w:r w:rsidR="00C30A34" w:rsidRPr="00C30A34">
          <w:rPr>
            <w:szCs w:val="24"/>
          </w:rPr>
          <w:t>use of alpha contracting methods where direct Government/Contractor collaboration occurs (non-competitive actions), and/or imminent release of the formal solicitation</w:t>
        </w:r>
        <w:r w:rsidR="0082457D">
          <w:rPr>
            <w:szCs w:val="24"/>
          </w:rPr>
          <w:t>.</w:t>
        </w:r>
      </w:ins>
    </w:p>
    <w:p w14:paraId="0CF93054" w14:textId="464316F0" w:rsidR="00D653C6" w:rsidRDefault="00D653C6" w:rsidP="00D653C6">
      <w:pPr>
        <w:pStyle w:val="Heading3"/>
        <w:keepNext w:val="0"/>
        <w:keepLines w:val="0"/>
      </w:pPr>
      <w:bookmarkStart w:id="79" w:name="_Toc198640825"/>
      <w:bookmarkStart w:id="80" w:name="_Toc161931406"/>
      <w:r w:rsidRPr="008D37C0">
        <w:t>5</w:t>
      </w:r>
      <w:r>
        <w:t>8</w:t>
      </w:r>
      <w:r w:rsidRPr="008D37C0">
        <w:t>0</w:t>
      </w:r>
      <w:r>
        <w:t>5.403</w:t>
      </w:r>
      <w:r w:rsidRPr="008D37C0">
        <w:t xml:space="preserve">   </w:t>
      </w:r>
      <w:r w:rsidR="00602041" w:rsidRPr="00B44DA6">
        <w:t>Request from Members of Congress</w:t>
      </w:r>
      <w:bookmarkEnd w:id="79"/>
      <w:bookmarkEnd w:id="80"/>
    </w:p>
    <w:p w14:paraId="74A871FF" w14:textId="77777777" w:rsidR="00C960CD" w:rsidRPr="00C960CD" w:rsidRDefault="00C960CD" w:rsidP="00C960CD">
      <w:pPr>
        <w:spacing w:before="0" w:after="0"/>
        <w:ind w:left="450"/>
        <w:rPr>
          <w:rFonts w:eastAsia="Calibri"/>
          <w:szCs w:val="24"/>
        </w:rPr>
      </w:pPr>
      <w:r w:rsidRPr="00C960CD">
        <w:rPr>
          <w:rFonts w:eastAsia="Calibri"/>
          <w:szCs w:val="24"/>
        </w:rPr>
        <w:t xml:space="preserve">(S-90) Upon Receipt of a congressional request, the contracting officer shall report the request to their </w:t>
      </w:r>
      <w:proofErr w:type="spellStart"/>
      <w:r w:rsidRPr="00C960CD">
        <w:rPr>
          <w:rFonts w:eastAsia="Calibri"/>
          <w:szCs w:val="24"/>
        </w:rPr>
        <w:t>CoCO</w:t>
      </w:r>
      <w:proofErr w:type="spellEnd"/>
      <w:r w:rsidRPr="00C960CD">
        <w:rPr>
          <w:rFonts w:eastAsia="Calibri"/>
          <w:szCs w:val="24"/>
        </w:rPr>
        <w:t xml:space="preserve"> and HCO immediately, if the request was not received from the HCO. The HCO will notify the PSD Front Office for further guidance.</w:t>
      </w:r>
    </w:p>
    <w:p w14:paraId="7D2A4B54" w14:textId="77777777" w:rsidR="00C960CD" w:rsidRPr="00C960CD" w:rsidRDefault="00C960CD" w:rsidP="00C960CD">
      <w:pPr>
        <w:widowControl w:val="0"/>
        <w:autoSpaceDE w:val="0"/>
        <w:autoSpaceDN w:val="0"/>
        <w:spacing w:before="0" w:after="0"/>
        <w:ind w:left="450"/>
        <w:rPr>
          <w:szCs w:val="24"/>
        </w:rPr>
      </w:pPr>
    </w:p>
    <w:p w14:paraId="5A98D3EB" w14:textId="2F43F654" w:rsidR="00C960CD" w:rsidRPr="00C960CD" w:rsidRDefault="00C960CD" w:rsidP="00C960CD">
      <w:pPr>
        <w:widowControl w:val="0"/>
        <w:autoSpaceDE w:val="0"/>
        <w:autoSpaceDN w:val="0"/>
        <w:spacing w:before="0" w:after="0"/>
        <w:ind w:left="450"/>
        <w:rPr>
          <w:szCs w:val="24"/>
        </w:rPr>
      </w:pPr>
      <w:r w:rsidRPr="00C960CD">
        <w:rPr>
          <w:szCs w:val="24"/>
        </w:rPr>
        <w:t xml:space="preserve">(S-91) Once guidance is received, the contracting officer shall prepare the congressional response in accordance with the Congressional Template located in </w:t>
      </w:r>
      <w:hyperlink r:id="rId11" w:history="1">
        <w:r w:rsidRPr="00AF3584">
          <w:rPr>
            <w:szCs w:val="24"/>
          </w:rPr>
          <w:t>DARS PGI</w:t>
        </w:r>
      </w:hyperlink>
      <w:r w:rsidRPr="00AF3584">
        <w:rPr>
          <w:szCs w:val="24"/>
        </w:rPr>
        <w:t xml:space="preserve"> </w:t>
      </w:r>
      <w:r w:rsidRPr="00C960CD">
        <w:rPr>
          <w:szCs w:val="24"/>
        </w:rPr>
        <w:t>5</w:t>
      </w:r>
      <w:r w:rsidR="00F7472C">
        <w:rPr>
          <w:szCs w:val="24"/>
        </w:rPr>
        <w:t>805</w:t>
      </w:r>
      <w:r w:rsidRPr="00C960CD">
        <w:rPr>
          <w:szCs w:val="24"/>
        </w:rPr>
        <w:t xml:space="preserve">.403.  Submit the congressional response to the </w:t>
      </w:r>
      <w:hyperlink r:id="rId12" w:history="1">
        <w:r w:rsidRPr="00C960CD">
          <w:rPr>
            <w:color w:val="0070C0"/>
            <w:szCs w:val="24"/>
            <w:u w:val="single"/>
          </w:rPr>
          <w:t>PSD Front Office mailbox</w:t>
        </w:r>
      </w:hyperlink>
      <w:r w:rsidRPr="00C960CD">
        <w:rPr>
          <w:szCs w:val="24"/>
        </w:rPr>
        <w:t xml:space="preserve"> with the SUBJECT: Congressional Inquiry. The PSD Front Office will further coordinate the response with those outside of PSD and obtain the appropriate approval.</w:t>
      </w:r>
    </w:p>
    <w:p w14:paraId="0B8D1A77" w14:textId="08CDFDFE" w:rsidR="00F7472C" w:rsidRDefault="00F7472C" w:rsidP="00F7472C">
      <w:pPr>
        <w:pStyle w:val="Heading3"/>
        <w:keepNext w:val="0"/>
        <w:keepLines w:val="0"/>
      </w:pPr>
      <w:bookmarkStart w:id="81" w:name="_Toc198640826"/>
      <w:bookmarkStart w:id="82" w:name="_Toc161931407"/>
      <w:r w:rsidRPr="008D37C0">
        <w:t>5</w:t>
      </w:r>
      <w:r>
        <w:t>8</w:t>
      </w:r>
      <w:r w:rsidRPr="008D37C0">
        <w:t>0</w:t>
      </w:r>
      <w:r>
        <w:t>5.404</w:t>
      </w:r>
      <w:r w:rsidRPr="008D37C0">
        <w:t xml:space="preserve">   </w:t>
      </w:r>
      <w:r w:rsidRPr="00676554">
        <w:t xml:space="preserve">Release of </w:t>
      </w:r>
      <w:r>
        <w:t>L</w:t>
      </w:r>
      <w:r w:rsidRPr="00676554">
        <w:t>ong-</w:t>
      </w:r>
      <w:r>
        <w:t>R</w:t>
      </w:r>
      <w:r w:rsidRPr="00676554">
        <w:t xml:space="preserve">ange </w:t>
      </w:r>
      <w:r>
        <w:t>A</w:t>
      </w:r>
      <w:r w:rsidRPr="00676554">
        <w:t xml:space="preserve">cquisition </w:t>
      </w:r>
      <w:r>
        <w:t>E</w:t>
      </w:r>
      <w:r w:rsidRPr="00676554">
        <w:t>stimates</w:t>
      </w:r>
      <w:bookmarkEnd w:id="81"/>
      <w:bookmarkEnd w:id="82"/>
    </w:p>
    <w:p w14:paraId="1A86F942" w14:textId="31AB064C" w:rsidR="00F7472C" w:rsidRPr="00F7472C" w:rsidRDefault="00F7472C" w:rsidP="00F7472C">
      <w:pPr>
        <w:widowControl w:val="0"/>
        <w:tabs>
          <w:tab w:val="left" w:pos="859"/>
        </w:tabs>
        <w:autoSpaceDE w:val="0"/>
        <w:autoSpaceDN w:val="0"/>
        <w:spacing w:before="0" w:after="0"/>
        <w:ind w:left="450"/>
        <w:rPr>
          <w:szCs w:val="22"/>
        </w:rPr>
      </w:pPr>
      <w:r w:rsidRPr="00F7472C">
        <w:rPr>
          <w:szCs w:val="22"/>
        </w:rPr>
        <w:t xml:space="preserve">(S-90) The </w:t>
      </w:r>
      <w:bookmarkStart w:id="83" w:name="_Hlk76810452"/>
      <w:r w:rsidRPr="00F7472C">
        <w:rPr>
          <w:szCs w:val="22"/>
        </w:rPr>
        <w:t>P</w:t>
      </w:r>
      <w:r w:rsidR="002B23E2">
        <w:rPr>
          <w:szCs w:val="22"/>
        </w:rPr>
        <w:t>S</w:t>
      </w:r>
      <w:r w:rsidRPr="00F7472C">
        <w:rPr>
          <w:szCs w:val="22"/>
        </w:rPr>
        <w:t xml:space="preserve">2 Policy &amp; Contract Operations Division </w:t>
      </w:r>
      <w:bookmarkEnd w:id="83"/>
      <w:r w:rsidRPr="00F7472C">
        <w:rPr>
          <w:szCs w:val="22"/>
        </w:rPr>
        <w:t>oversees development of the DISA Procurement Forecast spreadsheet of acquisition opportunities.  The Forecast is updated and posted to the DITCO and DISA website twice annually (1</w:t>
      </w:r>
      <w:r w:rsidRPr="00F7472C">
        <w:rPr>
          <w:szCs w:val="22"/>
          <w:vertAlign w:val="superscript"/>
        </w:rPr>
        <w:t>st</w:t>
      </w:r>
      <w:r w:rsidRPr="00F7472C">
        <w:rPr>
          <w:szCs w:val="22"/>
        </w:rPr>
        <w:t xml:space="preserve"> and 2</w:t>
      </w:r>
      <w:r w:rsidRPr="00F7472C">
        <w:rPr>
          <w:szCs w:val="22"/>
          <w:vertAlign w:val="superscript"/>
        </w:rPr>
        <w:t>nd</w:t>
      </w:r>
      <w:r w:rsidRPr="00F7472C">
        <w:rPr>
          <w:szCs w:val="22"/>
        </w:rPr>
        <w:t xml:space="preserve"> quarter of each fiscal year) to inform Industry of projected procurement opportunities exceeding $5M.     </w:t>
      </w:r>
    </w:p>
    <w:p w14:paraId="47152807" w14:textId="77777777" w:rsidR="00F7472C" w:rsidRPr="00F7472C" w:rsidRDefault="00F7472C" w:rsidP="00F7472C">
      <w:pPr>
        <w:widowControl w:val="0"/>
        <w:autoSpaceDE w:val="0"/>
        <w:autoSpaceDN w:val="0"/>
        <w:spacing w:before="0" w:after="0"/>
        <w:ind w:left="450"/>
        <w:outlineLvl w:val="2"/>
        <w:rPr>
          <w:b/>
          <w:bCs/>
          <w:szCs w:val="24"/>
        </w:rPr>
      </w:pPr>
    </w:p>
    <w:p w14:paraId="11AD6039" w14:textId="6534B4E1" w:rsidR="00F7472C" w:rsidRPr="00F7472C" w:rsidRDefault="00F7472C" w:rsidP="00F7472C">
      <w:pPr>
        <w:widowControl w:val="0"/>
        <w:autoSpaceDE w:val="0"/>
        <w:autoSpaceDN w:val="0"/>
        <w:spacing w:before="0" w:after="0"/>
        <w:ind w:left="450"/>
        <w:rPr>
          <w:bCs/>
          <w:szCs w:val="24"/>
        </w:rPr>
      </w:pPr>
      <w:r w:rsidRPr="00F7472C">
        <w:rPr>
          <w:bCs/>
          <w:szCs w:val="24"/>
        </w:rPr>
        <w:t xml:space="preserve">(S-91) The Procurement Service Directorate (led by the </w:t>
      </w:r>
      <w:r w:rsidRPr="00F7472C">
        <w:rPr>
          <w:szCs w:val="24"/>
        </w:rPr>
        <w:t>P</w:t>
      </w:r>
      <w:r w:rsidR="002B23E2">
        <w:rPr>
          <w:szCs w:val="24"/>
        </w:rPr>
        <w:t>S</w:t>
      </w:r>
      <w:r w:rsidRPr="00F7472C">
        <w:rPr>
          <w:szCs w:val="24"/>
        </w:rPr>
        <w:t xml:space="preserve">2 Policy &amp; Contract Operations Division) </w:t>
      </w:r>
      <w:r w:rsidRPr="00F7472C">
        <w:rPr>
          <w:bCs/>
          <w:szCs w:val="24"/>
        </w:rPr>
        <w:t xml:space="preserve">will host an annual Forecast to Industry </w:t>
      </w:r>
      <w:r w:rsidR="002B23E2">
        <w:rPr>
          <w:bCs/>
          <w:szCs w:val="24"/>
        </w:rPr>
        <w:t>D</w:t>
      </w:r>
      <w:r w:rsidRPr="00F7472C">
        <w:rPr>
          <w:bCs/>
          <w:szCs w:val="24"/>
        </w:rPr>
        <w:t>ay.  DISA executives will brief strategic goals and Program Management Offices will brief and be available to discuss with Industry specific mission critical and high value/visibility acquisitions.</w:t>
      </w:r>
    </w:p>
    <w:p w14:paraId="03615969" w14:textId="59F9C41C" w:rsidR="00F7472C" w:rsidRDefault="00F7472C" w:rsidP="00F7472C">
      <w:pPr>
        <w:pStyle w:val="Heading3"/>
        <w:keepNext w:val="0"/>
        <w:keepLines w:val="0"/>
      </w:pPr>
      <w:bookmarkStart w:id="84" w:name="_Toc198640827"/>
      <w:bookmarkStart w:id="85" w:name="_Toc161931408"/>
      <w:r w:rsidRPr="008D37C0">
        <w:t>5</w:t>
      </w:r>
      <w:r>
        <w:t>8</w:t>
      </w:r>
      <w:r w:rsidRPr="008D37C0">
        <w:t>0</w:t>
      </w:r>
      <w:r>
        <w:t>5.404-1</w:t>
      </w:r>
      <w:r w:rsidRPr="008D37C0">
        <w:t xml:space="preserve">   </w:t>
      </w:r>
      <w:r w:rsidRPr="00676554">
        <w:t xml:space="preserve">Release </w:t>
      </w:r>
      <w:r>
        <w:t>P</w:t>
      </w:r>
      <w:r w:rsidRPr="00676554">
        <w:t>rocedures</w:t>
      </w:r>
      <w:bookmarkEnd w:id="84"/>
      <w:bookmarkEnd w:id="85"/>
    </w:p>
    <w:p w14:paraId="6C9326A0" w14:textId="65DDA1B3" w:rsidR="007F0B18" w:rsidRPr="007F0B18" w:rsidRDefault="00F7472C" w:rsidP="00F7472C">
      <w:pPr>
        <w:widowControl w:val="0"/>
        <w:autoSpaceDE w:val="0"/>
        <w:autoSpaceDN w:val="0"/>
        <w:spacing w:before="0" w:after="0"/>
        <w:ind w:left="450"/>
        <w:rPr>
          <w:szCs w:val="24"/>
        </w:rPr>
      </w:pPr>
      <w:r w:rsidRPr="00F7472C">
        <w:rPr>
          <w:szCs w:val="24"/>
        </w:rPr>
        <w:t>(a) The Procurement Directorate is authorized to release long-range acquisition estimates.</w:t>
      </w:r>
      <w:bookmarkStart w:id="86" w:name="_Toc45291394"/>
      <w:bookmarkStart w:id="87" w:name="_Toc76027658"/>
      <w:bookmarkEnd w:id="66"/>
      <w:bookmarkEnd w:id="67"/>
      <w:bookmarkEnd w:id="68"/>
    </w:p>
    <w:bookmarkEnd w:id="86"/>
    <w:bookmarkEnd w:id="87"/>
    <w:p w14:paraId="5C9D1C24" w14:textId="77777777" w:rsidR="00AF3584" w:rsidRPr="007F0B18" w:rsidRDefault="00AF3584">
      <w:pPr>
        <w:widowControl w:val="0"/>
        <w:autoSpaceDE w:val="0"/>
        <w:autoSpaceDN w:val="0"/>
        <w:spacing w:before="0" w:after="0"/>
        <w:ind w:left="450"/>
        <w:rPr>
          <w:szCs w:val="24"/>
        </w:rPr>
      </w:pPr>
    </w:p>
    <w:sectPr w:rsidR="00AF3584" w:rsidRPr="007F0B18" w:rsidSect="00715AB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F850" w14:textId="77777777" w:rsidR="00192C4C" w:rsidRDefault="00192C4C">
      <w:r>
        <w:separator/>
      </w:r>
    </w:p>
  </w:endnote>
  <w:endnote w:type="continuationSeparator" w:id="0">
    <w:p w14:paraId="6BD75497" w14:textId="77777777" w:rsidR="00192C4C" w:rsidRDefault="00192C4C">
      <w:r>
        <w:continuationSeparator/>
      </w:r>
    </w:p>
  </w:endnote>
  <w:endnote w:type="continuationNotice" w:id="1">
    <w:p w14:paraId="11ED22EC" w14:textId="77777777" w:rsidR="00192C4C" w:rsidRDefault="00192C4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0E1A" w14:textId="77777777" w:rsidR="00192C4C" w:rsidRDefault="00192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1DF040F4" w:rsidR="00A3201F" w:rsidRDefault="00703C0E" w:rsidP="00C51F47">
    <w:pPr>
      <w:pStyle w:val="Footer"/>
      <w:pBdr>
        <w:top w:val="single" w:sz="4" w:space="1" w:color="auto"/>
      </w:pBdr>
      <w:tabs>
        <w:tab w:val="clear" w:pos="4320"/>
        <w:tab w:val="clear" w:pos="8640"/>
        <w:tab w:val="right" w:pos="9360"/>
      </w:tabs>
      <w:spacing w:before="0" w:after="0"/>
      <w:rPr>
        <w:sz w:val="20"/>
      </w:rPr>
    </w:pPr>
    <w:del w:id="88" w:author="PS21" w:date="2025-05-21T13:02:00Z">
      <w:r>
        <w:delText xml:space="preserve">April </w:delText>
      </w:r>
      <w:r w:rsidR="00A3201F">
        <w:delText>20</w:delText>
      </w:r>
      <w:r w:rsidR="0085104E">
        <w:delText>2</w:delText>
      </w:r>
      <w:r w:rsidR="00617410">
        <w:delText>4</w:delText>
      </w:r>
    </w:del>
    <w:ins w:id="89" w:author="PS21" w:date="2025-05-21T13:02:00Z">
      <w:r w:rsidR="006C509D">
        <w:t>May 2025</w:t>
      </w:r>
    </w:ins>
    <w:r w:rsidR="00A3201F">
      <w:t xml:space="preserve"> Edition</w:t>
    </w:r>
    <w:r w:rsidR="00A3201F">
      <w:tab/>
      <w:t>5</w:t>
    </w:r>
    <w:r w:rsidR="00BC00C3">
      <w:t>8</w:t>
    </w:r>
    <w:r w:rsidR="00A3201F">
      <w:t>0</w:t>
    </w:r>
    <w:r w:rsidR="00122628">
      <w:t>5</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9B72" w14:textId="77777777" w:rsidR="00192C4C" w:rsidRDefault="00192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6A06" w14:textId="77777777" w:rsidR="00192C4C" w:rsidRDefault="00192C4C">
      <w:r>
        <w:separator/>
      </w:r>
    </w:p>
  </w:footnote>
  <w:footnote w:type="continuationSeparator" w:id="0">
    <w:p w14:paraId="0EF6302A" w14:textId="77777777" w:rsidR="00192C4C" w:rsidRDefault="00192C4C">
      <w:r>
        <w:continuationSeparator/>
      </w:r>
    </w:p>
  </w:footnote>
  <w:footnote w:type="continuationNotice" w:id="1">
    <w:p w14:paraId="13AA1208" w14:textId="77777777" w:rsidR="00192C4C" w:rsidRDefault="00192C4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FA76" w14:textId="77777777" w:rsidR="00192C4C" w:rsidRDefault="00192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93B8E33" w:rsidR="00A3201F" w:rsidRDefault="00D41D25">
    <w:pPr>
      <w:pStyle w:val="Heading5"/>
    </w:pPr>
    <w:r>
      <w:t>DISA ACQUISTION</w:t>
    </w:r>
    <w:r w:rsidR="00A3201F">
      <w:t xml:space="preserve"> </w:t>
    </w:r>
    <w:r w:rsidR="00C8172E">
      <w:t xml:space="preserve">REGULATION </w:t>
    </w:r>
    <w:r w:rsidR="00A3201F">
      <w:t>SUPPLEMENT</w:t>
    </w:r>
  </w:p>
  <w:p w14:paraId="2BBF15F6" w14:textId="4E636F1B" w:rsidR="00A3201F" w:rsidRDefault="00A3201F">
    <w:pPr>
      <w:pBdr>
        <w:bottom w:val="single" w:sz="4" w:space="1" w:color="auto"/>
      </w:pBdr>
    </w:pPr>
    <w:r>
      <w:t>PART 5</w:t>
    </w:r>
    <w:r w:rsidR="00C8172E">
      <w:t>8</w:t>
    </w:r>
    <w:r>
      <w:t>0</w:t>
    </w:r>
    <w:r w:rsidR="00122628">
      <w:t>5</w:t>
    </w:r>
    <w:r>
      <w:t xml:space="preserve"> — </w:t>
    </w:r>
    <w:r w:rsidR="00122628" w:rsidRPr="00676554">
      <w:t>Publicizing Contract Actions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0639" w14:textId="77777777" w:rsidR="00192C4C" w:rsidRDefault="00192C4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6"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8"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0"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4"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6"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2"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43"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1"/>
  </w:num>
  <w:num w:numId="2" w16cid:durableId="267853184">
    <w:abstractNumId w:val="26"/>
  </w:num>
  <w:num w:numId="3" w16cid:durableId="1200782494">
    <w:abstractNumId w:val="16"/>
  </w:num>
  <w:num w:numId="4" w16cid:durableId="199754791">
    <w:abstractNumId w:val="10"/>
  </w:num>
  <w:num w:numId="5" w16cid:durableId="272177555">
    <w:abstractNumId w:val="39"/>
  </w:num>
  <w:num w:numId="6" w16cid:durableId="1737823677">
    <w:abstractNumId w:val="13"/>
  </w:num>
  <w:num w:numId="7" w16cid:durableId="1481532889">
    <w:abstractNumId w:val="37"/>
  </w:num>
  <w:num w:numId="8" w16cid:durableId="1025595882">
    <w:abstractNumId w:val="43"/>
  </w:num>
  <w:num w:numId="9" w16cid:durableId="514881849">
    <w:abstractNumId w:val="18"/>
  </w:num>
  <w:num w:numId="10" w16cid:durableId="430395193">
    <w:abstractNumId w:val="40"/>
  </w:num>
  <w:num w:numId="11" w16cid:durableId="1894193430">
    <w:abstractNumId w:val="24"/>
  </w:num>
  <w:num w:numId="12" w16cid:durableId="1906379849">
    <w:abstractNumId w:val="32"/>
  </w:num>
  <w:num w:numId="13" w16cid:durableId="1029645931">
    <w:abstractNumId w:val="36"/>
  </w:num>
  <w:num w:numId="14" w16cid:durableId="607155403">
    <w:abstractNumId w:val="28"/>
  </w:num>
  <w:num w:numId="15" w16cid:durableId="163673324">
    <w:abstractNumId w:val="33"/>
  </w:num>
  <w:num w:numId="16" w16cid:durableId="1425152689">
    <w:abstractNumId w:val="34"/>
  </w:num>
  <w:num w:numId="17" w16cid:durableId="851264608">
    <w:abstractNumId w:val="25"/>
  </w:num>
  <w:num w:numId="18" w16cid:durableId="1673023643">
    <w:abstractNumId w:val="14"/>
  </w:num>
  <w:num w:numId="19" w16cid:durableId="1130589008">
    <w:abstractNumId w:val="27"/>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29"/>
  </w:num>
  <w:num w:numId="31" w16cid:durableId="781533928">
    <w:abstractNumId w:val="22"/>
  </w:num>
  <w:num w:numId="32" w16cid:durableId="1360080797">
    <w:abstractNumId w:val="15"/>
  </w:num>
  <w:num w:numId="33" w16cid:durableId="1615016979">
    <w:abstractNumId w:val="21"/>
  </w:num>
  <w:num w:numId="34" w16cid:durableId="107625215">
    <w:abstractNumId w:val="20"/>
  </w:num>
  <w:num w:numId="35" w16cid:durableId="43062062">
    <w:abstractNumId w:val="42"/>
  </w:num>
  <w:num w:numId="36" w16cid:durableId="205023740">
    <w:abstractNumId w:val="30"/>
  </w:num>
  <w:num w:numId="37" w16cid:durableId="1085954088">
    <w:abstractNumId w:val="12"/>
  </w:num>
  <w:num w:numId="38" w16cid:durableId="1345671577">
    <w:abstractNumId w:val="11"/>
  </w:num>
  <w:num w:numId="39" w16cid:durableId="631054376">
    <w:abstractNumId w:val="23"/>
  </w:num>
  <w:num w:numId="40" w16cid:durableId="388001128">
    <w:abstractNumId w:val="17"/>
  </w:num>
  <w:num w:numId="41" w16cid:durableId="129903350">
    <w:abstractNumId w:val="38"/>
  </w:num>
  <w:num w:numId="42" w16cid:durableId="57244658">
    <w:abstractNumId w:val="35"/>
  </w:num>
  <w:num w:numId="43" w16cid:durableId="427971814">
    <w:abstractNumId w:val="41"/>
  </w:num>
  <w:num w:numId="44" w16cid:durableId="8720338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6A2"/>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2F1B"/>
    <w:rsid w:val="0003341A"/>
    <w:rsid w:val="00033940"/>
    <w:rsid w:val="00034049"/>
    <w:rsid w:val="00035D1E"/>
    <w:rsid w:val="00035D87"/>
    <w:rsid w:val="0003703C"/>
    <w:rsid w:val="000379CC"/>
    <w:rsid w:val="00040DD8"/>
    <w:rsid w:val="00042297"/>
    <w:rsid w:val="00044124"/>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7780C"/>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27A"/>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662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474D"/>
    <w:rsid w:val="0012530D"/>
    <w:rsid w:val="00127073"/>
    <w:rsid w:val="00132388"/>
    <w:rsid w:val="00132493"/>
    <w:rsid w:val="001328F3"/>
    <w:rsid w:val="00133F45"/>
    <w:rsid w:val="001345F6"/>
    <w:rsid w:val="00134D87"/>
    <w:rsid w:val="00135B53"/>
    <w:rsid w:val="0013750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0CE7"/>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2C4C"/>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1E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22B"/>
    <w:rsid w:val="002A032A"/>
    <w:rsid w:val="002A2A8B"/>
    <w:rsid w:val="002A37B4"/>
    <w:rsid w:val="002A39B2"/>
    <w:rsid w:val="002A4612"/>
    <w:rsid w:val="002A5DAF"/>
    <w:rsid w:val="002A6D97"/>
    <w:rsid w:val="002A6F25"/>
    <w:rsid w:val="002A7AD3"/>
    <w:rsid w:val="002B0554"/>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F9A"/>
    <w:rsid w:val="002C11FA"/>
    <w:rsid w:val="002C15C2"/>
    <w:rsid w:val="002C1C95"/>
    <w:rsid w:val="002C1D6E"/>
    <w:rsid w:val="002C2324"/>
    <w:rsid w:val="002C241F"/>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F20"/>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5065"/>
    <w:rsid w:val="00365A49"/>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28F5"/>
    <w:rsid w:val="003835D4"/>
    <w:rsid w:val="0038392F"/>
    <w:rsid w:val="003842E3"/>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3C3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5D0"/>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48EC"/>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177C8"/>
    <w:rsid w:val="005213FF"/>
    <w:rsid w:val="00521CB8"/>
    <w:rsid w:val="00521FF4"/>
    <w:rsid w:val="00523DA1"/>
    <w:rsid w:val="00524B49"/>
    <w:rsid w:val="005256ED"/>
    <w:rsid w:val="0052570F"/>
    <w:rsid w:val="00525864"/>
    <w:rsid w:val="005259CE"/>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444"/>
    <w:rsid w:val="00583646"/>
    <w:rsid w:val="005861AD"/>
    <w:rsid w:val="005861B4"/>
    <w:rsid w:val="00590AF5"/>
    <w:rsid w:val="00591156"/>
    <w:rsid w:val="00591A04"/>
    <w:rsid w:val="00591CFD"/>
    <w:rsid w:val="005921D1"/>
    <w:rsid w:val="00593AB5"/>
    <w:rsid w:val="00593AD8"/>
    <w:rsid w:val="005940F0"/>
    <w:rsid w:val="00595445"/>
    <w:rsid w:val="00595CE4"/>
    <w:rsid w:val="005A1F44"/>
    <w:rsid w:val="005A3C4B"/>
    <w:rsid w:val="005A42BD"/>
    <w:rsid w:val="005A4518"/>
    <w:rsid w:val="005A4ED9"/>
    <w:rsid w:val="005A6D77"/>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0B47"/>
    <w:rsid w:val="005F19CB"/>
    <w:rsid w:val="005F23EB"/>
    <w:rsid w:val="005F26B9"/>
    <w:rsid w:val="005F3328"/>
    <w:rsid w:val="005F3B85"/>
    <w:rsid w:val="005F50C2"/>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6B6"/>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09D"/>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3C0E"/>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2E97"/>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DD6"/>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457D"/>
    <w:rsid w:val="00825127"/>
    <w:rsid w:val="008265D0"/>
    <w:rsid w:val="008266EF"/>
    <w:rsid w:val="00830A6D"/>
    <w:rsid w:val="00832019"/>
    <w:rsid w:val="0083202E"/>
    <w:rsid w:val="008332BD"/>
    <w:rsid w:val="008334E7"/>
    <w:rsid w:val="0083637B"/>
    <w:rsid w:val="00840403"/>
    <w:rsid w:val="00841ADD"/>
    <w:rsid w:val="00842A31"/>
    <w:rsid w:val="00842B6E"/>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061"/>
    <w:rsid w:val="00955858"/>
    <w:rsid w:val="00957BBF"/>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6E8B"/>
    <w:rsid w:val="009B7AB8"/>
    <w:rsid w:val="009C0340"/>
    <w:rsid w:val="009C1553"/>
    <w:rsid w:val="009C1A89"/>
    <w:rsid w:val="009C1AB8"/>
    <w:rsid w:val="009C2427"/>
    <w:rsid w:val="009C3701"/>
    <w:rsid w:val="009C4B8E"/>
    <w:rsid w:val="009C5CDC"/>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67AFF"/>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584"/>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00C3"/>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0F5D"/>
    <w:rsid w:val="00BE172A"/>
    <w:rsid w:val="00BE249D"/>
    <w:rsid w:val="00BE34D1"/>
    <w:rsid w:val="00BE4204"/>
    <w:rsid w:val="00BE475E"/>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0A34"/>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3A75"/>
    <w:rsid w:val="00C441F5"/>
    <w:rsid w:val="00C44FE3"/>
    <w:rsid w:val="00C45B12"/>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60E"/>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FD0"/>
    <w:rsid w:val="00CA33D2"/>
    <w:rsid w:val="00CA4F63"/>
    <w:rsid w:val="00CA54BA"/>
    <w:rsid w:val="00CA6BDD"/>
    <w:rsid w:val="00CB012A"/>
    <w:rsid w:val="00CB0DDE"/>
    <w:rsid w:val="00CB0E38"/>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47D6"/>
    <w:rsid w:val="00D25D38"/>
    <w:rsid w:val="00D276FB"/>
    <w:rsid w:val="00D31A7B"/>
    <w:rsid w:val="00D31BFC"/>
    <w:rsid w:val="00D32465"/>
    <w:rsid w:val="00D32471"/>
    <w:rsid w:val="00D32AA0"/>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404E"/>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32C"/>
    <w:rsid w:val="00D834E8"/>
    <w:rsid w:val="00D8513D"/>
    <w:rsid w:val="00D87D9B"/>
    <w:rsid w:val="00D90342"/>
    <w:rsid w:val="00D9049B"/>
    <w:rsid w:val="00D90654"/>
    <w:rsid w:val="00D906FE"/>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3A7A"/>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26C"/>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495"/>
    <w:rsid w:val="00F82F8F"/>
    <w:rsid w:val="00F83308"/>
    <w:rsid w:val="00F83C73"/>
    <w:rsid w:val="00F85DA8"/>
    <w:rsid w:val="00F85E88"/>
    <w:rsid w:val="00F86252"/>
    <w:rsid w:val="00F86DD8"/>
    <w:rsid w:val="00F918C1"/>
    <w:rsid w:val="00F92673"/>
    <w:rsid w:val="00F92ABB"/>
    <w:rsid w:val="00F93DB3"/>
    <w:rsid w:val="00F94444"/>
    <w:rsid w:val="00F946E0"/>
    <w:rsid w:val="00F95373"/>
    <w:rsid w:val="00F95EBF"/>
    <w:rsid w:val="00F960E1"/>
    <w:rsid w:val="00F9687A"/>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8D5"/>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AB1"/>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disa.meade.PLD.mbx.psd-front-office-contract-documents@mail.mi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d365.sharepoint-mil.us/sites/disa-PL2/SitePages/Corporate-Library.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7463D132-2C58-4474-A0CD-62D71E2C9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828</Words>
  <Characters>6656</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1</cp:revision>
  <cp:lastPrinted>2019-08-21T14:52:00Z</cp:lastPrinted>
  <dcterms:created xsi:type="dcterms:W3CDTF">2025-05-20T17:50:00Z</dcterms:created>
  <dcterms:modified xsi:type="dcterms:W3CDTF">2025-05-21T18:03:00Z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