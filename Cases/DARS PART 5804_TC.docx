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4C4FE216" w:rsidR="00C53C8E" w:rsidRDefault="50466027" w:rsidP="00227344">
      <w:pPr>
        <w:pStyle w:val="Heading1"/>
        <w:widowControl/>
        <w:rPr>
          <w:color w:val="auto"/>
          <w:sz w:val="28"/>
          <w:szCs w:val="28"/>
        </w:rPr>
      </w:pPr>
      <w:bookmarkStart w:id="0" w:name="_Toc76027626"/>
      <w:bookmarkStart w:id="1" w:name="_Toc76029825"/>
      <w:bookmarkStart w:id="2" w:name="_Toc181272028"/>
      <w:bookmarkStart w:id="3" w:name="_Toc345306720"/>
      <w:bookmarkStart w:id="4" w:name="_Toc350243852"/>
      <w:bookmarkStart w:id="5" w:name="_Toc350579318"/>
      <w:bookmarkStart w:id="6" w:name="_Toc351646710"/>
      <w:bookmarkStart w:id="7" w:name="_Hlk181272047"/>
      <w:r w:rsidRPr="28298539">
        <w:rPr>
          <w:color w:val="auto"/>
          <w:sz w:val="28"/>
          <w:szCs w:val="28"/>
        </w:rPr>
        <w:t>PART 5</w:t>
      </w:r>
      <w:r w:rsidR="00C8172E">
        <w:rPr>
          <w:color w:val="auto"/>
          <w:sz w:val="28"/>
          <w:szCs w:val="28"/>
        </w:rPr>
        <w:t>8</w:t>
      </w:r>
      <w:r w:rsidRPr="28298539">
        <w:rPr>
          <w:color w:val="auto"/>
          <w:sz w:val="28"/>
          <w:szCs w:val="28"/>
        </w:rPr>
        <w:t>0</w:t>
      </w:r>
      <w:r w:rsidR="007025F2">
        <w:rPr>
          <w:color w:val="auto"/>
          <w:sz w:val="28"/>
          <w:szCs w:val="28"/>
        </w:rPr>
        <w:t>4</w:t>
      </w:r>
      <w:r w:rsidRPr="28298539">
        <w:rPr>
          <w:color w:val="auto"/>
          <w:sz w:val="28"/>
          <w:szCs w:val="28"/>
        </w:rPr>
        <w:t xml:space="preserve"> - </w:t>
      </w:r>
      <w:r w:rsidR="3FEB16EC">
        <w:br/>
      </w:r>
      <w:bookmarkEnd w:id="0"/>
      <w:bookmarkEnd w:id="1"/>
      <w:r w:rsidR="00145C0C" w:rsidRPr="00676554">
        <w:t>ADMINISTRATIVE MATTERS</w:t>
      </w:r>
      <w:bookmarkEnd w:id="2"/>
    </w:p>
    <w:p w14:paraId="07647B7E" w14:textId="78C4EECA" w:rsidR="00A8468C" w:rsidRPr="00BC55FF" w:rsidRDefault="3BFEF39E" w:rsidP="28298539">
      <w:pPr>
        <w:spacing w:before="120" w:after="480"/>
        <w:jc w:val="center"/>
        <w:rPr>
          <w:i/>
          <w:iCs/>
        </w:rPr>
      </w:pPr>
      <w:r w:rsidRPr="5C01A14C">
        <w:rPr>
          <w:i/>
          <w:iCs/>
        </w:rPr>
        <w:t xml:space="preserve">Revised: </w:t>
      </w:r>
      <w:del w:id="8" w:author="PS21" w:date="2025-05-21T12:59:00Z">
        <w:r w:rsidR="00037CED">
          <w:rPr>
            <w:i/>
            <w:iCs/>
          </w:rPr>
          <w:delText>October</w:delText>
        </w:r>
        <w:r w:rsidR="008E5690">
          <w:rPr>
            <w:i/>
            <w:iCs/>
          </w:rPr>
          <w:delText xml:space="preserve"> 202</w:delText>
        </w:r>
        <w:r w:rsidR="00C8172E">
          <w:rPr>
            <w:i/>
            <w:iCs/>
          </w:rPr>
          <w:delText>4</w:delText>
        </w:r>
        <w:r w:rsidR="5EE2CC59" w:rsidRPr="5C01A14C">
          <w:rPr>
            <w:i/>
            <w:iCs/>
          </w:rPr>
          <w:delText xml:space="preserve"> </w:delText>
        </w:r>
      </w:del>
      <w:ins w:id="9" w:author="PS21" w:date="2025-05-21T12:59:00Z">
        <w:r w:rsidR="00A01C9D">
          <w:rPr>
            <w:i/>
            <w:iCs/>
          </w:rPr>
          <w:t>May 2025</w:t>
        </w:r>
      </w:ins>
    </w:p>
    <w:sdt>
      <w:sdtPr>
        <w:rPr>
          <w:rFonts w:ascii="Times New Roman" w:eastAsia="Times New Roman" w:hAnsi="Times New Roman" w:cs="Times New Roman"/>
          <w:b/>
          <w:bCs/>
          <w:color w:val="auto"/>
          <w:sz w:val="24"/>
          <w:szCs w:val="24"/>
          <w:shd w:val="clear" w:color="auto" w:fill="E6E6E6"/>
        </w:rPr>
        <w:id w:val="716476992"/>
        <w:docPartObj>
          <w:docPartGallery w:val="Table of Contents"/>
          <w:docPartUnique/>
        </w:docPartObj>
      </w:sdtPr>
      <w:sdtEndPr>
        <w:rPr>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182B4181" w14:textId="1BECB9A3" w:rsidR="008F4CEB"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81272028" w:history="1">
            <w:r w:rsidR="008F4CEB" w:rsidRPr="00104280">
              <w:rPr>
                <w:rStyle w:val="Hyperlink"/>
                <w:noProof/>
              </w:rPr>
              <w:t>PART 5804 -  ADMINISTRATIVE MATTERS</w:t>
            </w:r>
            <w:r w:rsidR="008F4CEB">
              <w:rPr>
                <w:noProof/>
                <w:webHidden/>
              </w:rPr>
              <w:tab/>
            </w:r>
            <w:r w:rsidR="008F4CEB">
              <w:rPr>
                <w:noProof/>
                <w:webHidden/>
              </w:rPr>
              <w:fldChar w:fldCharType="begin"/>
            </w:r>
            <w:r w:rsidR="008F4CEB">
              <w:rPr>
                <w:noProof/>
                <w:webHidden/>
              </w:rPr>
              <w:instrText xml:space="preserve"> PAGEREF _Toc181272028 \h </w:instrText>
            </w:r>
            <w:r w:rsidR="008F4CEB">
              <w:rPr>
                <w:noProof/>
                <w:webHidden/>
              </w:rPr>
            </w:r>
            <w:r w:rsidR="008F4CEB">
              <w:rPr>
                <w:noProof/>
                <w:webHidden/>
              </w:rPr>
              <w:fldChar w:fldCharType="separate"/>
            </w:r>
            <w:r w:rsidR="008F4CEB">
              <w:rPr>
                <w:noProof/>
                <w:webHidden/>
              </w:rPr>
              <w:t>1</w:t>
            </w:r>
            <w:r w:rsidR="008F4CEB">
              <w:rPr>
                <w:noProof/>
                <w:webHidden/>
              </w:rPr>
              <w:fldChar w:fldCharType="end"/>
            </w:r>
          </w:hyperlink>
        </w:p>
        <w:p w14:paraId="4E7CC003" w14:textId="188D4685" w:rsidR="008F4CEB" w:rsidRDefault="00567B06">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1272029" w:history="1">
            <w:r w:rsidR="008F4CEB" w:rsidRPr="00104280">
              <w:rPr>
                <w:rStyle w:val="Hyperlink"/>
                <w:caps/>
                <w:noProof/>
              </w:rPr>
              <w:t xml:space="preserve">SUBPART 5804.1 – </w:t>
            </w:r>
            <w:r w:rsidR="008F4CEB" w:rsidRPr="00104280">
              <w:rPr>
                <w:rStyle w:val="Hyperlink"/>
                <w:noProof/>
              </w:rPr>
              <w:t>CONTRACT EXECUTION</w:t>
            </w:r>
            <w:r w:rsidR="008F4CEB">
              <w:rPr>
                <w:noProof/>
                <w:webHidden/>
              </w:rPr>
              <w:tab/>
            </w:r>
            <w:r w:rsidR="008F4CEB">
              <w:rPr>
                <w:noProof/>
                <w:webHidden/>
              </w:rPr>
              <w:fldChar w:fldCharType="begin"/>
            </w:r>
            <w:r w:rsidR="008F4CEB">
              <w:rPr>
                <w:noProof/>
                <w:webHidden/>
              </w:rPr>
              <w:instrText xml:space="preserve"> PAGEREF _Toc181272029 \h </w:instrText>
            </w:r>
            <w:r w:rsidR="008F4CEB">
              <w:rPr>
                <w:noProof/>
                <w:webHidden/>
              </w:rPr>
            </w:r>
            <w:r w:rsidR="008F4CEB">
              <w:rPr>
                <w:noProof/>
                <w:webHidden/>
              </w:rPr>
              <w:fldChar w:fldCharType="separate"/>
            </w:r>
            <w:r w:rsidR="008F4CEB">
              <w:rPr>
                <w:noProof/>
                <w:webHidden/>
              </w:rPr>
              <w:t>1</w:t>
            </w:r>
            <w:r w:rsidR="008F4CEB">
              <w:rPr>
                <w:noProof/>
                <w:webHidden/>
              </w:rPr>
              <w:fldChar w:fldCharType="end"/>
            </w:r>
          </w:hyperlink>
        </w:p>
        <w:p w14:paraId="22DF1E3D" w14:textId="591B54B9" w:rsidR="008F4CEB" w:rsidRDefault="00567B0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1272030" w:history="1">
            <w:r w:rsidR="008F4CEB" w:rsidRPr="00104280">
              <w:rPr>
                <w:rStyle w:val="Hyperlink"/>
                <w:noProof/>
              </w:rPr>
              <w:t>5804.101   Contracting Officer's</w:t>
            </w:r>
            <w:r w:rsidR="008F4CEB" w:rsidRPr="00104280">
              <w:rPr>
                <w:rStyle w:val="Hyperlink"/>
                <w:noProof/>
                <w:spacing w:val="-1"/>
              </w:rPr>
              <w:t xml:space="preserve"> </w:t>
            </w:r>
            <w:r w:rsidR="008F4CEB" w:rsidRPr="00104280">
              <w:rPr>
                <w:rStyle w:val="Hyperlink"/>
                <w:noProof/>
              </w:rPr>
              <w:t>Signature</w:t>
            </w:r>
            <w:r w:rsidR="008F4CEB">
              <w:rPr>
                <w:noProof/>
                <w:webHidden/>
              </w:rPr>
              <w:tab/>
            </w:r>
            <w:r w:rsidR="008F4CEB">
              <w:rPr>
                <w:noProof/>
                <w:webHidden/>
              </w:rPr>
              <w:fldChar w:fldCharType="begin"/>
            </w:r>
            <w:r w:rsidR="008F4CEB">
              <w:rPr>
                <w:noProof/>
                <w:webHidden/>
              </w:rPr>
              <w:instrText xml:space="preserve"> PAGEREF _Toc181272030 \h </w:instrText>
            </w:r>
            <w:r w:rsidR="008F4CEB">
              <w:rPr>
                <w:noProof/>
                <w:webHidden/>
              </w:rPr>
            </w:r>
            <w:r w:rsidR="008F4CEB">
              <w:rPr>
                <w:noProof/>
                <w:webHidden/>
              </w:rPr>
              <w:fldChar w:fldCharType="separate"/>
            </w:r>
            <w:r w:rsidR="008F4CEB">
              <w:rPr>
                <w:noProof/>
                <w:webHidden/>
              </w:rPr>
              <w:t>1</w:t>
            </w:r>
            <w:r w:rsidR="008F4CEB">
              <w:rPr>
                <w:noProof/>
                <w:webHidden/>
              </w:rPr>
              <w:fldChar w:fldCharType="end"/>
            </w:r>
          </w:hyperlink>
        </w:p>
        <w:p w14:paraId="6497DA42" w14:textId="3C66DF7B" w:rsidR="008F4CEB" w:rsidRDefault="00567B0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1272031" w:history="1">
            <w:r w:rsidR="008F4CEB" w:rsidRPr="00104280">
              <w:rPr>
                <w:rStyle w:val="Hyperlink"/>
                <w:noProof/>
              </w:rPr>
              <w:t>5804.102   Contractor’s signature</w:t>
            </w:r>
            <w:r w:rsidR="008F4CEB">
              <w:rPr>
                <w:noProof/>
                <w:webHidden/>
              </w:rPr>
              <w:tab/>
            </w:r>
            <w:r w:rsidR="008F4CEB">
              <w:rPr>
                <w:noProof/>
                <w:webHidden/>
              </w:rPr>
              <w:fldChar w:fldCharType="begin"/>
            </w:r>
            <w:r w:rsidR="008F4CEB">
              <w:rPr>
                <w:noProof/>
                <w:webHidden/>
              </w:rPr>
              <w:instrText xml:space="preserve"> PAGEREF _Toc181272031 \h </w:instrText>
            </w:r>
            <w:r w:rsidR="008F4CEB">
              <w:rPr>
                <w:noProof/>
                <w:webHidden/>
              </w:rPr>
            </w:r>
            <w:r w:rsidR="008F4CEB">
              <w:rPr>
                <w:noProof/>
                <w:webHidden/>
              </w:rPr>
              <w:fldChar w:fldCharType="separate"/>
            </w:r>
            <w:r w:rsidR="008F4CEB">
              <w:rPr>
                <w:noProof/>
                <w:webHidden/>
              </w:rPr>
              <w:t>2</w:t>
            </w:r>
            <w:r w:rsidR="008F4CEB">
              <w:rPr>
                <w:noProof/>
                <w:webHidden/>
              </w:rPr>
              <w:fldChar w:fldCharType="end"/>
            </w:r>
          </w:hyperlink>
        </w:p>
        <w:p w14:paraId="309CF67C" w14:textId="243A28E4" w:rsidR="008F4CEB" w:rsidRDefault="00567B06">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1272032" w:history="1">
            <w:r w:rsidR="008F4CEB" w:rsidRPr="00104280">
              <w:rPr>
                <w:rStyle w:val="Hyperlink"/>
                <w:noProof/>
              </w:rPr>
              <w:t>SUBPART 5804.4 – SAFEGUARDING CLASSIFIED INFORMATION WITHIN INDUSTRY</w:t>
            </w:r>
            <w:r w:rsidR="008F4CEB">
              <w:rPr>
                <w:noProof/>
                <w:webHidden/>
              </w:rPr>
              <w:tab/>
            </w:r>
            <w:r w:rsidR="008F4CEB">
              <w:rPr>
                <w:noProof/>
                <w:webHidden/>
              </w:rPr>
              <w:fldChar w:fldCharType="begin"/>
            </w:r>
            <w:r w:rsidR="008F4CEB">
              <w:rPr>
                <w:noProof/>
                <w:webHidden/>
              </w:rPr>
              <w:instrText xml:space="preserve"> PAGEREF _Toc181272032 \h </w:instrText>
            </w:r>
            <w:r w:rsidR="008F4CEB">
              <w:rPr>
                <w:noProof/>
                <w:webHidden/>
              </w:rPr>
            </w:r>
            <w:r w:rsidR="008F4CEB">
              <w:rPr>
                <w:noProof/>
                <w:webHidden/>
              </w:rPr>
              <w:fldChar w:fldCharType="separate"/>
            </w:r>
            <w:r w:rsidR="008F4CEB">
              <w:rPr>
                <w:noProof/>
                <w:webHidden/>
              </w:rPr>
              <w:t>2</w:t>
            </w:r>
            <w:r w:rsidR="008F4CEB">
              <w:rPr>
                <w:noProof/>
                <w:webHidden/>
              </w:rPr>
              <w:fldChar w:fldCharType="end"/>
            </w:r>
          </w:hyperlink>
        </w:p>
        <w:p w14:paraId="10A8CB17" w14:textId="5B9E9A23" w:rsidR="008F4CEB" w:rsidRDefault="00567B0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1272033" w:history="1">
            <w:r w:rsidR="008F4CEB" w:rsidRPr="00104280">
              <w:rPr>
                <w:rStyle w:val="Hyperlink"/>
                <w:noProof/>
              </w:rPr>
              <w:t>5804.403   Responsibilities of Contracting Officers</w:t>
            </w:r>
            <w:r w:rsidR="008F4CEB">
              <w:rPr>
                <w:noProof/>
                <w:webHidden/>
              </w:rPr>
              <w:tab/>
            </w:r>
            <w:r w:rsidR="008F4CEB">
              <w:rPr>
                <w:noProof/>
                <w:webHidden/>
              </w:rPr>
              <w:fldChar w:fldCharType="begin"/>
            </w:r>
            <w:r w:rsidR="008F4CEB">
              <w:rPr>
                <w:noProof/>
                <w:webHidden/>
              </w:rPr>
              <w:instrText xml:space="preserve"> PAGEREF _Toc181272033 \h </w:instrText>
            </w:r>
            <w:r w:rsidR="008F4CEB">
              <w:rPr>
                <w:noProof/>
                <w:webHidden/>
              </w:rPr>
            </w:r>
            <w:r w:rsidR="008F4CEB">
              <w:rPr>
                <w:noProof/>
                <w:webHidden/>
              </w:rPr>
              <w:fldChar w:fldCharType="separate"/>
            </w:r>
            <w:r w:rsidR="008F4CEB">
              <w:rPr>
                <w:noProof/>
                <w:webHidden/>
              </w:rPr>
              <w:t>2</w:t>
            </w:r>
            <w:r w:rsidR="008F4CEB">
              <w:rPr>
                <w:noProof/>
                <w:webHidden/>
              </w:rPr>
              <w:fldChar w:fldCharType="end"/>
            </w:r>
          </w:hyperlink>
        </w:p>
        <w:p w14:paraId="3683F53E" w14:textId="447D7B69" w:rsidR="008F4CEB" w:rsidRDefault="00567B06">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1272034" w:history="1">
            <w:r w:rsidR="008F4CEB" w:rsidRPr="00104280">
              <w:rPr>
                <w:rStyle w:val="Hyperlink"/>
                <w:noProof/>
              </w:rPr>
              <w:t>SUBPART 5804.5 – ELECTRONIC COMMERCE IN CONTRACTING</w:t>
            </w:r>
            <w:r w:rsidR="008F4CEB">
              <w:rPr>
                <w:noProof/>
                <w:webHidden/>
              </w:rPr>
              <w:tab/>
            </w:r>
            <w:r w:rsidR="008F4CEB">
              <w:rPr>
                <w:noProof/>
                <w:webHidden/>
              </w:rPr>
              <w:fldChar w:fldCharType="begin"/>
            </w:r>
            <w:r w:rsidR="008F4CEB">
              <w:rPr>
                <w:noProof/>
                <w:webHidden/>
              </w:rPr>
              <w:instrText xml:space="preserve"> PAGEREF _Toc181272034 \h </w:instrText>
            </w:r>
            <w:r w:rsidR="008F4CEB">
              <w:rPr>
                <w:noProof/>
                <w:webHidden/>
              </w:rPr>
            </w:r>
            <w:r w:rsidR="008F4CEB">
              <w:rPr>
                <w:noProof/>
                <w:webHidden/>
              </w:rPr>
              <w:fldChar w:fldCharType="separate"/>
            </w:r>
            <w:r w:rsidR="008F4CEB">
              <w:rPr>
                <w:noProof/>
                <w:webHidden/>
              </w:rPr>
              <w:t>2</w:t>
            </w:r>
            <w:r w:rsidR="008F4CEB">
              <w:rPr>
                <w:noProof/>
                <w:webHidden/>
              </w:rPr>
              <w:fldChar w:fldCharType="end"/>
            </w:r>
          </w:hyperlink>
        </w:p>
        <w:p w14:paraId="7F6414BA" w14:textId="5E4A58D7" w:rsidR="008F4CEB" w:rsidRDefault="00567B0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1272035" w:history="1">
            <w:r w:rsidR="008F4CEB" w:rsidRPr="00104280">
              <w:rPr>
                <w:rStyle w:val="Hyperlink"/>
                <w:noProof/>
              </w:rPr>
              <w:t>5804.502   Policy</w:t>
            </w:r>
            <w:r w:rsidR="008F4CEB">
              <w:rPr>
                <w:noProof/>
                <w:webHidden/>
              </w:rPr>
              <w:tab/>
            </w:r>
            <w:r w:rsidR="008F4CEB">
              <w:rPr>
                <w:noProof/>
                <w:webHidden/>
              </w:rPr>
              <w:fldChar w:fldCharType="begin"/>
            </w:r>
            <w:r w:rsidR="008F4CEB">
              <w:rPr>
                <w:noProof/>
                <w:webHidden/>
              </w:rPr>
              <w:instrText xml:space="preserve"> PAGEREF _Toc181272035 \h </w:instrText>
            </w:r>
            <w:r w:rsidR="008F4CEB">
              <w:rPr>
                <w:noProof/>
                <w:webHidden/>
              </w:rPr>
            </w:r>
            <w:r w:rsidR="008F4CEB">
              <w:rPr>
                <w:noProof/>
                <w:webHidden/>
              </w:rPr>
              <w:fldChar w:fldCharType="separate"/>
            </w:r>
            <w:r w:rsidR="008F4CEB">
              <w:rPr>
                <w:noProof/>
                <w:webHidden/>
              </w:rPr>
              <w:t>2</w:t>
            </w:r>
            <w:r w:rsidR="008F4CEB">
              <w:rPr>
                <w:noProof/>
                <w:webHidden/>
              </w:rPr>
              <w:fldChar w:fldCharType="end"/>
            </w:r>
          </w:hyperlink>
        </w:p>
        <w:p w14:paraId="3D7C0F2B" w14:textId="250A9F66" w:rsidR="008F4CEB" w:rsidRDefault="00567B06">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1272036" w:history="1">
            <w:r w:rsidR="008F4CEB" w:rsidRPr="00104280">
              <w:rPr>
                <w:rStyle w:val="Hyperlink"/>
                <w:noProof/>
              </w:rPr>
              <w:t>SUBPART 5804.6 – CONTRACT REPORTING</w:t>
            </w:r>
            <w:r w:rsidR="008F4CEB">
              <w:rPr>
                <w:noProof/>
                <w:webHidden/>
              </w:rPr>
              <w:tab/>
            </w:r>
            <w:r w:rsidR="008F4CEB">
              <w:rPr>
                <w:noProof/>
                <w:webHidden/>
              </w:rPr>
              <w:fldChar w:fldCharType="begin"/>
            </w:r>
            <w:r w:rsidR="008F4CEB">
              <w:rPr>
                <w:noProof/>
                <w:webHidden/>
              </w:rPr>
              <w:instrText xml:space="preserve"> PAGEREF _Toc181272036 \h </w:instrText>
            </w:r>
            <w:r w:rsidR="008F4CEB">
              <w:rPr>
                <w:noProof/>
                <w:webHidden/>
              </w:rPr>
            </w:r>
            <w:r w:rsidR="008F4CEB">
              <w:rPr>
                <w:noProof/>
                <w:webHidden/>
              </w:rPr>
              <w:fldChar w:fldCharType="separate"/>
            </w:r>
            <w:r w:rsidR="008F4CEB">
              <w:rPr>
                <w:noProof/>
                <w:webHidden/>
              </w:rPr>
              <w:t>2</w:t>
            </w:r>
            <w:r w:rsidR="008F4CEB">
              <w:rPr>
                <w:noProof/>
                <w:webHidden/>
              </w:rPr>
              <w:fldChar w:fldCharType="end"/>
            </w:r>
          </w:hyperlink>
        </w:p>
        <w:p w14:paraId="5B5EB82A" w14:textId="251DE11D" w:rsidR="008F4CEB" w:rsidRDefault="00567B0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1272037" w:history="1">
            <w:r w:rsidR="008F4CEB" w:rsidRPr="00104280">
              <w:rPr>
                <w:rStyle w:val="Hyperlink"/>
                <w:noProof/>
              </w:rPr>
              <w:t>5804.604   Responsibilities</w:t>
            </w:r>
            <w:r w:rsidR="008F4CEB">
              <w:rPr>
                <w:noProof/>
                <w:webHidden/>
              </w:rPr>
              <w:tab/>
            </w:r>
            <w:r w:rsidR="008F4CEB">
              <w:rPr>
                <w:noProof/>
                <w:webHidden/>
              </w:rPr>
              <w:fldChar w:fldCharType="begin"/>
            </w:r>
            <w:r w:rsidR="008F4CEB">
              <w:rPr>
                <w:noProof/>
                <w:webHidden/>
              </w:rPr>
              <w:instrText xml:space="preserve"> PAGEREF _Toc181272037 \h </w:instrText>
            </w:r>
            <w:r w:rsidR="008F4CEB">
              <w:rPr>
                <w:noProof/>
                <w:webHidden/>
              </w:rPr>
            </w:r>
            <w:r w:rsidR="008F4CEB">
              <w:rPr>
                <w:noProof/>
                <w:webHidden/>
              </w:rPr>
              <w:fldChar w:fldCharType="separate"/>
            </w:r>
            <w:r w:rsidR="008F4CEB">
              <w:rPr>
                <w:noProof/>
                <w:webHidden/>
              </w:rPr>
              <w:t>2</w:t>
            </w:r>
            <w:r w:rsidR="008F4CEB">
              <w:rPr>
                <w:noProof/>
                <w:webHidden/>
              </w:rPr>
              <w:fldChar w:fldCharType="end"/>
            </w:r>
          </w:hyperlink>
        </w:p>
        <w:p w14:paraId="5BCC1167" w14:textId="0DF22E75" w:rsidR="008F4CEB" w:rsidRDefault="00567B06">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1272038" w:history="1">
            <w:r w:rsidR="008F4CEB" w:rsidRPr="00104280">
              <w:rPr>
                <w:rStyle w:val="Hyperlink"/>
                <w:bCs/>
                <w:noProof/>
              </w:rPr>
              <w:t xml:space="preserve">SUBPART 5804.8– </w:t>
            </w:r>
            <w:r w:rsidR="008F4CEB" w:rsidRPr="00104280">
              <w:rPr>
                <w:rStyle w:val="Hyperlink"/>
                <w:noProof/>
              </w:rPr>
              <w:t>CONTRACT FILES</w:t>
            </w:r>
            <w:r w:rsidR="008F4CEB">
              <w:rPr>
                <w:noProof/>
                <w:webHidden/>
              </w:rPr>
              <w:tab/>
            </w:r>
            <w:r w:rsidR="008F4CEB">
              <w:rPr>
                <w:noProof/>
                <w:webHidden/>
              </w:rPr>
              <w:fldChar w:fldCharType="begin"/>
            </w:r>
            <w:r w:rsidR="008F4CEB">
              <w:rPr>
                <w:noProof/>
                <w:webHidden/>
              </w:rPr>
              <w:instrText xml:space="preserve"> PAGEREF _Toc181272038 \h </w:instrText>
            </w:r>
            <w:r w:rsidR="008F4CEB">
              <w:rPr>
                <w:noProof/>
                <w:webHidden/>
              </w:rPr>
            </w:r>
            <w:r w:rsidR="008F4CEB">
              <w:rPr>
                <w:noProof/>
                <w:webHidden/>
              </w:rPr>
              <w:fldChar w:fldCharType="separate"/>
            </w:r>
            <w:r w:rsidR="008F4CEB">
              <w:rPr>
                <w:noProof/>
                <w:webHidden/>
              </w:rPr>
              <w:t>3</w:t>
            </w:r>
            <w:r w:rsidR="008F4CEB">
              <w:rPr>
                <w:noProof/>
                <w:webHidden/>
              </w:rPr>
              <w:fldChar w:fldCharType="end"/>
            </w:r>
          </w:hyperlink>
        </w:p>
        <w:p w14:paraId="3EC476B5" w14:textId="65A0E901" w:rsidR="008F4CEB" w:rsidRDefault="00567B0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1272039" w:history="1">
            <w:r w:rsidR="008F4CEB" w:rsidRPr="00104280">
              <w:rPr>
                <w:rStyle w:val="Hyperlink"/>
                <w:noProof/>
              </w:rPr>
              <w:t>5804.802   Contract files</w:t>
            </w:r>
            <w:r w:rsidR="008F4CEB">
              <w:rPr>
                <w:noProof/>
                <w:webHidden/>
              </w:rPr>
              <w:tab/>
            </w:r>
            <w:r w:rsidR="008F4CEB">
              <w:rPr>
                <w:noProof/>
                <w:webHidden/>
              </w:rPr>
              <w:fldChar w:fldCharType="begin"/>
            </w:r>
            <w:r w:rsidR="008F4CEB">
              <w:rPr>
                <w:noProof/>
                <w:webHidden/>
              </w:rPr>
              <w:instrText xml:space="preserve"> PAGEREF _Toc181272039 \h </w:instrText>
            </w:r>
            <w:r w:rsidR="008F4CEB">
              <w:rPr>
                <w:noProof/>
                <w:webHidden/>
              </w:rPr>
            </w:r>
            <w:r w:rsidR="008F4CEB">
              <w:rPr>
                <w:noProof/>
                <w:webHidden/>
              </w:rPr>
              <w:fldChar w:fldCharType="separate"/>
            </w:r>
            <w:r w:rsidR="008F4CEB">
              <w:rPr>
                <w:noProof/>
                <w:webHidden/>
              </w:rPr>
              <w:t>3</w:t>
            </w:r>
            <w:r w:rsidR="008F4CEB">
              <w:rPr>
                <w:noProof/>
                <w:webHidden/>
              </w:rPr>
              <w:fldChar w:fldCharType="end"/>
            </w:r>
          </w:hyperlink>
        </w:p>
        <w:p w14:paraId="120AD2E0" w14:textId="3D1244E6" w:rsidR="008F4CEB" w:rsidRDefault="00567B0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1272040" w:history="1">
            <w:r w:rsidR="008F4CEB" w:rsidRPr="00104280">
              <w:rPr>
                <w:rStyle w:val="Hyperlink"/>
                <w:noProof/>
              </w:rPr>
              <w:t>5804.804   Closeout of Contract Files</w:t>
            </w:r>
            <w:r w:rsidR="008F4CEB">
              <w:rPr>
                <w:noProof/>
                <w:webHidden/>
              </w:rPr>
              <w:tab/>
            </w:r>
            <w:r w:rsidR="008F4CEB">
              <w:rPr>
                <w:noProof/>
                <w:webHidden/>
              </w:rPr>
              <w:fldChar w:fldCharType="begin"/>
            </w:r>
            <w:r w:rsidR="008F4CEB">
              <w:rPr>
                <w:noProof/>
                <w:webHidden/>
              </w:rPr>
              <w:instrText xml:space="preserve"> PAGEREF _Toc181272040 \h </w:instrText>
            </w:r>
            <w:r w:rsidR="008F4CEB">
              <w:rPr>
                <w:noProof/>
                <w:webHidden/>
              </w:rPr>
            </w:r>
            <w:r w:rsidR="008F4CEB">
              <w:rPr>
                <w:noProof/>
                <w:webHidden/>
              </w:rPr>
              <w:fldChar w:fldCharType="separate"/>
            </w:r>
            <w:r w:rsidR="008F4CEB">
              <w:rPr>
                <w:noProof/>
                <w:webHidden/>
              </w:rPr>
              <w:t>3</w:t>
            </w:r>
            <w:r w:rsidR="008F4CEB">
              <w:rPr>
                <w:noProof/>
                <w:webHidden/>
              </w:rPr>
              <w:fldChar w:fldCharType="end"/>
            </w:r>
          </w:hyperlink>
        </w:p>
        <w:p w14:paraId="44489C0A" w14:textId="412FC411" w:rsidR="008F4CEB" w:rsidRDefault="00567B0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1272041" w:history="1">
            <w:r w:rsidR="008F4CEB" w:rsidRPr="00104280">
              <w:rPr>
                <w:rStyle w:val="Hyperlink"/>
                <w:noProof/>
              </w:rPr>
              <w:t>5804.805   Storage, Handling, and Contract Files</w:t>
            </w:r>
            <w:r w:rsidR="008F4CEB">
              <w:rPr>
                <w:noProof/>
                <w:webHidden/>
              </w:rPr>
              <w:tab/>
            </w:r>
            <w:r w:rsidR="008F4CEB">
              <w:rPr>
                <w:noProof/>
                <w:webHidden/>
              </w:rPr>
              <w:fldChar w:fldCharType="begin"/>
            </w:r>
            <w:r w:rsidR="008F4CEB">
              <w:rPr>
                <w:noProof/>
                <w:webHidden/>
              </w:rPr>
              <w:instrText xml:space="preserve"> PAGEREF _Toc181272041 \h </w:instrText>
            </w:r>
            <w:r w:rsidR="008F4CEB">
              <w:rPr>
                <w:noProof/>
                <w:webHidden/>
              </w:rPr>
            </w:r>
            <w:r w:rsidR="008F4CEB">
              <w:rPr>
                <w:noProof/>
                <w:webHidden/>
              </w:rPr>
              <w:fldChar w:fldCharType="separate"/>
            </w:r>
            <w:r w:rsidR="008F4CEB">
              <w:rPr>
                <w:noProof/>
                <w:webHidden/>
              </w:rPr>
              <w:t>4</w:t>
            </w:r>
            <w:r w:rsidR="008F4CEB">
              <w:rPr>
                <w:noProof/>
                <w:webHidden/>
              </w:rPr>
              <w:fldChar w:fldCharType="end"/>
            </w:r>
          </w:hyperlink>
        </w:p>
        <w:p w14:paraId="3096FC1B" w14:textId="493F5091" w:rsidR="008F4CEB" w:rsidRDefault="00567B06">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1272042" w:history="1">
            <w:r w:rsidR="008F4CEB" w:rsidRPr="00104280">
              <w:rPr>
                <w:rStyle w:val="Hyperlink"/>
                <w:bCs/>
                <w:noProof/>
              </w:rPr>
              <w:t xml:space="preserve">SUBPART 5804.10 – </w:t>
            </w:r>
            <w:r w:rsidR="008F4CEB" w:rsidRPr="00104280">
              <w:rPr>
                <w:rStyle w:val="Hyperlink"/>
                <w:noProof/>
              </w:rPr>
              <w:t>UNIFORM USE OF LINE ITEMS</w:t>
            </w:r>
            <w:r w:rsidR="008F4CEB">
              <w:rPr>
                <w:noProof/>
                <w:webHidden/>
              </w:rPr>
              <w:tab/>
            </w:r>
            <w:r w:rsidR="008F4CEB">
              <w:rPr>
                <w:noProof/>
                <w:webHidden/>
              </w:rPr>
              <w:fldChar w:fldCharType="begin"/>
            </w:r>
            <w:r w:rsidR="008F4CEB">
              <w:rPr>
                <w:noProof/>
                <w:webHidden/>
              </w:rPr>
              <w:instrText xml:space="preserve"> PAGEREF _Toc181272042 \h </w:instrText>
            </w:r>
            <w:r w:rsidR="008F4CEB">
              <w:rPr>
                <w:noProof/>
                <w:webHidden/>
              </w:rPr>
            </w:r>
            <w:r w:rsidR="008F4CEB">
              <w:rPr>
                <w:noProof/>
                <w:webHidden/>
              </w:rPr>
              <w:fldChar w:fldCharType="separate"/>
            </w:r>
            <w:r w:rsidR="008F4CEB">
              <w:rPr>
                <w:noProof/>
                <w:webHidden/>
              </w:rPr>
              <w:t>4</w:t>
            </w:r>
            <w:r w:rsidR="008F4CEB">
              <w:rPr>
                <w:noProof/>
                <w:webHidden/>
              </w:rPr>
              <w:fldChar w:fldCharType="end"/>
            </w:r>
          </w:hyperlink>
        </w:p>
        <w:p w14:paraId="2B5274CC" w14:textId="15E0D091" w:rsidR="008F4CEB" w:rsidRDefault="00567B0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1272043" w:history="1">
            <w:r w:rsidR="008F4CEB" w:rsidRPr="00104280">
              <w:rPr>
                <w:rStyle w:val="Hyperlink"/>
                <w:noProof/>
              </w:rPr>
              <w:t>5804.1005-1   Required Data Elements</w:t>
            </w:r>
            <w:r w:rsidR="008F4CEB">
              <w:rPr>
                <w:noProof/>
                <w:webHidden/>
              </w:rPr>
              <w:tab/>
            </w:r>
            <w:r w:rsidR="008F4CEB">
              <w:rPr>
                <w:noProof/>
                <w:webHidden/>
              </w:rPr>
              <w:fldChar w:fldCharType="begin"/>
            </w:r>
            <w:r w:rsidR="008F4CEB">
              <w:rPr>
                <w:noProof/>
                <w:webHidden/>
              </w:rPr>
              <w:instrText xml:space="preserve"> PAGEREF _Toc181272043 \h </w:instrText>
            </w:r>
            <w:r w:rsidR="008F4CEB">
              <w:rPr>
                <w:noProof/>
                <w:webHidden/>
              </w:rPr>
            </w:r>
            <w:r w:rsidR="008F4CEB">
              <w:rPr>
                <w:noProof/>
                <w:webHidden/>
              </w:rPr>
              <w:fldChar w:fldCharType="separate"/>
            </w:r>
            <w:r w:rsidR="008F4CEB">
              <w:rPr>
                <w:noProof/>
                <w:webHidden/>
              </w:rPr>
              <w:t>4</w:t>
            </w:r>
            <w:r w:rsidR="008F4CEB">
              <w:rPr>
                <w:noProof/>
                <w:webHidden/>
              </w:rPr>
              <w:fldChar w:fldCharType="end"/>
            </w:r>
          </w:hyperlink>
        </w:p>
        <w:p w14:paraId="1557798C" w14:textId="3BB0FBD8" w:rsidR="008F4CEB" w:rsidRDefault="00567B06">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1272044" w:history="1">
            <w:r w:rsidR="008F4CEB" w:rsidRPr="00104280">
              <w:rPr>
                <w:rStyle w:val="Hyperlink"/>
                <w:noProof/>
              </w:rPr>
              <w:t>SUBPART 5804.71 – UNIFORM CONTRACT LINE ITEM NUMBERING SYSTEM</w:t>
            </w:r>
            <w:r w:rsidR="008F4CEB">
              <w:rPr>
                <w:noProof/>
                <w:webHidden/>
              </w:rPr>
              <w:tab/>
            </w:r>
            <w:r w:rsidR="008F4CEB">
              <w:rPr>
                <w:noProof/>
                <w:webHidden/>
              </w:rPr>
              <w:fldChar w:fldCharType="begin"/>
            </w:r>
            <w:r w:rsidR="008F4CEB">
              <w:rPr>
                <w:noProof/>
                <w:webHidden/>
              </w:rPr>
              <w:instrText xml:space="preserve"> PAGEREF _Toc181272044 \h </w:instrText>
            </w:r>
            <w:r w:rsidR="008F4CEB">
              <w:rPr>
                <w:noProof/>
                <w:webHidden/>
              </w:rPr>
            </w:r>
            <w:r w:rsidR="008F4CEB">
              <w:rPr>
                <w:noProof/>
                <w:webHidden/>
              </w:rPr>
              <w:fldChar w:fldCharType="separate"/>
            </w:r>
            <w:r w:rsidR="008F4CEB">
              <w:rPr>
                <w:noProof/>
                <w:webHidden/>
              </w:rPr>
              <w:t>4</w:t>
            </w:r>
            <w:r w:rsidR="008F4CEB">
              <w:rPr>
                <w:noProof/>
                <w:webHidden/>
              </w:rPr>
              <w:fldChar w:fldCharType="end"/>
            </w:r>
          </w:hyperlink>
        </w:p>
        <w:p w14:paraId="57DEB59E" w14:textId="334C5557" w:rsidR="008F4CEB" w:rsidRDefault="00567B0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1272045" w:history="1">
            <w:r w:rsidR="008F4CEB" w:rsidRPr="00104280">
              <w:rPr>
                <w:rStyle w:val="Hyperlink"/>
                <w:noProof/>
              </w:rPr>
              <w:t>5804.7103-2   Numbering procedures</w:t>
            </w:r>
            <w:r w:rsidR="008F4CEB">
              <w:rPr>
                <w:noProof/>
                <w:webHidden/>
              </w:rPr>
              <w:tab/>
            </w:r>
            <w:r w:rsidR="008F4CEB">
              <w:rPr>
                <w:noProof/>
                <w:webHidden/>
              </w:rPr>
              <w:fldChar w:fldCharType="begin"/>
            </w:r>
            <w:r w:rsidR="008F4CEB">
              <w:rPr>
                <w:noProof/>
                <w:webHidden/>
              </w:rPr>
              <w:instrText xml:space="preserve"> PAGEREF _Toc181272045 \h </w:instrText>
            </w:r>
            <w:r w:rsidR="008F4CEB">
              <w:rPr>
                <w:noProof/>
                <w:webHidden/>
              </w:rPr>
            </w:r>
            <w:r w:rsidR="008F4CEB">
              <w:rPr>
                <w:noProof/>
                <w:webHidden/>
              </w:rPr>
              <w:fldChar w:fldCharType="separate"/>
            </w:r>
            <w:r w:rsidR="008F4CEB">
              <w:rPr>
                <w:noProof/>
                <w:webHidden/>
              </w:rPr>
              <w:t>4</w:t>
            </w:r>
            <w:r w:rsidR="008F4CEB">
              <w:rPr>
                <w:noProof/>
                <w:webHidden/>
              </w:rPr>
              <w:fldChar w:fldCharType="end"/>
            </w:r>
          </w:hyperlink>
        </w:p>
        <w:p w14:paraId="15EA4C5D" w14:textId="642AFB68" w:rsidR="008F4CEB" w:rsidRDefault="00567B0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1272046" w:history="1">
            <w:r w:rsidR="008F4CEB" w:rsidRPr="00104280">
              <w:rPr>
                <w:rStyle w:val="Hyperlink"/>
                <w:noProof/>
              </w:rPr>
              <w:t>5804.7105   Contract Exhibits and Attachments</w:t>
            </w:r>
            <w:r w:rsidR="008F4CEB">
              <w:rPr>
                <w:noProof/>
                <w:webHidden/>
              </w:rPr>
              <w:tab/>
            </w:r>
            <w:r w:rsidR="008F4CEB">
              <w:rPr>
                <w:noProof/>
                <w:webHidden/>
              </w:rPr>
              <w:fldChar w:fldCharType="begin"/>
            </w:r>
            <w:r w:rsidR="008F4CEB">
              <w:rPr>
                <w:noProof/>
                <w:webHidden/>
              </w:rPr>
              <w:instrText xml:space="preserve"> PAGEREF _Toc181272046 \h </w:instrText>
            </w:r>
            <w:r w:rsidR="008F4CEB">
              <w:rPr>
                <w:noProof/>
                <w:webHidden/>
              </w:rPr>
            </w:r>
            <w:r w:rsidR="008F4CEB">
              <w:rPr>
                <w:noProof/>
                <w:webHidden/>
              </w:rPr>
              <w:fldChar w:fldCharType="separate"/>
            </w:r>
            <w:r w:rsidR="008F4CEB">
              <w:rPr>
                <w:noProof/>
                <w:webHidden/>
              </w:rPr>
              <w:t>5</w:t>
            </w:r>
            <w:r w:rsidR="008F4CEB">
              <w:rPr>
                <w:noProof/>
                <w:webHidden/>
              </w:rPr>
              <w:fldChar w:fldCharType="end"/>
            </w:r>
          </w:hyperlink>
        </w:p>
        <w:p w14:paraId="56AF196C" w14:textId="588036B8"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12D8FA09" w14:textId="5034C3C8" w:rsidR="00A14AB2" w:rsidRDefault="00C471B0" w:rsidP="00CB0E38">
      <w:pPr>
        <w:pStyle w:val="Heading2"/>
        <w:keepNext w:val="0"/>
        <w:keepLines w:val="0"/>
      </w:pPr>
      <w:bookmarkStart w:id="10" w:name="_Toc351646711"/>
      <w:bookmarkStart w:id="11" w:name="_Toc45291365"/>
      <w:bookmarkStart w:id="12" w:name="_Toc76027628"/>
      <w:bookmarkStart w:id="13" w:name="_Toc181272029"/>
      <w:bookmarkEnd w:id="3"/>
      <w:bookmarkEnd w:id="4"/>
      <w:bookmarkEnd w:id="5"/>
      <w:bookmarkEnd w:id="6"/>
      <w:r>
        <w:rPr>
          <w:caps/>
        </w:rPr>
        <w:t>SUBPART 5</w:t>
      </w:r>
      <w:r w:rsidR="0000461B">
        <w:rPr>
          <w:caps/>
        </w:rPr>
        <w:t>8</w:t>
      </w:r>
      <w:r>
        <w:rPr>
          <w:caps/>
        </w:rPr>
        <w:t>0</w:t>
      </w:r>
      <w:r w:rsidR="009506AC">
        <w:rPr>
          <w:caps/>
        </w:rPr>
        <w:t>4</w:t>
      </w:r>
      <w:r>
        <w:rPr>
          <w:caps/>
        </w:rPr>
        <w:t xml:space="preserve">.1 – </w:t>
      </w:r>
      <w:bookmarkEnd w:id="10"/>
      <w:bookmarkEnd w:id="11"/>
      <w:bookmarkEnd w:id="12"/>
      <w:r w:rsidR="009506AC" w:rsidRPr="00676554">
        <w:t>CONTRACT EXECUTION</w:t>
      </w:r>
      <w:bookmarkEnd w:id="13"/>
    </w:p>
    <w:p w14:paraId="2B02EE51" w14:textId="214D884F" w:rsidR="00A14AB2" w:rsidRDefault="005B0B2E" w:rsidP="004E5C4F">
      <w:pPr>
        <w:pStyle w:val="Heading3"/>
        <w:keepNext w:val="0"/>
        <w:keepLines w:val="0"/>
      </w:pPr>
      <w:bookmarkStart w:id="14" w:name="_Toc351646712"/>
      <w:bookmarkStart w:id="15" w:name="_Toc45291366"/>
      <w:bookmarkStart w:id="16" w:name="_Toc76027629"/>
      <w:bookmarkStart w:id="17" w:name="_Toc181272030"/>
      <w:r w:rsidRPr="008D37C0">
        <w:t>5</w:t>
      </w:r>
      <w:r w:rsidR="00185E8A">
        <w:t>8</w:t>
      </w:r>
      <w:r w:rsidRPr="008D37C0">
        <w:t>0</w:t>
      </w:r>
      <w:bookmarkEnd w:id="14"/>
      <w:bookmarkEnd w:id="15"/>
      <w:bookmarkEnd w:id="16"/>
      <w:r w:rsidR="009506AC">
        <w:t>4</w:t>
      </w:r>
      <w:r w:rsidR="003E5CFF">
        <w:t>.101</w:t>
      </w:r>
      <w:r w:rsidR="009506AC">
        <w:t xml:space="preserve">  </w:t>
      </w:r>
      <w:r w:rsidR="003E5CFF">
        <w:t xml:space="preserve"> </w:t>
      </w:r>
      <w:r w:rsidR="009506AC" w:rsidRPr="00676554">
        <w:t xml:space="preserve">Contracting </w:t>
      </w:r>
      <w:r w:rsidR="009506AC">
        <w:t>O</w:t>
      </w:r>
      <w:r w:rsidR="009506AC" w:rsidRPr="00676554">
        <w:t>fficer's</w:t>
      </w:r>
      <w:r w:rsidR="009506AC" w:rsidRPr="00676554">
        <w:rPr>
          <w:spacing w:val="-1"/>
        </w:rPr>
        <w:t xml:space="preserve"> </w:t>
      </w:r>
      <w:r w:rsidR="009506AC">
        <w:t>S</w:t>
      </w:r>
      <w:r w:rsidR="009506AC" w:rsidRPr="00676554">
        <w:t>ignature</w:t>
      </w:r>
      <w:bookmarkEnd w:id="17"/>
    </w:p>
    <w:p w14:paraId="7A0E6173" w14:textId="77777777" w:rsidR="009506AC" w:rsidRPr="009506AC" w:rsidRDefault="009506AC" w:rsidP="009506AC">
      <w:pPr>
        <w:widowControl w:val="0"/>
        <w:autoSpaceDE w:val="0"/>
        <w:autoSpaceDN w:val="0"/>
        <w:spacing w:before="0" w:after="0"/>
        <w:ind w:left="450"/>
        <w:contextualSpacing/>
        <w:rPr>
          <w:szCs w:val="24"/>
        </w:rPr>
      </w:pPr>
      <w:bookmarkStart w:id="18" w:name="_Toc351646713"/>
      <w:r w:rsidRPr="009506AC">
        <w:rPr>
          <w:szCs w:val="24"/>
        </w:rPr>
        <w:t>(S-90) Original signatures or electronic signatures which utilize PKI certificates are considered binding and</w:t>
      </w:r>
      <w:r w:rsidRPr="009506AC">
        <w:rPr>
          <w:spacing w:val="-4"/>
          <w:szCs w:val="24"/>
        </w:rPr>
        <w:t xml:space="preserve"> </w:t>
      </w:r>
      <w:r w:rsidRPr="009506AC">
        <w:rPr>
          <w:szCs w:val="24"/>
        </w:rPr>
        <w:t>legal.</w:t>
      </w:r>
    </w:p>
    <w:p w14:paraId="14BD6008" w14:textId="77777777" w:rsidR="009506AC" w:rsidRPr="009506AC" w:rsidRDefault="009506AC" w:rsidP="009506AC">
      <w:pPr>
        <w:widowControl w:val="0"/>
        <w:autoSpaceDE w:val="0"/>
        <w:autoSpaceDN w:val="0"/>
        <w:spacing w:before="0" w:after="0"/>
        <w:ind w:left="450"/>
        <w:contextualSpacing/>
        <w:rPr>
          <w:szCs w:val="24"/>
        </w:rPr>
      </w:pPr>
    </w:p>
    <w:p w14:paraId="4019D212" w14:textId="77777777" w:rsidR="009506AC" w:rsidRPr="009506AC" w:rsidRDefault="009506AC" w:rsidP="009506AC">
      <w:pPr>
        <w:widowControl w:val="0"/>
        <w:autoSpaceDE w:val="0"/>
        <w:autoSpaceDN w:val="0"/>
        <w:spacing w:before="0" w:after="0"/>
        <w:ind w:left="450"/>
        <w:contextualSpacing/>
        <w:rPr>
          <w:szCs w:val="24"/>
        </w:rPr>
      </w:pPr>
      <w:r w:rsidRPr="009506AC">
        <w:rPr>
          <w:szCs w:val="24"/>
        </w:rPr>
        <w:t>(S-91) Automatic telecommunications contract/order modifications that account for usage charges marked with IDEAS Generated Auto-Modification signature blocks are considered binding and</w:t>
      </w:r>
      <w:r w:rsidRPr="009506AC">
        <w:rPr>
          <w:spacing w:val="-4"/>
          <w:szCs w:val="24"/>
        </w:rPr>
        <w:t xml:space="preserve"> </w:t>
      </w:r>
      <w:r w:rsidRPr="009506AC">
        <w:rPr>
          <w:szCs w:val="24"/>
        </w:rPr>
        <w:t>legal.</w:t>
      </w:r>
    </w:p>
    <w:p w14:paraId="25D232A3" w14:textId="06909DBA" w:rsidR="00A14AB2" w:rsidRPr="009506AC" w:rsidRDefault="0B6C5CF5" w:rsidP="009506AC">
      <w:pPr>
        <w:pStyle w:val="Heading3"/>
        <w:keepNext w:val="0"/>
        <w:keepLines w:val="0"/>
      </w:pPr>
      <w:bookmarkStart w:id="19" w:name="_Toc181272031"/>
      <w:r w:rsidRPr="009506AC">
        <w:t>5</w:t>
      </w:r>
      <w:r w:rsidR="00185E8A" w:rsidRPr="009506AC">
        <w:t>8</w:t>
      </w:r>
      <w:r w:rsidRPr="009506AC">
        <w:t>0</w:t>
      </w:r>
      <w:r w:rsidR="009506AC" w:rsidRPr="009506AC">
        <w:t>4</w:t>
      </w:r>
      <w:r w:rsidRPr="009506AC">
        <w:t>.10</w:t>
      </w:r>
      <w:r w:rsidR="009506AC" w:rsidRPr="009506AC">
        <w:t>2</w:t>
      </w:r>
      <w:r w:rsidRPr="009506AC">
        <w:t xml:space="preserve">   </w:t>
      </w:r>
      <w:r w:rsidR="009506AC" w:rsidRPr="009506AC">
        <w:t>Contractor’s signature</w:t>
      </w:r>
      <w:bookmarkEnd w:id="19"/>
      <w:r w:rsidRPr="009506AC">
        <w:t xml:space="preserve"> </w:t>
      </w:r>
    </w:p>
    <w:p w14:paraId="0C9854CF" w14:textId="12999870" w:rsidR="00894583" w:rsidRPr="00894583" w:rsidRDefault="009506AC" w:rsidP="009506AC">
      <w:pPr>
        <w:widowControl w:val="0"/>
        <w:autoSpaceDE w:val="0"/>
        <w:autoSpaceDN w:val="0"/>
        <w:spacing w:before="0" w:after="0"/>
        <w:ind w:left="450"/>
        <w:rPr>
          <w:szCs w:val="24"/>
        </w:rPr>
      </w:pPr>
      <w:bookmarkStart w:id="20" w:name="_Toc45291367"/>
      <w:bookmarkStart w:id="21" w:name="_Toc76027630"/>
      <w:bookmarkEnd w:id="18"/>
      <w:r w:rsidRPr="009506AC">
        <w:rPr>
          <w:szCs w:val="24"/>
        </w:rPr>
        <w:t>(S-90) All negotiated contract awards under FAR 15, both sole source and competitive, shall include the contractor’s signature on the award form prior to execution.</w:t>
      </w:r>
      <w:r w:rsidR="00894583" w:rsidRPr="00894583">
        <w:rPr>
          <w:szCs w:val="24"/>
        </w:rPr>
        <w:t xml:space="preserve"> </w:t>
      </w:r>
    </w:p>
    <w:p w14:paraId="35A5E4F5" w14:textId="0E292A6F" w:rsidR="00A14AB2" w:rsidRDefault="00C471B0" w:rsidP="004E5C4F">
      <w:pPr>
        <w:pStyle w:val="Heading2"/>
        <w:keepNext w:val="0"/>
        <w:keepLines w:val="0"/>
      </w:pPr>
      <w:bookmarkStart w:id="22" w:name="_Toc351646714"/>
      <w:bookmarkStart w:id="23" w:name="_Toc45291369"/>
      <w:bookmarkStart w:id="24" w:name="_Toc76027632"/>
      <w:bookmarkStart w:id="25" w:name="_Toc181272032"/>
      <w:bookmarkEnd w:id="20"/>
      <w:bookmarkEnd w:id="21"/>
      <w:r>
        <w:t>SUBPART 5</w:t>
      </w:r>
      <w:r w:rsidR="007C556D">
        <w:t>8</w:t>
      </w:r>
      <w:r>
        <w:t>0</w:t>
      </w:r>
      <w:r w:rsidR="009506AC">
        <w:t>4.4</w:t>
      </w:r>
      <w:r>
        <w:t xml:space="preserve"> – </w:t>
      </w:r>
      <w:bookmarkEnd w:id="22"/>
      <w:bookmarkEnd w:id="23"/>
      <w:bookmarkEnd w:id="24"/>
      <w:r w:rsidR="009506AC" w:rsidRPr="00676554">
        <w:t>SAFEGUARDING CLASSIFIED INFORMATION WITHIN INDUSTRY</w:t>
      </w:r>
      <w:bookmarkEnd w:id="25"/>
    </w:p>
    <w:p w14:paraId="606D205E" w14:textId="45F28982" w:rsidR="00A14AB2" w:rsidRDefault="005B0B2E" w:rsidP="004E5C4F">
      <w:pPr>
        <w:pStyle w:val="Heading3"/>
        <w:keepNext w:val="0"/>
        <w:keepLines w:val="0"/>
      </w:pPr>
      <w:bookmarkStart w:id="26" w:name="_Toc351646716"/>
      <w:bookmarkStart w:id="27" w:name="_Toc45291370"/>
      <w:bookmarkStart w:id="28" w:name="_Toc76027633"/>
      <w:bookmarkStart w:id="29" w:name="_Toc181272033"/>
      <w:r w:rsidRPr="008D37C0">
        <w:t>5</w:t>
      </w:r>
      <w:r w:rsidR="007C556D">
        <w:t>8</w:t>
      </w:r>
      <w:r w:rsidRPr="008D37C0">
        <w:t>0</w:t>
      </w:r>
      <w:r w:rsidR="009506AC">
        <w:t>4.403</w:t>
      </w:r>
      <w:r w:rsidRPr="008D37C0">
        <w:t xml:space="preserve"> </w:t>
      </w:r>
      <w:r w:rsidR="002A4612" w:rsidRPr="008D37C0">
        <w:t xml:space="preserve"> </w:t>
      </w:r>
      <w:r w:rsidRPr="008D37C0">
        <w:t xml:space="preserve"> </w:t>
      </w:r>
      <w:bookmarkEnd w:id="26"/>
      <w:bookmarkEnd w:id="27"/>
      <w:bookmarkEnd w:id="28"/>
      <w:r w:rsidR="009506AC" w:rsidRPr="00676554">
        <w:t xml:space="preserve">Responsibilities of </w:t>
      </w:r>
      <w:r w:rsidR="009506AC">
        <w:t>C</w:t>
      </w:r>
      <w:r w:rsidR="009506AC" w:rsidRPr="00676554">
        <w:t xml:space="preserve">ontracting </w:t>
      </w:r>
      <w:r w:rsidR="009506AC">
        <w:t>O</w:t>
      </w:r>
      <w:r w:rsidR="009506AC" w:rsidRPr="00676554">
        <w:t>fficers</w:t>
      </w:r>
      <w:bookmarkEnd w:id="29"/>
    </w:p>
    <w:p w14:paraId="41E33A83" w14:textId="3609A7CE" w:rsidR="00920AC9" w:rsidRDefault="009506AC" w:rsidP="009506AC">
      <w:pPr>
        <w:widowControl w:val="0"/>
        <w:autoSpaceDE w:val="0"/>
        <w:autoSpaceDN w:val="0"/>
        <w:spacing w:before="0" w:after="0"/>
        <w:ind w:left="450"/>
        <w:contextualSpacing/>
        <w:rPr>
          <w:szCs w:val="24"/>
        </w:rPr>
      </w:pPr>
      <w:bookmarkStart w:id="30" w:name="_Toc351646717"/>
      <w:bookmarkStart w:id="31" w:name="_Toc45291372"/>
      <w:bookmarkStart w:id="32" w:name="_Toc76027635"/>
      <w:r w:rsidRPr="009506AC">
        <w:rPr>
          <w:szCs w:val="24"/>
        </w:rPr>
        <w:t xml:space="preserve">(c)(1) Instructions for filling out DD Forms 254 can be found on the </w:t>
      </w:r>
      <w:del w:id="33" w:author="PS21" w:date="2025-05-21T12:59:00Z">
        <w:r w:rsidR="00820021">
          <w:fldChar w:fldCharType="begin"/>
        </w:r>
        <w:r w:rsidR="00820021">
          <w:delInstrText>HYPERLINK "https://dod365.sharepoint-mil.us/:w:/r/Sites/DISA-Security/_layouts/15/Doc.aspx?sourcedoc=%7B9E7C4C13-8139-4E69-B128-9E027C814300%7D&amp;file=DD%20Form%20254%20Guide_updated%2025%20May%2022.docx&amp;action=default&amp;mobileredirect=true&amp;DefaultItemOpen=1"</w:delInstrText>
        </w:r>
        <w:r w:rsidR="00820021">
          <w:fldChar w:fldCharType="separate"/>
        </w:r>
        <w:r w:rsidRPr="009506AC">
          <w:rPr>
            <w:color w:val="0070C0"/>
            <w:szCs w:val="24"/>
            <w:u w:val="single"/>
          </w:rPr>
          <w:delText>Industrial Security SharePoint</w:delText>
        </w:r>
        <w:r w:rsidR="00820021">
          <w:rPr>
            <w:color w:val="0070C0"/>
            <w:szCs w:val="24"/>
            <w:u w:val="single"/>
          </w:rPr>
          <w:fldChar w:fldCharType="end"/>
        </w:r>
        <w:r w:rsidRPr="009506AC">
          <w:rPr>
            <w:szCs w:val="24"/>
          </w:rPr>
          <w:delText xml:space="preserve"> site.</w:delText>
        </w:r>
      </w:del>
      <w:ins w:id="34" w:author="PS21" w:date="2025-05-21T12:59:00Z">
        <w:r w:rsidR="005F62BC">
          <w:fldChar w:fldCharType="begin"/>
        </w:r>
        <w:r w:rsidR="005F62BC">
          <w:instrText>HYPERLINK "https://dod365.sharepoint-mil.us/Sites/DISA-Security/SitePages/Industrial-Security.aspx"</w:instrText>
        </w:r>
        <w:r w:rsidR="005F62BC">
          <w:fldChar w:fldCharType="separate"/>
        </w:r>
        <w:r w:rsidR="002E3A95" w:rsidRPr="002E3A95">
          <w:rPr>
            <w:rStyle w:val="Hyperlink"/>
            <w:szCs w:val="24"/>
          </w:rPr>
          <w:t>Industrial Security SharePoint</w:t>
        </w:r>
        <w:r w:rsidR="005F62BC">
          <w:rPr>
            <w:rStyle w:val="Hyperlink"/>
            <w:szCs w:val="24"/>
          </w:rPr>
          <w:fldChar w:fldCharType="end"/>
        </w:r>
      </w:ins>
    </w:p>
    <w:p w14:paraId="096F7D45" w14:textId="77777777" w:rsidR="00920AC9" w:rsidRDefault="00920AC9" w:rsidP="009506AC">
      <w:pPr>
        <w:widowControl w:val="0"/>
        <w:autoSpaceDE w:val="0"/>
        <w:autoSpaceDN w:val="0"/>
        <w:spacing w:before="0" w:after="0"/>
        <w:ind w:left="450"/>
        <w:contextualSpacing/>
        <w:rPr>
          <w:szCs w:val="24"/>
        </w:rPr>
      </w:pPr>
    </w:p>
    <w:p w14:paraId="7DBDCF92" w14:textId="77777777" w:rsidR="002140C0" w:rsidRPr="00552886" w:rsidRDefault="002140C0">
      <w:pPr>
        <w:widowControl w:val="0"/>
        <w:autoSpaceDE w:val="0"/>
        <w:autoSpaceDN w:val="0"/>
        <w:ind w:left="450"/>
        <w:contextualSpacing/>
        <w:rPr>
          <w:szCs w:val="24"/>
        </w:rPr>
        <w:pPrChange w:id="35" w:author="PS21" w:date="2025-05-21T12:59:00Z">
          <w:pPr>
            <w:widowControl w:val="0"/>
            <w:autoSpaceDE w:val="0"/>
            <w:autoSpaceDN w:val="0"/>
            <w:spacing w:before="0" w:after="0"/>
            <w:ind w:left="450"/>
            <w:contextualSpacing/>
          </w:pPr>
        </w:pPrChange>
      </w:pPr>
      <w:r w:rsidRPr="00552886">
        <w:rPr>
          <w:szCs w:val="24"/>
        </w:rPr>
        <w:t>(S-90) Solicitations shall not be released without an approved/signed DD Form 254. The HCO can waive this requirement.</w:t>
      </w:r>
    </w:p>
    <w:p w14:paraId="350C3F2B" w14:textId="30BA8F18" w:rsidR="009506AC" w:rsidRPr="009506AC" w:rsidRDefault="00A01C9D">
      <w:pPr>
        <w:widowControl w:val="0"/>
        <w:tabs>
          <w:tab w:val="left" w:pos="8190"/>
        </w:tabs>
        <w:autoSpaceDE w:val="0"/>
        <w:autoSpaceDN w:val="0"/>
        <w:spacing w:before="0" w:after="0"/>
        <w:ind w:left="450"/>
        <w:contextualSpacing/>
        <w:rPr>
          <w:szCs w:val="24"/>
        </w:rPr>
        <w:pPrChange w:id="36" w:author="PS21" w:date="2025-05-21T12:59:00Z">
          <w:pPr>
            <w:widowControl w:val="0"/>
            <w:autoSpaceDE w:val="0"/>
            <w:autoSpaceDN w:val="0"/>
            <w:spacing w:before="0" w:after="0"/>
            <w:ind w:left="450"/>
            <w:contextualSpacing/>
          </w:pPr>
        </w:pPrChange>
      </w:pPr>
      <w:ins w:id="37" w:author="PS21" w:date="2025-05-21T12:59:00Z">
        <w:r>
          <w:rPr>
            <w:szCs w:val="24"/>
          </w:rPr>
          <w:tab/>
        </w:r>
      </w:ins>
    </w:p>
    <w:p w14:paraId="31E02C4A" w14:textId="77777777" w:rsidR="009506AC" w:rsidRPr="009506AC" w:rsidRDefault="009506AC" w:rsidP="009506AC">
      <w:pPr>
        <w:widowControl w:val="0"/>
        <w:autoSpaceDE w:val="0"/>
        <w:autoSpaceDN w:val="0"/>
        <w:spacing w:before="0" w:after="0"/>
        <w:ind w:left="450"/>
        <w:contextualSpacing/>
        <w:rPr>
          <w:szCs w:val="24"/>
        </w:rPr>
      </w:pPr>
      <w:r w:rsidRPr="009506AC">
        <w:rPr>
          <w:szCs w:val="24"/>
        </w:rPr>
        <w:t>(S-91) After the source selection recommendation has been made and the contracting officer intends to process the award documentation, the contracting officer shall provide the PMO with the successful offeror’s DD Form 254, which includes the contract/order number. The DD254 and PWS/SOO/SOW will be reviewed by the mission partner Security Manager and sent (for DISA requirements) to MP6 Industrial Security for review/approval; allow 5 business days. The mission partner Security Manager will forward the approved DD Form 254 to PSD.</w:t>
      </w:r>
    </w:p>
    <w:p w14:paraId="46768165" w14:textId="4E516327" w:rsidR="00A14AB2" w:rsidRDefault="00C471B0" w:rsidP="004E5C4F">
      <w:pPr>
        <w:pStyle w:val="Heading2"/>
        <w:keepNext w:val="0"/>
        <w:keepLines w:val="0"/>
      </w:pPr>
      <w:bookmarkStart w:id="38" w:name="_Toc181272034"/>
      <w:r>
        <w:t>SUBPART 5</w:t>
      </w:r>
      <w:r w:rsidR="0079211E">
        <w:t>8</w:t>
      </w:r>
      <w:r>
        <w:t>0</w:t>
      </w:r>
      <w:r w:rsidR="009506AC">
        <w:t>4.5</w:t>
      </w:r>
      <w:r>
        <w:t xml:space="preserve"> – </w:t>
      </w:r>
      <w:bookmarkStart w:id="39" w:name="_Toc351646718"/>
      <w:bookmarkEnd w:id="30"/>
      <w:bookmarkEnd w:id="31"/>
      <w:bookmarkEnd w:id="32"/>
      <w:r w:rsidR="009506AC" w:rsidRPr="00676554">
        <w:t>ELECTRONIC COMMERCE IN CONTRACTING</w:t>
      </w:r>
      <w:bookmarkEnd w:id="38"/>
    </w:p>
    <w:p w14:paraId="016F487A" w14:textId="7F5FF1EE" w:rsidR="00A14AB2" w:rsidRDefault="005B0B2E" w:rsidP="004E5C4F">
      <w:pPr>
        <w:pStyle w:val="Heading3"/>
        <w:keepNext w:val="0"/>
        <w:keepLines w:val="0"/>
      </w:pPr>
      <w:bookmarkStart w:id="40" w:name="_Toc45291373"/>
      <w:bookmarkStart w:id="41" w:name="_Toc76027636"/>
      <w:bookmarkStart w:id="42" w:name="_Toc181272035"/>
      <w:r w:rsidRPr="008D37C0">
        <w:t>5</w:t>
      </w:r>
      <w:r w:rsidR="0079211E">
        <w:t>8</w:t>
      </w:r>
      <w:r w:rsidRPr="008D37C0">
        <w:t>0</w:t>
      </w:r>
      <w:r w:rsidR="009506AC">
        <w:t>4.502</w:t>
      </w:r>
      <w:r w:rsidRPr="008D37C0">
        <w:t xml:space="preserve">  </w:t>
      </w:r>
      <w:r w:rsidR="002A4612" w:rsidRPr="008D37C0">
        <w:t xml:space="preserve"> </w:t>
      </w:r>
      <w:bookmarkEnd w:id="39"/>
      <w:bookmarkEnd w:id="40"/>
      <w:bookmarkEnd w:id="41"/>
      <w:r w:rsidR="009506AC">
        <w:t>Policy</w:t>
      </w:r>
      <w:bookmarkEnd w:id="42"/>
    </w:p>
    <w:p w14:paraId="36550CA8" w14:textId="77777777" w:rsidR="009506AC" w:rsidRPr="009506AC" w:rsidRDefault="009506AC" w:rsidP="009506AC">
      <w:pPr>
        <w:widowControl w:val="0"/>
        <w:autoSpaceDE w:val="0"/>
        <w:autoSpaceDN w:val="0"/>
        <w:spacing w:before="0" w:after="0"/>
        <w:ind w:left="450"/>
        <w:contextualSpacing/>
        <w:rPr>
          <w:szCs w:val="24"/>
        </w:rPr>
      </w:pPr>
      <w:bookmarkStart w:id="43" w:name="_Toc351646720"/>
      <w:bookmarkStart w:id="44" w:name="_Toc45291375"/>
      <w:bookmarkStart w:id="45" w:name="_Toc76027638"/>
      <w:r w:rsidRPr="009506AC">
        <w:rPr>
          <w:szCs w:val="24"/>
        </w:rPr>
        <w:t>(d) Electronic signatures are created using an individual's PKI certificate or signed scanned documents. If a document is not PKI enabled, utilize software (</w:t>
      </w:r>
      <w:proofErr w:type="spellStart"/>
      <w:r w:rsidRPr="009506AC">
        <w:rPr>
          <w:szCs w:val="24"/>
        </w:rPr>
        <w:t>AdobePro</w:t>
      </w:r>
      <w:proofErr w:type="spellEnd"/>
      <w:r w:rsidRPr="009506AC">
        <w:rPr>
          <w:szCs w:val="24"/>
        </w:rPr>
        <w:t>) to sign the document. The documents should be scanned into .pdf format to file in EDMS.</w:t>
      </w:r>
    </w:p>
    <w:p w14:paraId="574B62A0" w14:textId="0532A15D" w:rsidR="00A14AB2" w:rsidRDefault="00C471B0" w:rsidP="004E5C4F">
      <w:pPr>
        <w:pStyle w:val="Heading2"/>
        <w:keepNext w:val="0"/>
        <w:keepLines w:val="0"/>
      </w:pPr>
      <w:bookmarkStart w:id="46" w:name="_Toc181272036"/>
      <w:r>
        <w:t>SUBPART 5</w:t>
      </w:r>
      <w:r w:rsidR="0079211E">
        <w:t>8</w:t>
      </w:r>
      <w:r>
        <w:t>0</w:t>
      </w:r>
      <w:r w:rsidR="009506AC">
        <w:t>4.6</w:t>
      </w:r>
      <w:r>
        <w:t xml:space="preserve"> – </w:t>
      </w:r>
      <w:bookmarkEnd w:id="43"/>
      <w:bookmarkEnd w:id="44"/>
      <w:bookmarkEnd w:id="45"/>
      <w:r w:rsidR="009506AC" w:rsidRPr="00676554">
        <w:t>CONTRACT REPORTING</w:t>
      </w:r>
      <w:bookmarkEnd w:id="46"/>
    </w:p>
    <w:p w14:paraId="3AB31920" w14:textId="3D555741" w:rsidR="00A14AB2" w:rsidRDefault="318F0A96" w:rsidP="004E5C4F">
      <w:pPr>
        <w:pStyle w:val="Heading3"/>
        <w:keepNext w:val="0"/>
        <w:keepLines w:val="0"/>
      </w:pPr>
      <w:bookmarkStart w:id="47" w:name="_Toc45291377"/>
      <w:bookmarkStart w:id="48" w:name="_Toc76027640"/>
      <w:bookmarkStart w:id="49" w:name="_Toc181272037"/>
      <w:r>
        <w:t>5</w:t>
      </w:r>
      <w:r w:rsidR="008E2E95">
        <w:t>8</w:t>
      </w:r>
      <w:r>
        <w:t>0</w:t>
      </w:r>
      <w:r w:rsidR="009506AC">
        <w:t>4.604</w:t>
      </w:r>
      <w:r w:rsidR="1FCFCDCD">
        <w:t xml:space="preserve">   </w:t>
      </w:r>
      <w:bookmarkEnd w:id="47"/>
      <w:bookmarkEnd w:id="48"/>
      <w:r w:rsidR="009506AC" w:rsidRPr="00676554">
        <w:t>Responsibilities</w:t>
      </w:r>
      <w:bookmarkEnd w:id="49"/>
    </w:p>
    <w:p w14:paraId="48DE40EC" w14:textId="77777777" w:rsidR="009506AC" w:rsidRPr="009506AC" w:rsidRDefault="009506AC" w:rsidP="009506AC">
      <w:pPr>
        <w:widowControl w:val="0"/>
        <w:autoSpaceDE w:val="0"/>
        <w:autoSpaceDN w:val="0"/>
        <w:spacing w:before="0" w:after="0"/>
        <w:ind w:left="450"/>
        <w:rPr>
          <w:szCs w:val="24"/>
        </w:rPr>
      </w:pPr>
      <w:bookmarkStart w:id="50" w:name="_Toc45291378"/>
      <w:bookmarkStart w:id="51" w:name="_Toc76027641"/>
      <w:r w:rsidRPr="009506AC">
        <w:rPr>
          <w:szCs w:val="24"/>
        </w:rPr>
        <w:t xml:space="preserve">(S-90) The Contract Action Report (CAR) will be completed and executed at time of award or modification issuance unless FPDS system issues prevent execution. At no time, should </w:t>
      </w:r>
      <w:r w:rsidRPr="009506AC">
        <w:rPr>
          <w:szCs w:val="24"/>
        </w:rPr>
        <w:lastRenderedPageBreak/>
        <w:t>the inability to execute a CAR prevent a timely award or modification issuance. In these events, the CAR should be executed as soon as possible within three business days.</w:t>
      </w:r>
    </w:p>
    <w:p w14:paraId="116D7C12" w14:textId="77777777" w:rsidR="009506AC" w:rsidRPr="009506AC" w:rsidRDefault="009506AC" w:rsidP="009506AC">
      <w:pPr>
        <w:widowControl w:val="0"/>
        <w:autoSpaceDE w:val="0"/>
        <w:autoSpaceDN w:val="0"/>
        <w:spacing w:before="0" w:after="0"/>
        <w:ind w:left="450"/>
        <w:rPr>
          <w:szCs w:val="24"/>
        </w:rPr>
      </w:pPr>
    </w:p>
    <w:p w14:paraId="060B536B" w14:textId="65A9B05F" w:rsidR="0079211E" w:rsidRDefault="009506AC" w:rsidP="009506AC">
      <w:pPr>
        <w:widowControl w:val="0"/>
        <w:autoSpaceDE w:val="0"/>
        <w:autoSpaceDN w:val="0"/>
        <w:spacing w:before="0" w:after="0"/>
        <w:ind w:left="450"/>
        <w:rPr>
          <w:szCs w:val="24"/>
        </w:rPr>
      </w:pPr>
      <w:r w:rsidRPr="009506AC">
        <w:rPr>
          <w:szCs w:val="24"/>
        </w:rP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executed.  Monthly CARs based on each modification will be reported to FPDS-NG automatically against the individual contracts/orders. Each automatic CAR will increase the obligation and the lifecycle cost of the contract/order each month that usage is recorded.</w:t>
      </w:r>
    </w:p>
    <w:p w14:paraId="64E18AEE" w14:textId="78701FA4" w:rsidR="003008D9" w:rsidRDefault="003008D9" w:rsidP="003008D9">
      <w:pPr>
        <w:pStyle w:val="Heading2"/>
        <w:keepNext w:val="0"/>
        <w:keepLines w:val="0"/>
      </w:pPr>
      <w:bookmarkStart w:id="52" w:name="_Toc181272038"/>
      <w:r>
        <w:rPr>
          <w:bCs/>
        </w:rPr>
        <w:t>SUBPART 580</w:t>
      </w:r>
      <w:r w:rsidR="009506AC">
        <w:rPr>
          <w:bCs/>
        </w:rPr>
        <w:t>4.8</w:t>
      </w:r>
      <w:r>
        <w:rPr>
          <w:bCs/>
        </w:rPr>
        <w:t xml:space="preserve">– </w:t>
      </w:r>
      <w:r w:rsidR="000147E1" w:rsidRPr="00E11C5C">
        <w:t>CONTRACT</w:t>
      </w:r>
      <w:r w:rsidR="009506AC">
        <w:t xml:space="preserve"> FILES</w:t>
      </w:r>
      <w:bookmarkEnd w:id="52"/>
    </w:p>
    <w:p w14:paraId="4F2F2386" w14:textId="5BC728C2" w:rsidR="003008D9" w:rsidRDefault="003008D9" w:rsidP="003008D9">
      <w:pPr>
        <w:pStyle w:val="Heading3"/>
        <w:keepNext w:val="0"/>
        <w:keepLines w:val="0"/>
      </w:pPr>
      <w:bookmarkStart w:id="53" w:name="_Toc181272039"/>
      <w:r>
        <w:t>580</w:t>
      </w:r>
      <w:r w:rsidR="007F0B18">
        <w:t>4.8</w:t>
      </w:r>
      <w:r w:rsidR="000147E1">
        <w:t xml:space="preserve">02  </w:t>
      </w:r>
      <w:r>
        <w:t xml:space="preserve"> </w:t>
      </w:r>
      <w:r w:rsidR="007F0B18" w:rsidRPr="00676554">
        <w:t>Contract files</w:t>
      </w:r>
      <w:bookmarkEnd w:id="53"/>
    </w:p>
    <w:p w14:paraId="00815F9F" w14:textId="20073075" w:rsidR="007F0B18" w:rsidRPr="007F0B18" w:rsidRDefault="007F0B18" w:rsidP="007F0B18">
      <w:pPr>
        <w:widowControl w:val="0"/>
        <w:autoSpaceDE w:val="0"/>
        <w:autoSpaceDN w:val="0"/>
        <w:spacing w:before="0" w:after="0"/>
        <w:ind w:left="450"/>
        <w:rPr>
          <w:szCs w:val="24"/>
        </w:rPr>
      </w:pPr>
      <w:bookmarkStart w:id="54" w:name="_Toc351646725"/>
      <w:bookmarkStart w:id="55" w:name="_Toc45291379"/>
      <w:bookmarkStart w:id="56" w:name="_Toc76027642"/>
      <w:bookmarkEnd w:id="50"/>
      <w:bookmarkEnd w:id="51"/>
      <w:r w:rsidRPr="007F0B18">
        <w:rPr>
          <w:szCs w:val="24"/>
        </w:rPr>
        <w:t xml:space="preserve">(S-90) The contracting officer shall use the contract file checklist applicable to the procurement and file the completed contract file checklist and any required supporting documents in the Electronic Document Management System (EDMS) contract file. The required checklists are located in </w:t>
      </w:r>
      <w:hyperlink r:id="rId12" w:history="1">
        <w:r w:rsidRPr="005927A4">
          <w:rPr>
            <w:szCs w:val="24"/>
          </w:rPr>
          <w:t>DARS PGI</w:t>
        </w:r>
      </w:hyperlink>
      <w:r w:rsidRPr="005927A4">
        <w:rPr>
          <w:szCs w:val="24"/>
        </w:rPr>
        <w:t xml:space="preserve"> </w:t>
      </w:r>
      <w:r>
        <w:rPr>
          <w:szCs w:val="24"/>
        </w:rPr>
        <w:t>58</w:t>
      </w:r>
      <w:r w:rsidRPr="007F0B18">
        <w:rPr>
          <w:szCs w:val="24"/>
        </w:rPr>
        <w:t>04.802(S-90). A new contract file checklist is required for each new procurement action.</w:t>
      </w:r>
    </w:p>
    <w:p w14:paraId="7E3DFEFF" w14:textId="77777777" w:rsidR="007F0B18" w:rsidRPr="007F0B18" w:rsidRDefault="007F0B18" w:rsidP="007F0B18">
      <w:pPr>
        <w:widowControl w:val="0"/>
        <w:autoSpaceDE w:val="0"/>
        <w:autoSpaceDN w:val="0"/>
        <w:spacing w:before="0" w:after="0"/>
        <w:ind w:left="450"/>
        <w:rPr>
          <w:szCs w:val="24"/>
        </w:rPr>
      </w:pPr>
    </w:p>
    <w:p w14:paraId="31169B57" w14:textId="553135C7" w:rsidR="003D7BFA" w:rsidRDefault="007F0B18" w:rsidP="007F0B18">
      <w:pPr>
        <w:widowControl w:val="0"/>
        <w:autoSpaceDE w:val="0"/>
        <w:autoSpaceDN w:val="0"/>
        <w:spacing w:before="0" w:after="0"/>
        <w:ind w:left="450"/>
        <w:rPr>
          <w:szCs w:val="24"/>
        </w:rPr>
      </w:pPr>
      <w:r w:rsidRPr="007F0B18">
        <w:rPr>
          <w:szCs w:val="24"/>
        </w:rPr>
        <w:t>(S-91) When using the Integrated Defense Enterprise Acquisition System (IDEAS), the system is the checklist and leads the user through the process by issuing various tasks when required. Therefore, (S-90) is not applicable when using IDEAS.</w:t>
      </w:r>
    </w:p>
    <w:p w14:paraId="0F53B8C9" w14:textId="77777777" w:rsidR="00570AF6" w:rsidRDefault="00570AF6" w:rsidP="007F0B18">
      <w:pPr>
        <w:widowControl w:val="0"/>
        <w:autoSpaceDE w:val="0"/>
        <w:autoSpaceDN w:val="0"/>
        <w:spacing w:before="0" w:after="0"/>
        <w:ind w:left="450"/>
        <w:rPr>
          <w:szCs w:val="24"/>
        </w:rPr>
      </w:pPr>
    </w:p>
    <w:p w14:paraId="048C1333" w14:textId="77CD29A5" w:rsidR="00426C29" w:rsidRDefault="00570AF6" w:rsidP="00E50940">
      <w:pPr>
        <w:spacing w:before="0" w:after="0"/>
        <w:ind w:left="450"/>
        <w:textAlignment w:val="baseline"/>
        <w:rPr>
          <w:szCs w:val="24"/>
        </w:rPr>
      </w:pPr>
      <w:r w:rsidRPr="00570AF6">
        <w:rPr>
          <w:szCs w:val="24"/>
        </w:rPr>
        <w:t xml:space="preserve">(S-92) </w:t>
      </w:r>
      <w:r w:rsidR="00FE5BEE" w:rsidRPr="00FE5BEE">
        <w:rPr>
          <w:szCs w:val="24"/>
        </w:rPr>
        <w:t xml:space="preserve">The contract file for orders is an extension of the basic contract file.  </w:t>
      </w:r>
      <w:r w:rsidR="00AD02EB">
        <w:rPr>
          <w:szCs w:val="24"/>
        </w:rPr>
        <w:t xml:space="preserve">Determinations and other documents </w:t>
      </w:r>
      <w:r w:rsidR="00FE5BEE" w:rsidRPr="00FE5BEE">
        <w:rPr>
          <w:szCs w:val="24"/>
        </w:rPr>
        <w:t>filed in the basic contract file</w:t>
      </w:r>
      <w:r w:rsidR="00AD02EB">
        <w:rPr>
          <w:szCs w:val="24"/>
        </w:rPr>
        <w:t xml:space="preserve">, are applicable to and </w:t>
      </w:r>
      <w:r w:rsidR="00FE5BEE" w:rsidRPr="00FE5BEE">
        <w:rPr>
          <w:szCs w:val="24"/>
        </w:rPr>
        <w:t>flow down to the order file</w:t>
      </w:r>
      <w:r w:rsidR="00AD02EB">
        <w:rPr>
          <w:szCs w:val="24"/>
        </w:rPr>
        <w:t xml:space="preserve">.  </w:t>
      </w:r>
      <w:r w:rsidR="00FE5BEE" w:rsidRPr="00FE5BEE">
        <w:rPr>
          <w:szCs w:val="24"/>
        </w:rPr>
        <w:t xml:space="preserve">The order file does not need to include </w:t>
      </w:r>
      <w:r w:rsidR="00AD02EB">
        <w:rPr>
          <w:szCs w:val="24"/>
        </w:rPr>
        <w:t>these determinations/</w:t>
      </w:r>
      <w:proofErr w:type="gramStart"/>
      <w:r w:rsidR="00AD02EB">
        <w:rPr>
          <w:szCs w:val="24"/>
        </w:rPr>
        <w:t>documents</w:t>
      </w:r>
      <w:r w:rsidR="00B66FFD">
        <w:rPr>
          <w:szCs w:val="24"/>
        </w:rPr>
        <w:t>,</w:t>
      </w:r>
      <w:r w:rsidR="00AD02EB">
        <w:rPr>
          <w:szCs w:val="24"/>
        </w:rPr>
        <w:t xml:space="preserve"> </w:t>
      </w:r>
      <w:r w:rsidR="00FE5BEE" w:rsidRPr="00FE5BEE">
        <w:rPr>
          <w:szCs w:val="24"/>
        </w:rPr>
        <w:t xml:space="preserve"> unless</w:t>
      </w:r>
      <w:proofErr w:type="gramEnd"/>
      <w:r w:rsidR="00FE5BEE" w:rsidRPr="00FE5BEE">
        <w:rPr>
          <w:szCs w:val="24"/>
        </w:rPr>
        <w:t xml:space="preserve"> the </w:t>
      </w:r>
      <w:r w:rsidR="00AD02EB">
        <w:rPr>
          <w:szCs w:val="24"/>
        </w:rPr>
        <w:t>determination/</w:t>
      </w:r>
      <w:r w:rsidR="00FE5BEE" w:rsidRPr="00FE5BEE">
        <w:rPr>
          <w:szCs w:val="24"/>
        </w:rPr>
        <w:t xml:space="preserve">document would be substantively changed at the order level, or at the discretion of the Contracting Officer.  For example, if an order has a higher security level requirement than the base contract, a new DD254 would be required at the order level. </w:t>
      </w:r>
      <w:r w:rsidR="00440626">
        <w:rPr>
          <w:szCs w:val="24"/>
        </w:rPr>
        <w:t>Ex</w:t>
      </w:r>
      <w:r w:rsidR="00AD02EB">
        <w:rPr>
          <w:szCs w:val="24"/>
        </w:rPr>
        <w:t xml:space="preserve">amples </w:t>
      </w:r>
      <w:r w:rsidR="00FE5BEE" w:rsidRPr="00FE5BEE">
        <w:rPr>
          <w:szCs w:val="24"/>
        </w:rPr>
        <w:t xml:space="preserve">include but </w:t>
      </w:r>
      <w:r w:rsidR="00E07B3B">
        <w:rPr>
          <w:szCs w:val="24"/>
        </w:rPr>
        <w:t>are</w:t>
      </w:r>
      <w:r w:rsidR="00FE5BEE" w:rsidRPr="00FE5BEE">
        <w:rPr>
          <w:szCs w:val="24"/>
        </w:rPr>
        <w:t xml:space="preserve"> not limited to</w:t>
      </w:r>
      <w:r w:rsidR="00AD02EB">
        <w:rPr>
          <w:szCs w:val="24"/>
        </w:rPr>
        <w:t>:</w:t>
      </w:r>
      <w:r w:rsidR="00FE5BEE" w:rsidRPr="00FE5BEE">
        <w:rPr>
          <w:szCs w:val="24"/>
        </w:rPr>
        <w:t xml:space="preserve"> 1) Commercial Determination; 2) D&amp;Fs for Time and Materials or Labor Hour Contracts; 3) Certification of Non-Personal Services; 4) DD254s (unless order is at a higher security level than the basic contract); 5) DD2579s for orders against single-award </w:t>
      </w:r>
      <w:r w:rsidR="00AD02EB">
        <w:rPr>
          <w:szCs w:val="24"/>
        </w:rPr>
        <w:t>contracts</w:t>
      </w:r>
      <w:r w:rsidR="00FE5BEE" w:rsidRPr="00FE5BEE">
        <w:rPr>
          <w:szCs w:val="24"/>
        </w:rPr>
        <w:t>; 6) Acquisition Plan/Strateg</w:t>
      </w:r>
      <w:r w:rsidR="00AD02EB">
        <w:rPr>
          <w:szCs w:val="24"/>
        </w:rPr>
        <w:t>y,</w:t>
      </w:r>
      <w:r w:rsidR="00FE5BEE" w:rsidRPr="00FE5BEE">
        <w:rPr>
          <w:szCs w:val="24"/>
        </w:rPr>
        <w:t xml:space="preserve"> and 7) contract specific waivers and/or blanket or class documents</w:t>
      </w:r>
      <w:r w:rsidR="009A7145">
        <w:rPr>
          <w:szCs w:val="24"/>
        </w:rPr>
        <w:t xml:space="preserve">. </w:t>
      </w:r>
      <w:r w:rsidR="00FE5BEE" w:rsidRPr="00FE5BEE">
        <w:rPr>
          <w:szCs w:val="24"/>
        </w:rPr>
        <w:t xml:space="preserve"> Contracting Officers </w:t>
      </w:r>
      <w:r w:rsidR="00D327A0">
        <w:rPr>
          <w:szCs w:val="24"/>
        </w:rPr>
        <w:t>must</w:t>
      </w:r>
      <w:r w:rsidR="00FE5BEE" w:rsidRPr="00FE5BEE">
        <w:rPr>
          <w:szCs w:val="24"/>
        </w:rPr>
        <w:t xml:space="preserve"> reference the basic contract </w:t>
      </w:r>
      <w:r w:rsidR="00D327A0">
        <w:rPr>
          <w:szCs w:val="24"/>
        </w:rPr>
        <w:t xml:space="preserve">number </w:t>
      </w:r>
      <w:r w:rsidR="00FE5BEE" w:rsidRPr="00FE5BEE">
        <w:rPr>
          <w:szCs w:val="24"/>
        </w:rPr>
        <w:t xml:space="preserve">in the </w:t>
      </w:r>
      <w:proofErr w:type="gramStart"/>
      <w:r w:rsidR="00FE5BEE" w:rsidRPr="00FE5BEE">
        <w:rPr>
          <w:szCs w:val="24"/>
        </w:rPr>
        <w:t>comments</w:t>
      </w:r>
      <w:proofErr w:type="gramEnd"/>
      <w:r w:rsidR="00FE5BEE" w:rsidRPr="00FE5BEE">
        <w:rPr>
          <w:szCs w:val="24"/>
        </w:rPr>
        <w:t xml:space="preserve"> column of the contract file checklist to note where the documents are filed (e.g., “Commercial Determination filed in basic contract file HC</w:t>
      </w:r>
      <w:r w:rsidR="004C4554">
        <w:rPr>
          <w:szCs w:val="24"/>
        </w:rPr>
        <w:t>10</w:t>
      </w:r>
      <w:r w:rsidR="00FE5BEE" w:rsidRPr="00FE5BEE">
        <w:rPr>
          <w:szCs w:val="24"/>
        </w:rPr>
        <w:t>XX</w:t>
      </w:r>
      <w:r w:rsidR="00AB78CC">
        <w:rPr>
          <w:szCs w:val="24"/>
        </w:rPr>
        <w:t>25</w:t>
      </w:r>
      <w:r w:rsidR="004C4554">
        <w:rPr>
          <w:szCs w:val="24"/>
        </w:rPr>
        <w:t>D</w:t>
      </w:r>
      <w:r w:rsidR="00FE5BEE" w:rsidRPr="00FE5BEE">
        <w:rPr>
          <w:szCs w:val="24"/>
        </w:rPr>
        <w:t>XXXX).</w:t>
      </w:r>
    </w:p>
    <w:p w14:paraId="76BEA995" w14:textId="1DF7E318" w:rsidR="007F0B18" w:rsidRDefault="007F0B18" w:rsidP="007F0B18">
      <w:pPr>
        <w:pStyle w:val="Heading3"/>
        <w:keepNext w:val="0"/>
        <w:keepLines w:val="0"/>
      </w:pPr>
      <w:bookmarkStart w:id="57" w:name="_Toc181272040"/>
      <w:r>
        <w:t xml:space="preserve">5804.804   </w:t>
      </w:r>
      <w:r w:rsidRPr="00676554">
        <w:t xml:space="preserve">Closeout of </w:t>
      </w:r>
      <w:r>
        <w:t>C</w:t>
      </w:r>
      <w:r w:rsidRPr="00676554">
        <w:t xml:space="preserve">ontract </w:t>
      </w:r>
      <w:r>
        <w:t>F</w:t>
      </w:r>
      <w:r w:rsidRPr="00676554">
        <w:t>iles</w:t>
      </w:r>
      <w:bookmarkEnd w:id="57"/>
    </w:p>
    <w:p w14:paraId="716FB8DD" w14:textId="77777777" w:rsidR="007F0B18" w:rsidRPr="007F0B18" w:rsidRDefault="007F0B18" w:rsidP="007F0B18">
      <w:pPr>
        <w:widowControl w:val="0"/>
        <w:autoSpaceDE w:val="0"/>
        <w:autoSpaceDN w:val="0"/>
        <w:spacing w:before="0" w:after="0"/>
        <w:ind w:left="450"/>
        <w:rPr>
          <w:szCs w:val="24"/>
        </w:rPr>
      </w:pPr>
      <w:r w:rsidRPr="007F0B18">
        <w:rPr>
          <w:szCs w:val="24"/>
        </w:rPr>
        <w:t>(S-90)</w:t>
      </w:r>
      <w:r w:rsidRPr="007F0B18">
        <w:rPr>
          <w:spacing w:val="58"/>
          <w:szCs w:val="24"/>
        </w:rPr>
        <w:t xml:space="preserve"> </w:t>
      </w:r>
      <w:r w:rsidRPr="007F0B18">
        <w:rPr>
          <w:szCs w:val="24"/>
        </w:rPr>
        <w:t>Responsibilities</w:t>
      </w:r>
    </w:p>
    <w:p w14:paraId="6613EB65" w14:textId="77777777" w:rsidR="007F0B18" w:rsidRPr="007F0B18" w:rsidRDefault="007F0B18" w:rsidP="007F0B18">
      <w:pPr>
        <w:widowControl w:val="0"/>
        <w:tabs>
          <w:tab w:val="left" w:pos="360"/>
        </w:tabs>
        <w:autoSpaceDE w:val="0"/>
        <w:autoSpaceDN w:val="0"/>
        <w:spacing w:before="0" w:after="0"/>
        <w:ind w:left="450"/>
        <w:rPr>
          <w:szCs w:val="24"/>
        </w:rPr>
      </w:pPr>
    </w:p>
    <w:p w14:paraId="253A7E4D" w14:textId="7BEA31FB" w:rsidR="007F0B18" w:rsidRPr="007F0B18" w:rsidRDefault="007F0B18" w:rsidP="007F0B18">
      <w:pPr>
        <w:widowControl w:val="0"/>
        <w:numPr>
          <w:ilvl w:val="0"/>
          <w:numId w:val="42"/>
        </w:numPr>
        <w:tabs>
          <w:tab w:val="left" w:pos="360"/>
          <w:tab w:val="left" w:pos="859"/>
        </w:tabs>
        <w:autoSpaceDE w:val="0"/>
        <w:autoSpaceDN w:val="0"/>
        <w:spacing w:before="0" w:after="0" w:line="259" w:lineRule="auto"/>
        <w:ind w:left="450" w:firstLine="0"/>
        <w:rPr>
          <w:szCs w:val="24"/>
        </w:rPr>
      </w:pPr>
      <w:r w:rsidRPr="007F0B18">
        <w:rPr>
          <w:szCs w:val="24"/>
        </w:rPr>
        <w:t xml:space="preserve">Contract Closeout Team is responsible for the financial portion of the closeout process, </w:t>
      </w:r>
      <w:r w:rsidRPr="007F0B18">
        <w:rPr>
          <w:szCs w:val="24"/>
        </w:rPr>
        <w:lastRenderedPageBreak/>
        <w:t>(e.g</w:t>
      </w:r>
      <w:r>
        <w:rPr>
          <w:szCs w:val="24"/>
        </w:rPr>
        <w:t>.,</w:t>
      </w:r>
      <w:r w:rsidRPr="007F0B18">
        <w:rPr>
          <w:szCs w:val="24"/>
        </w:rPr>
        <w:t xml:space="preserve"> final payment, modification </w:t>
      </w:r>
      <w:proofErr w:type="spellStart"/>
      <w:r w:rsidRPr="007F0B18">
        <w:rPr>
          <w:szCs w:val="24"/>
        </w:rPr>
        <w:t>deobligations</w:t>
      </w:r>
      <w:proofErr w:type="spellEnd"/>
      <w:r w:rsidRPr="007F0B18">
        <w:rPr>
          <w:szCs w:val="24"/>
        </w:rPr>
        <w:t>, reporting to</w:t>
      </w:r>
      <w:r w:rsidRPr="007F0B18">
        <w:rPr>
          <w:spacing w:val="-5"/>
          <w:szCs w:val="24"/>
        </w:rPr>
        <w:t xml:space="preserve"> </w:t>
      </w:r>
      <w:r w:rsidRPr="007F0B18">
        <w:rPr>
          <w:szCs w:val="24"/>
        </w:rPr>
        <w:t>RMC).</w:t>
      </w:r>
    </w:p>
    <w:p w14:paraId="500C0612" w14:textId="77777777" w:rsidR="007F0B18" w:rsidRPr="007F0B18" w:rsidRDefault="007F0B18" w:rsidP="007F0B18">
      <w:pPr>
        <w:widowControl w:val="0"/>
        <w:tabs>
          <w:tab w:val="left" w:pos="360"/>
        </w:tabs>
        <w:autoSpaceDE w:val="0"/>
        <w:autoSpaceDN w:val="0"/>
        <w:spacing w:before="0" w:after="0"/>
        <w:ind w:left="450"/>
        <w:rPr>
          <w:szCs w:val="24"/>
        </w:rPr>
      </w:pPr>
    </w:p>
    <w:p w14:paraId="7851BFEB" w14:textId="77777777" w:rsidR="007F0B18" w:rsidRPr="007F0B18" w:rsidRDefault="007F0B18" w:rsidP="007F0B18">
      <w:pPr>
        <w:widowControl w:val="0"/>
        <w:numPr>
          <w:ilvl w:val="0"/>
          <w:numId w:val="42"/>
        </w:numPr>
        <w:tabs>
          <w:tab w:val="left" w:pos="360"/>
          <w:tab w:val="left" w:pos="859"/>
        </w:tabs>
        <w:autoSpaceDE w:val="0"/>
        <w:autoSpaceDN w:val="0"/>
        <w:spacing w:before="0" w:after="0" w:line="259" w:lineRule="auto"/>
        <w:ind w:left="450" w:firstLine="0"/>
        <w:rPr>
          <w:szCs w:val="24"/>
        </w:rPr>
      </w:pPr>
      <w:r w:rsidRPr="007F0B18">
        <w:rPr>
          <w:szCs w:val="24"/>
        </w:rPr>
        <w:t>The Procuring/Administrative contracting officer is responsible for all other</w:t>
      </w:r>
      <w:r w:rsidRPr="007F0B18">
        <w:rPr>
          <w:spacing w:val="-24"/>
          <w:szCs w:val="24"/>
        </w:rPr>
        <w:t xml:space="preserve"> </w:t>
      </w:r>
      <w:r w:rsidRPr="007F0B18">
        <w:rPr>
          <w:szCs w:val="24"/>
        </w:rPr>
        <w:t>contract administration issues (e.g., property, CORs, terminations, data</w:t>
      </w:r>
      <w:r w:rsidRPr="007F0B18">
        <w:rPr>
          <w:spacing w:val="-5"/>
          <w:szCs w:val="24"/>
        </w:rPr>
        <w:t xml:space="preserve"> </w:t>
      </w:r>
      <w:r w:rsidRPr="007F0B18">
        <w:rPr>
          <w:szCs w:val="24"/>
        </w:rPr>
        <w:t>rights).</w:t>
      </w:r>
    </w:p>
    <w:p w14:paraId="733CA356" w14:textId="77777777" w:rsidR="007F0B18" w:rsidRPr="007F0B18" w:rsidRDefault="007F0B18" w:rsidP="007F0B18">
      <w:pPr>
        <w:widowControl w:val="0"/>
        <w:autoSpaceDE w:val="0"/>
        <w:autoSpaceDN w:val="0"/>
        <w:spacing w:before="0" w:after="0"/>
        <w:ind w:left="450"/>
        <w:rPr>
          <w:szCs w:val="24"/>
        </w:rPr>
      </w:pPr>
    </w:p>
    <w:p w14:paraId="78531BF1" w14:textId="77777777" w:rsidR="007F0B18" w:rsidRPr="007F0B18" w:rsidRDefault="007F0B18" w:rsidP="007F0B18">
      <w:pPr>
        <w:widowControl w:val="0"/>
        <w:autoSpaceDE w:val="0"/>
        <w:autoSpaceDN w:val="0"/>
        <w:spacing w:before="0" w:after="0"/>
        <w:ind w:left="450"/>
        <w:rPr>
          <w:szCs w:val="24"/>
        </w:rPr>
      </w:pPr>
      <w:r w:rsidRPr="007F0B18">
        <w:rPr>
          <w:szCs w:val="24"/>
        </w:rPr>
        <w:t>(S-91) The contract closeout process shall begin upon contract expiration.</w:t>
      </w:r>
    </w:p>
    <w:p w14:paraId="3DAC82CD" w14:textId="21128AD9" w:rsidR="007F0B18" w:rsidRDefault="007F0B18" w:rsidP="007F0B18">
      <w:pPr>
        <w:pStyle w:val="Heading3"/>
        <w:keepNext w:val="0"/>
        <w:keepLines w:val="0"/>
      </w:pPr>
      <w:bookmarkStart w:id="58" w:name="_Toc181272041"/>
      <w:r>
        <w:t>5804.805   Storage, Handling, and Contract Files</w:t>
      </w:r>
      <w:bookmarkEnd w:id="58"/>
    </w:p>
    <w:p w14:paraId="29527295" w14:textId="1236C7AB" w:rsidR="007F0B18" w:rsidRPr="003D7BFA" w:rsidRDefault="007F0B18" w:rsidP="00555F7D">
      <w:pPr>
        <w:widowControl w:val="0"/>
        <w:autoSpaceDE w:val="0"/>
        <w:autoSpaceDN w:val="0"/>
        <w:spacing w:before="0" w:after="0"/>
        <w:ind w:left="450"/>
        <w:rPr>
          <w:szCs w:val="24"/>
        </w:rPr>
      </w:pPr>
      <w:r w:rsidRPr="007F0B18">
        <w:rPr>
          <w:szCs w:val="24"/>
        </w:rPr>
        <w:t>(a) Contract files will be maintained for a period of 10 years to support financial audits as required by the Financial Management Regulation Vol 1, Chapter 9.</w:t>
      </w:r>
    </w:p>
    <w:p w14:paraId="1D302C7F" w14:textId="6ABC77FD" w:rsidR="00A14AB2" w:rsidRDefault="00C471B0" w:rsidP="004E5C4F">
      <w:pPr>
        <w:pStyle w:val="Heading2"/>
        <w:keepNext w:val="0"/>
        <w:keepLines w:val="0"/>
      </w:pPr>
      <w:bookmarkStart w:id="59" w:name="_Toc181272042"/>
      <w:r>
        <w:rPr>
          <w:bCs/>
        </w:rPr>
        <w:t>SUBPART 5</w:t>
      </w:r>
      <w:r w:rsidR="003008D9">
        <w:rPr>
          <w:bCs/>
        </w:rPr>
        <w:t>8</w:t>
      </w:r>
      <w:r>
        <w:rPr>
          <w:bCs/>
        </w:rPr>
        <w:t>0</w:t>
      </w:r>
      <w:r w:rsidR="007F0B18">
        <w:rPr>
          <w:bCs/>
        </w:rPr>
        <w:t>4</w:t>
      </w:r>
      <w:r w:rsidR="003D7BFA">
        <w:rPr>
          <w:bCs/>
        </w:rPr>
        <w:t>.</w:t>
      </w:r>
      <w:r w:rsidR="007F0B18">
        <w:rPr>
          <w:bCs/>
        </w:rPr>
        <w:t>10</w:t>
      </w:r>
      <w:r>
        <w:rPr>
          <w:bCs/>
        </w:rPr>
        <w:t xml:space="preserve"> – </w:t>
      </w:r>
      <w:bookmarkStart w:id="60" w:name="_Toc351646726"/>
      <w:bookmarkEnd w:id="54"/>
      <w:bookmarkEnd w:id="55"/>
      <w:bookmarkEnd w:id="56"/>
      <w:r w:rsidR="007F0B18" w:rsidRPr="00676554">
        <w:t>UNIFORM USE OF LINE ITEMS</w:t>
      </w:r>
      <w:bookmarkEnd w:id="59"/>
    </w:p>
    <w:p w14:paraId="04038C88" w14:textId="7DF9CCE7" w:rsidR="00A14AB2" w:rsidRDefault="318F0A96" w:rsidP="1C03EF9B">
      <w:pPr>
        <w:pStyle w:val="Heading3"/>
        <w:keepNext w:val="0"/>
        <w:keepLines w:val="0"/>
        <w:rPr>
          <w:highlight w:val="yellow"/>
        </w:rPr>
      </w:pPr>
      <w:bookmarkStart w:id="61" w:name="p5301_602_2_c_i"/>
      <w:bookmarkStart w:id="62" w:name="_Toc45291384"/>
      <w:bookmarkStart w:id="63" w:name="_Toc76027648"/>
      <w:bookmarkStart w:id="64" w:name="_Toc181272043"/>
      <w:bookmarkStart w:id="65" w:name="_Toc351646735"/>
      <w:bookmarkEnd w:id="60"/>
      <w:bookmarkEnd w:id="61"/>
      <w:r>
        <w:t>5</w:t>
      </w:r>
      <w:r w:rsidR="003008D9">
        <w:t>8</w:t>
      </w:r>
      <w:r>
        <w:t>0</w:t>
      </w:r>
      <w:r w:rsidR="007F0B18">
        <w:t>4.1005-1</w:t>
      </w:r>
      <w:r w:rsidR="00D25D38">
        <w:t xml:space="preserve"> </w:t>
      </w:r>
      <w:r>
        <w:t xml:space="preserve"> </w:t>
      </w:r>
      <w:r w:rsidR="1FCFCDCD">
        <w:t xml:space="preserve"> </w:t>
      </w:r>
      <w:bookmarkEnd w:id="62"/>
      <w:bookmarkEnd w:id="63"/>
      <w:r w:rsidR="007F0B18" w:rsidRPr="00676554">
        <w:t xml:space="preserve">Required </w:t>
      </w:r>
      <w:r w:rsidR="007F0B18">
        <w:t>D</w:t>
      </w:r>
      <w:r w:rsidR="007F0B18" w:rsidRPr="00676554">
        <w:t xml:space="preserve">ata </w:t>
      </w:r>
      <w:r w:rsidR="007F0B18">
        <w:t>E</w:t>
      </w:r>
      <w:r w:rsidR="007F0B18" w:rsidRPr="00676554">
        <w:t>lements</w:t>
      </w:r>
      <w:bookmarkEnd w:id="64"/>
    </w:p>
    <w:p w14:paraId="52B701E8" w14:textId="77777777" w:rsidR="007F0B18" w:rsidRPr="007F0B18" w:rsidRDefault="007F0B18" w:rsidP="007F0B18">
      <w:pPr>
        <w:spacing w:before="0" w:after="0"/>
        <w:ind w:left="450"/>
        <w:rPr>
          <w:rFonts w:eastAsia="Calibri"/>
          <w:szCs w:val="24"/>
        </w:rPr>
      </w:pPr>
      <w:bookmarkStart w:id="66" w:name="_Toc45291393"/>
      <w:bookmarkStart w:id="67" w:name="_Toc76027657"/>
      <w:bookmarkEnd w:id="65"/>
      <w:r w:rsidRPr="007F0B18">
        <w:rPr>
          <w:rFonts w:eastAsia="Calibri"/>
          <w:szCs w:val="24"/>
        </w:rPr>
        <w:t>(a)(5)(i)</w:t>
      </w:r>
      <w:r w:rsidRPr="007F0B18">
        <w:rPr>
          <w:iCs/>
          <w:szCs w:val="24"/>
        </w:rPr>
        <w:t>(B</w:t>
      </w:r>
      <w:proofErr w:type="gramStart"/>
      <w:r w:rsidRPr="007F0B18">
        <w:rPr>
          <w:iCs/>
          <w:szCs w:val="24"/>
        </w:rPr>
        <w:t>),(</w:t>
      </w:r>
      <w:proofErr w:type="gramEnd"/>
      <w:r w:rsidRPr="007F0B18">
        <w:rPr>
          <w:iCs/>
          <w:szCs w:val="24"/>
        </w:rPr>
        <w:t>C), and (D)</w:t>
      </w:r>
    </w:p>
    <w:p w14:paraId="51D0FE57" w14:textId="77777777" w:rsidR="007F0B18" w:rsidRPr="007F0B18" w:rsidRDefault="007F0B18" w:rsidP="007F0B18">
      <w:pPr>
        <w:spacing w:before="0" w:after="0"/>
        <w:ind w:left="450"/>
        <w:rPr>
          <w:rFonts w:eastAsia="Calibri"/>
          <w:szCs w:val="24"/>
        </w:rPr>
      </w:pPr>
      <w:r w:rsidRPr="007F0B18">
        <w:rPr>
          <w:rFonts w:eastAsia="Calibri"/>
          <w:szCs w:val="24"/>
        </w:rPr>
        <w:t>(S-90) 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(located in the DITCO Corporate Library).</w:t>
      </w:r>
    </w:p>
    <w:p w14:paraId="7858022B" w14:textId="03957FDA" w:rsidR="00684F33" w:rsidRDefault="00684F33" w:rsidP="00684F33">
      <w:pPr>
        <w:pStyle w:val="Heading2"/>
        <w:keepNext w:val="0"/>
        <w:keepLines w:val="0"/>
      </w:pPr>
      <w:bookmarkStart w:id="68" w:name="_Toc181272044"/>
      <w:r>
        <w:t>SUBPART 580</w:t>
      </w:r>
      <w:r w:rsidR="007F0B18">
        <w:t>4.71</w:t>
      </w:r>
      <w:r>
        <w:t xml:space="preserve"> – </w:t>
      </w:r>
      <w:r w:rsidR="007F0B18" w:rsidRPr="00676554">
        <w:t xml:space="preserve">UNIFORM CONTRACT </w:t>
      </w:r>
      <w:proofErr w:type="gramStart"/>
      <w:r w:rsidR="007F0B18" w:rsidRPr="00676554">
        <w:t>LINE ITEM</w:t>
      </w:r>
      <w:proofErr w:type="gramEnd"/>
      <w:r w:rsidR="007F0B18" w:rsidRPr="00676554">
        <w:t xml:space="preserve"> NUMBERING SYSTEM</w:t>
      </w:r>
      <w:bookmarkEnd w:id="68"/>
    </w:p>
    <w:p w14:paraId="59A29280" w14:textId="7B3241F6" w:rsidR="00A14AB2" w:rsidRDefault="005B0B2E" w:rsidP="004E5C4F">
      <w:pPr>
        <w:pStyle w:val="Heading3"/>
        <w:keepNext w:val="0"/>
        <w:keepLines w:val="0"/>
      </w:pPr>
      <w:bookmarkStart w:id="69" w:name="_Toc181272045"/>
      <w:r w:rsidRPr="008D37C0">
        <w:t>5</w:t>
      </w:r>
      <w:r w:rsidR="004D2973">
        <w:t>8</w:t>
      </w:r>
      <w:r w:rsidRPr="008D37C0">
        <w:t>0</w:t>
      </w:r>
      <w:r w:rsidR="007F0B18">
        <w:t>4.7103-2</w:t>
      </w:r>
      <w:r w:rsidR="002A4612" w:rsidRPr="008D37C0">
        <w:t xml:space="preserve">   </w:t>
      </w:r>
      <w:bookmarkEnd w:id="66"/>
      <w:bookmarkEnd w:id="67"/>
      <w:r w:rsidR="007F0B18" w:rsidRPr="00676554">
        <w:t>Numbering procedures</w:t>
      </w:r>
      <w:bookmarkEnd w:id="69"/>
    </w:p>
    <w:p w14:paraId="00362CD3" w14:textId="77777777" w:rsidR="007F0B18" w:rsidRPr="007F0B18" w:rsidRDefault="007F0B18" w:rsidP="007F0B18">
      <w:pPr>
        <w:widowControl w:val="0"/>
        <w:autoSpaceDE w:val="0"/>
        <w:autoSpaceDN w:val="0"/>
        <w:spacing w:before="0" w:after="0"/>
        <w:ind w:left="450"/>
        <w:rPr>
          <w:szCs w:val="24"/>
        </w:rPr>
      </w:pPr>
      <w:bookmarkStart w:id="70" w:name="_5301.9001__"/>
      <w:bookmarkStart w:id="71" w:name="p5301_9001"/>
      <w:bookmarkStart w:id="72" w:name="_Toc45291394"/>
      <w:bookmarkStart w:id="73" w:name="_Toc76027658"/>
      <w:bookmarkEnd w:id="70"/>
      <w:bookmarkEnd w:id="71"/>
      <w:r w:rsidRPr="007F0B18">
        <w:rPr>
          <w:szCs w:val="24"/>
        </w:rPr>
        <w:t>(S-90) Contract line items for the base period are to be numbered 000x.</w:t>
      </w:r>
    </w:p>
    <w:p w14:paraId="39625818" w14:textId="77777777" w:rsidR="007F0B18" w:rsidRPr="007F0B18" w:rsidRDefault="007F0B18" w:rsidP="007F0B18">
      <w:pPr>
        <w:widowControl w:val="0"/>
        <w:autoSpaceDE w:val="0"/>
        <w:autoSpaceDN w:val="0"/>
        <w:spacing w:before="0" w:after="0"/>
        <w:ind w:left="450"/>
        <w:rPr>
          <w:szCs w:val="24"/>
        </w:rPr>
      </w:pPr>
    </w:p>
    <w:p w14:paraId="0CDA6877" w14:textId="77777777" w:rsidR="007F0B18" w:rsidRPr="007F0B18" w:rsidRDefault="007F0B18" w:rsidP="007F0B18">
      <w:pPr>
        <w:widowControl w:val="0"/>
        <w:autoSpaceDE w:val="0"/>
        <w:autoSpaceDN w:val="0"/>
        <w:spacing w:before="0" w:after="0"/>
        <w:ind w:left="450"/>
        <w:rPr>
          <w:szCs w:val="24"/>
        </w:rPr>
      </w:pPr>
      <w:r w:rsidRPr="007F0B18">
        <w:rPr>
          <w:szCs w:val="24"/>
        </w:rPr>
        <w:t>(S-91) Contract line items for the option periods are to be numbered sequentially: 100x for the first option year line items, 200x for the second option year line items, 300x for the third option year line items, 400x for the fourth option year line items, etc.</w:t>
      </w:r>
    </w:p>
    <w:p w14:paraId="31E653A1" w14:textId="77777777" w:rsidR="007F0B18" w:rsidRPr="007F0B18" w:rsidRDefault="007F0B18" w:rsidP="007F0B18">
      <w:pPr>
        <w:widowControl w:val="0"/>
        <w:autoSpaceDE w:val="0"/>
        <w:autoSpaceDN w:val="0"/>
        <w:spacing w:before="0" w:after="0"/>
        <w:ind w:left="450"/>
        <w:rPr>
          <w:szCs w:val="24"/>
        </w:rPr>
      </w:pPr>
    </w:p>
    <w:p w14:paraId="6C231C61" w14:textId="55B14B8D" w:rsidR="007F0B18" w:rsidRPr="007F0B18" w:rsidRDefault="007F0B18" w:rsidP="007F0B18">
      <w:pPr>
        <w:widowControl w:val="0"/>
        <w:autoSpaceDE w:val="0"/>
        <w:autoSpaceDN w:val="0"/>
        <w:spacing w:before="0" w:after="0"/>
        <w:ind w:left="450"/>
        <w:rPr>
          <w:szCs w:val="24"/>
        </w:rPr>
      </w:pPr>
      <w:r w:rsidRPr="007F0B18">
        <w:rPr>
          <w:szCs w:val="24"/>
        </w:rPr>
        <w:t xml:space="preserve">(S-92) </w:t>
      </w:r>
      <w:proofErr w:type="gramStart"/>
      <w:r w:rsidRPr="007F0B18">
        <w:rPr>
          <w:szCs w:val="24"/>
        </w:rPr>
        <w:t>Line Item</w:t>
      </w:r>
      <w:proofErr w:type="gramEnd"/>
      <w:r w:rsidRPr="007F0B18">
        <w:rPr>
          <w:szCs w:val="24"/>
        </w:rPr>
        <w:t xml:space="preserve"> structure shall be accomplished in accordance with this DFARS subpart. In accordance with </w:t>
      </w:r>
      <w:r w:rsidR="009A4AC4" w:rsidRPr="009A4AC4">
        <w:rPr>
          <w:szCs w:val="24"/>
        </w:rPr>
        <w:t>Defense Pricing, Contracting, and Acquisition Policy (DPCAP)</w:t>
      </w:r>
      <w:r w:rsidR="009A4AC4" w:rsidRPr="009A4AC4" w:rsidDel="009A4AC4">
        <w:rPr>
          <w:szCs w:val="24"/>
        </w:rPr>
        <w:t xml:space="preserve"> </w:t>
      </w:r>
      <w:r w:rsidRPr="007F0B18">
        <w:rPr>
          <w:szCs w:val="24"/>
        </w:rPr>
        <w:t xml:space="preserve">memorandum, </w:t>
      </w:r>
      <w:proofErr w:type="gramStart"/>
      <w:r w:rsidRPr="007F0B18">
        <w:rPr>
          <w:szCs w:val="24"/>
        </w:rPr>
        <w:t>Line Item</w:t>
      </w:r>
      <w:proofErr w:type="gramEnd"/>
      <w:r w:rsidRPr="007F0B18">
        <w:rPr>
          <w:szCs w:val="24"/>
        </w:rPr>
        <w:t xml:space="preserve"> Structure, dated 14 Nov 2014 “line item quantity and unit of measure must match the actual deliveries that are required of the contractor”. 1 LOT or 1 EA shall not be used if there are multiple items/systems required to be delivered by the contractor.</w:t>
      </w:r>
    </w:p>
    <w:p w14:paraId="1A04ADBA" w14:textId="77777777" w:rsidR="007F0B18" w:rsidRPr="007F0B18" w:rsidRDefault="007F0B18" w:rsidP="007F0B18">
      <w:pPr>
        <w:widowControl w:val="0"/>
        <w:autoSpaceDE w:val="0"/>
        <w:autoSpaceDN w:val="0"/>
        <w:spacing w:before="0" w:after="0"/>
        <w:ind w:left="450"/>
        <w:rPr>
          <w:szCs w:val="24"/>
        </w:rPr>
      </w:pPr>
    </w:p>
    <w:p w14:paraId="038DC890" w14:textId="46184449" w:rsidR="000471CE" w:rsidRDefault="007F0B18" w:rsidP="007F0B18">
      <w:pPr>
        <w:widowControl w:val="0"/>
        <w:autoSpaceDE w:val="0"/>
        <w:autoSpaceDN w:val="0"/>
        <w:spacing w:before="0" w:after="0"/>
        <w:ind w:left="450"/>
        <w:rPr>
          <w:szCs w:val="24"/>
        </w:rPr>
      </w:pPr>
      <w:r w:rsidRPr="007F0B18">
        <w:rPr>
          <w:szCs w:val="24"/>
        </w:rPr>
        <w:t xml:space="preserve">Each item/system shall be identified individually on a separate Contract Line Item with the appropriate quantity and unit of measure for the item/system. For further guidance, see </w:t>
      </w:r>
      <w:r w:rsidRPr="007F0B18">
        <w:rPr>
          <w:szCs w:val="24"/>
        </w:rPr>
        <w:lastRenderedPageBreak/>
        <w:t>DFARS PGI 204.7103 and 7105.</w:t>
      </w:r>
    </w:p>
    <w:p w14:paraId="78D259E7" w14:textId="7E9166A0" w:rsidR="007F0B18" w:rsidRDefault="007F0B18" w:rsidP="007F0B18">
      <w:pPr>
        <w:pStyle w:val="Heading3"/>
        <w:keepNext w:val="0"/>
        <w:keepLines w:val="0"/>
      </w:pPr>
      <w:bookmarkStart w:id="74" w:name="_Toc181272046"/>
      <w:r w:rsidRPr="008D37C0">
        <w:t>5</w:t>
      </w:r>
      <w:r>
        <w:t>8</w:t>
      </w:r>
      <w:r w:rsidRPr="008D37C0">
        <w:t>0</w:t>
      </w:r>
      <w:r>
        <w:t>4.7105</w:t>
      </w:r>
      <w:r w:rsidRPr="008D37C0">
        <w:t xml:space="preserve">   </w:t>
      </w:r>
      <w:r w:rsidRPr="002E55D9">
        <w:t xml:space="preserve">Contract </w:t>
      </w:r>
      <w:r>
        <w:t>E</w:t>
      </w:r>
      <w:r w:rsidRPr="002E55D9">
        <w:t xml:space="preserve">xhibits and </w:t>
      </w:r>
      <w:r>
        <w:t>A</w:t>
      </w:r>
      <w:r w:rsidRPr="002E55D9">
        <w:t>ttachments</w:t>
      </w:r>
      <w:bookmarkEnd w:id="74"/>
    </w:p>
    <w:p w14:paraId="6C9326A0" w14:textId="77777777" w:rsidR="007F0B18" w:rsidRPr="007F0B18" w:rsidRDefault="007F0B18" w:rsidP="007F0B18">
      <w:pPr>
        <w:spacing w:before="0" w:after="0"/>
        <w:rPr>
          <w:rFonts w:eastAsia="Calibri"/>
          <w:szCs w:val="24"/>
        </w:rPr>
      </w:pPr>
      <w:r w:rsidRPr="007F0B18">
        <w:rPr>
          <w:rFonts w:eastAsia="Calibri"/>
          <w:szCs w:val="24"/>
        </w:rPr>
        <w:t xml:space="preserve">The contracting officer shall use separate Contract </w:t>
      </w:r>
      <w:proofErr w:type="gramStart"/>
      <w:r w:rsidRPr="007F0B18">
        <w:rPr>
          <w:rFonts w:eastAsia="Calibri"/>
          <w:szCs w:val="24"/>
        </w:rPr>
        <w:t>Line Item</w:t>
      </w:r>
      <w:proofErr w:type="gramEnd"/>
      <w:r w:rsidRPr="007F0B18">
        <w:rPr>
          <w:rFonts w:eastAsia="Calibri"/>
          <w:szCs w:val="24"/>
        </w:rPr>
        <w:t xml:space="preserve"> Numbers (CLIN) for hardware requirements of less than 10 line items.  The contracting officer may use an exhibit (the CLIN must reference the exhibit) when hardware requirements exceed </w:t>
      </w:r>
      <w:proofErr w:type="gramStart"/>
      <w:r w:rsidRPr="007F0B18">
        <w:rPr>
          <w:rFonts w:eastAsia="Calibri"/>
          <w:szCs w:val="24"/>
        </w:rPr>
        <w:t>10 line</w:t>
      </w:r>
      <w:proofErr w:type="gramEnd"/>
      <w:r w:rsidRPr="007F0B18">
        <w:rPr>
          <w:rFonts w:eastAsia="Calibri"/>
          <w:szCs w:val="24"/>
        </w:rPr>
        <w:t xml:space="preserve"> items (generally, listed on an electronic products list).  During the fourth quarter of the fiscal year, the HCO may determine to reduce the 10-CLIN threshold to a number that is reasonably needed for efficiency.  The contracting officer must also adhere to DFARS PGI 204-7105 policy on the use of exhibits.</w:t>
      </w:r>
      <w:bookmarkEnd w:id="7"/>
      <w:bookmarkEnd w:id="72"/>
      <w:bookmarkEnd w:id="73"/>
    </w:p>
    <w:sectPr w:rsidR="007F0B18" w:rsidRPr="007F0B18" w:rsidSect="00715ABF">
      <w:headerReference w:type="default" r:id="rId13"/>
      <w:footerReference w:type="default" r:id="rId14"/>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5DBE" w14:textId="77777777" w:rsidR="005F62BC" w:rsidRDefault="005F62BC">
      <w:r>
        <w:separator/>
      </w:r>
    </w:p>
  </w:endnote>
  <w:endnote w:type="continuationSeparator" w:id="0">
    <w:p w14:paraId="450FC318" w14:textId="77777777" w:rsidR="005F62BC" w:rsidRDefault="005F62BC">
      <w:r>
        <w:continuationSeparator/>
      </w:r>
    </w:p>
  </w:endnote>
  <w:endnote w:type="continuationNotice" w:id="1">
    <w:p w14:paraId="3CD1686E" w14:textId="77777777" w:rsidR="005F62BC" w:rsidRDefault="005F62B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223BCCFD" w:rsidR="00A3201F" w:rsidRDefault="00567B06" w:rsidP="00C51F47">
    <w:pPr>
      <w:pStyle w:val="Footer"/>
      <w:pBdr>
        <w:top w:val="single" w:sz="4" w:space="1" w:color="auto"/>
      </w:pBdr>
      <w:tabs>
        <w:tab w:val="clear" w:pos="4320"/>
        <w:tab w:val="clear" w:pos="8640"/>
        <w:tab w:val="right" w:pos="9360"/>
      </w:tabs>
      <w:spacing w:before="0" w:after="0"/>
      <w:rPr>
        <w:sz w:val="20"/>
      </w:rPr>
    </w:pPr>
    <w:r>
      <w:t>May 2025</w:t>
    </w:r>
    <w:r w:rsidR="00A3201F">
      <w:t xml:space="preserve"> Edition</w:t>
    </w:r>
    <w:r w:rsidR="00A3201F">
      <w:tab/>
      <w:t>5</w:t>
    </w:r>
    <w:r w:rsidR="002B41D0">
      <w:t>8</w:t>
    </w:r>
    <w:r w:rsidR="00A3201F">
      <w:t>0</w:t>
    </w:r>
    <w:r w:rsidR="007F0B18">
      <w:t>4</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4E05" w14:textId="77777777" w:rsidR="005F62BC" w:rsidRDefault="005F62BC">
      <w:r>
        <w:separator/>
      </w:r>
    </w:p>
  </w:footnote>
  <w:footnote w:type="continuationSeparator" w:id="0">
    <w:p w14:paraId="0444D9DF" w14:textId="77777777" w:rsidR="005F62BC" w:rsidRDefault="005F62BC">
      <w:r>
        <w:continuationSeparator/>
      </w:r>
    </w:p>
  </w:footnote>
  <w:footnote w:type="continuationNotice" w:id="1">
    <w:p w14:paraId="683058BC" w14:textId="77777777" w:rsidR="005F62BC" w:rsidRDefault="005F62B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62993B08" w:rsidR="00A3201F" w:rsidRDefault="00D41D25">
    <w:pPr>
      <w:pStyle w:val="Heading5"/>
    </w:pPr>
    <w:r>
      <w:t>DISA ACQUISTION</w:t>
    </w:r>
    <w:r w:rsidR="00A3201F">
      <w:t xml:space="preserve"> </w:t>
    </w:r>
    <w:r w:rsidR="00C8172E">
      <w:t xml:space="preserve">REGULATION </w:t>
    </w:r>
    <w:r w:rsidR="00A3201F">
      <w:t>SUPPLEMENT</w:t>
    </w:r>
    <w:r w:rsidR="001F192B" w:rsidRPr="001F192B">
      <w:t xml:space="preserve"> </w:t>
    </w:r>
  </w:p>
  <w:p w14:paraId="2BBF15F6" w14:textId="60B7409A" w:rsidR="00A3201F" w:rsidRDefault="00A3201F">
    <w:pPr>
      <w:pBdr>
        <w:bottom w:val="single" w:sz="4" w:space="1" w:color="auto"/>
      </w:pBdr>
    </w:pPr>
    <w:r>
      <w:t>PART 5</w:t>
    </w:r>
    <w:r w:rsidR="00C8172E">
      <w:t>8</w:t>
    </w:r>
    <w:r>
      <w:t>0</w:t>
    </w:r>
    <w:r w:rsidR="00145C0C">
      <w:t>4</w:t>
    </w:r>
    <w:r>
      <w:t xml:space="preserve"> — </w:t>
    </w:r>
    <w:r w:rsidR="001E117C" w:rsidRPr="00676554">
      <w:t>Administrative Matters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888"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2" w15:restartNumberingAfterBreak="0">
    <w:nsid w:val="098563C4"/>
    <w:multiLevelType w:val="hybridMultilevel"/>
    <w:tmpl w:val="9ABA7064"/>
    <w:lvl w:ilvl="0" w:tplc="DFBA8EA0">
      <w:start w:val="3"/>
      <w:numFmt w:val="decimal"/>
      <w:lvlText w:val="(%1)"/>
      <w:lvlJc w:val="left"/>
      <w:pPr>
        <w:ind w:left="453" w:hanging="339"/>
      </w:pPr>
      <w:rPr>
        <w:rFonts w:ascii="Times New Roman" w:eastAsia="Times New Roman" w:hAnsi="Times New Roman" w:cs="Times New Roman" w:hint="default"/>
        <w:spacing w:val="-1"/>
        <w:w w:val="99"/>
        <w:sz w:val="24"/>
        <w:szCs w:val="24"/>
      </w:rPr>
    </w:lvl>
    <w:lvl w:ilvl="1" w:tplc="04090019">
      <w:start w:val="1"/>
      <w:numFmt w:val="lowerLetter"/>
      <w:lvlText w:val="%2."/>
      <w:lvlJc w:val="left"/>
      <w:pPr>
        <w:ind w:left="1440" w:hanging="360"/>
      </w:pPr>
    </w:lvl>
    <w:lvl w:ilvl="2" w:tplc="B42CAE60">
      <w:start w:val="1"/>
      <w:numFmt w:val="decimal"/>
      <w:lvlText w:val="(%3)"/>
      <w:lvlJc w:val="left"/>
      <w:pPr>
        <w:ind w:left="2160" w:hanging="180"/>
      </w:pPr>
      <w:rPr>
        <w:rFonts w:ascii="Times New Roman" w:eastAsia="Times New Roman" w:hAnsi="Times New Roman" w:cs="Times New Roman" w:hint="default"/>
        <w:spacing w:val="-5"/>
        <w:w w:val="99"/>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6"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8"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0"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2"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3"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0"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35"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8"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41"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589">
    <w:abstractNumId w:val="30"/>
  </w:num>
  <w:num w:numId="2" w16cid:durableId="267853184">
    <w:abstractNumId w:val="25"/>
  </w:num>
  <w:num w:numId="3" w16cid:durableId="1200782494">
    <w:abstractNumId w:val="16"/>
  </w:num>
  <w:num w:numId="4" w16cid:durableId="199754791">
    <w:abstractNumId w:val="10"/>
  </w:num>
  <w:num w:numId="5" w16cid:durableId="272177555">
    <w:abstractNumId w:val="38"/>
  </w:num>
  <w:num w:numId="6" w16cid:durableId="1737823677">
    <w:abstractNumId w:val="13"/>
  </w:num>
  <w:num w:numId="7" w16cid:durableId="1481532889">
    <w:abstractNumId w:val="36"/>
  </w:num>
  <w:num w:numId="8" w16cid:durableId="1025595882">
    <w:abstractNumId w:val="41"/>
  </w:num>
  <w:num w:numId="9" w16cid:durableId="514881849">
    <w:abstractNumId w:val="18"/>
  </w:num>
  <w:num w:numId="10" w16cid:durableId="430395193">
    <w:abstractNumId w:val="39"/>
  </w:num>
  <w:num w:numId="11" w16cid:durableId="1894193430">
    <w:abstractNumId w:val="23"/>
  </w:num>
  <w:num w:numId="12" w16cid:durableId="1906379849">
    <w:abstractNumId w:val="31"/>
  </w:num>
  <w:num w:numId="13" w16cid:durableId="1029645931">
    <w:abstractNumId w:val="35"/>
  </w:num>
  <w:num w:numId="14" w16cid:durableId="607155403">
    <w:abstractNumId w:val="27"/>
  </w:num>
  <w:num w:numId="15" w16cid:durableId="163673324">
    <w:abstractNumId w:val="32"/>
  </w:num>
  <w:num w:numId="16" w16cid:durableId="1425152689">
    <w:abstractNumId w:val="33"/>
  </w:num>
  <w:num w:numId="17" w16cid:durableId="851264608">
    <w:abstractNumId w:val="24"/>
  </w:num>
  <w:num w:numId="18" w16cid:durableId="1673023643">
    <w:abstractNumId w:val="14"/>
  </w:num>
  <w:num w:numId="19" w16cid:durableId="1130589008">
    <w:abstractNumId w:val="26"/>
  </w:num>
  <w:num w:numId="20" w16cid:durableId="1056048471">
    <w:abstractNumId w:val="9"/>
  </w:num>
  <w:num w:numId="21" w16cid:durableId="1085885806">
    <w:abstractNumId w:val="7"/>
  </w:num>
  <w:num w:numId="22" w16cid:durableId="133104667">
    <w:abstractNumId w:val="6"/>
  </w:num>
  <w:num w:numId="23" w16cid:durableId="25180753">
    <w:abstractNumId w:val="5"/>
  </w:num>
  <w:num w:numId="24" w16cid:durableId="1035081983">
    <w:abstractNumId w:val="4"/>
  </w:num>
  <w:num w:numId="25" w16cid:durableId="31686446">
    <w:abstractNumId w:val="8"/>
  </w:num>
  <w:num w:numId="26" w16cid:durableId="761141937">
    <w:abstractNumId w:val="3"/>
  </w:num>
  <w:num w:numId="27" w16cid:durableId="1868525869">
    <w:abstractNumId w:val="2"/>
  </w:num>
  <w:num w:numId="28" w16cid:durableId="1943101200">
    <w:abstractNumId w:val="1"/>
  </w:num>
  <w:num w:numId="29" w16cid:durableId="1191260114">
    <w:abstractNumId w:val="0"/>
  </w:num>
  <w:num w:numId="30" w16cid:durableId="1244950847">
    <w:abstractNumId w:val="28"/>
  </w:num>
  <w:num w:numId="31" w16cid:durableId="781533928">
    <w:abstractNumId w:val="21"/>
  </w:num>
  <w:num w:numId="32" w16cid:durableId="1360080797">
    <w:abstractNumId w:val="15"/>
  </w:num>
  <w:num w:numId="33" w16cid:durableId="1615016979">
    <w:abstractNumId w:val="20"/>
  </w:num>
  <w:num w:numId="34" w16cid:durableId="107625215">
    <w:abstractNumId w:val="19"/>
  </w:num>
  <w:num w:numId="35" w16cid:durableId="43062062">
    <w:abstractNumId w:val="40"/>
  </w:num>
  <w:num w:numId="36" w16cid:durableId="205023740">
    <w:abstractNumId w:val="29"/>
  </w:num>
  <w:num w:numId="37" w16cid:durableId="1085954088">
    <w:abstractNumId w:val="12"/>
  </w:num>
  <w:num w:numId="38" w16cid:durableId="1345671577">
    <w:abstractNumId w:val="11"/>
  </w:num>
  <w:num w:numId="39" w16cid:durableId="631054376">
    <w:abstractNumId w:val="22"/>
  </w:num>
  <w:num w:numId="40" w16cid:durableId="388001128">
    <w:abstractNumId w:val="17"/>
  </w:num>
  <w:num w:numId="41" w16cid:durableId="129903350">
    <w:abstractNumId w:val="37"/>
  </w:num>
  <w:num w:numId="42" w16cid:durableId="572446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461B"/>
    <w:rsid w:val="00006679"/>
    <w:rsid w:val="0000680B"/>
    <w:rsid w:val="000106F1"/>
    <w:rsid w:val="00012464"/>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37CED"/>
    <w:rsid w:val="00040DD8"/>
    <w:rsid w:val="00042297"/>
    <w:rsid w:val="000444E7"/>
    <w:rsid w:val="00044823"/>
    <w:rsid w:val="0004595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2AC8"/>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09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70F0"/>
    <w:rsid w:val="000E075F"/>
    <w:rsid w:val="000E0BEA"/>
    <w:rsid w:val="000E164F"/>
    <w:rsid w:val="000E2FAD"/>
    <w:rsid w:val="000E79CD"/>
    <w:rsid w:val="000F02B2"/>
    <w:rsid w:val="000F068B"/>
    <w:rsid w:val="000F0D81"/>
    <w:rsid w:val="000F36AA"/>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460D"/>
    <w:rsid w:val="001246D7"/>
    <w:rsid w:val="00124749"/>
    <w:rsid w:val="0012530D"/>
    <w:rsid w:val="00126FBC"/>
    <w:rsid w:val="00127073"/>
    <w:rsid w:val="00132388"/>
    <w:rsid w:val="00132493"/>
    <w:rsid w:val="001328F3"/>
    <w:rsid w:val="00133F45"/>
    <w:rsid w:val="001345F6"/>
    <w:rsid w:val="00134D87"/>
    <w:rsid w:val="00135B53"/>
    <w:rsid w:val="00144D1E"/>
    <w:rsid w:val="0014595C"/>
    <w:rsid w:val="00145C0C"/>
    <w:rsid w:val="00145C4B"/>
    <w:rsid w:val="00151ED9"/>
    <w:rsid w:val="00152D38"/>
    <w:rsid w:val="00155B50"/>
    <w:rsid w:val="00156785"/>
    <w:rsid w:val="00157FE2"/>
    <w:rsid w:val="0016052F"/>
    <w:rsid w:val="00161D32"/>
    <w:rsid w:val="00161F26"/>
    <w:rsid w:val="00162EDD"/>
    <w:rsid w:val="00164C2F"/>
    <w:rsid w:val="00164EED"/>
    <w:rsid w:val="0016608D"/>
    <w:rsid w:val="00166FCB"/>
    <w:rsid w:val="00171242"/>
    <w:rsid w:val="001715E8"/>
    <w:rsid w:val="00171AB8"/>
    <w:rsid w:val="00174719"/>
    <w:rsid w:val="00174C14"/>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A20"/>
    <w:rsid w:val="00196BEA"/>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1341"/>
    <w:rsid w:val="001C3283"/>
    <w:rsid w:val="001C3E96"/>
    <w:rsid w:val="001C4742"/>
    <w:rsid w:val="001C58AA"/>
    <w:rsid w:val="001C661E"/>
    <w:rsid w:val="001C66D7"/>
    <w:rsid w:val="001D074D"/>
    <w:rsid w:val="001D12F5"/>
    <w:rsid w:val="001D1DDC"/>
    <w:rsid w:val="001D3567"/>
    <w:rsid w:val="001D4E20"/>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63B"/>
    <w:rsid w:val="001E7F3F"/>
    <w:rsid w:val="001F081E"/>
    <w:rsid w:val="001F10B0"/>
    <w:rsid w:val="001F192B"/>
    <w:rsid w:val="001F372D"/>
    <w:rsid w:val="001F38B9"/>
    <w:rsid w:val="001F3F09"/>
    <w:rsid w:val="001F4093"/>
    <w:rsid w:val="001F4101"/>
    <w:rsid w:val="001F48B1"/>
    <w:rsid w:val="001F4D89"/>
    <w:rsid w:val="001F4F43"/>
    <w:rsid w:val="001F5D8F"/>
    <w:rsid w:val="001F60AD"/>
    <w:rsid w:val="001F6A59"/>
    <w:rsid w:val="00203013"/>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0C0"/>
    <w:rsid w:val="00214FB2"/>
    <w:rsid w:val="00217AD3"/>
    <w:rsid w:val="0022053F"/>
    <w:rsid w:val="0022092E"/>
    <w:rsid w:val="002227EB"/>
    <w:rsid w:val="00223895"/>
    <w:rsid w:val="00227344"/>
    <w:rsid w:val="002322D2"/>
    <w:rsid w:val="00233206"/>
    <w:rsid w:val="00233BE0"/>
    <w:rsid w:val="002347C2"/>
    <w:rsid w:val="00236125"/>
    <w:rsid w:val="00236720"/>
    <w:rsid w:val="00236A7C"/>
    <w:rsid w:val="00236CBD"/>
    <w:rsid w:val="00237FBC"/>
    <w:rsid w:val="002402E5"/>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94F"/>
    <w:rsid w:val="002B2959"/>
    <w:rsid w:val="002B31EF"/>
    <w:rsid w:val="002B3348"/>
    <w:rsid w:val="002B41D0"/>
    <w:rsid w:val="002B4357"/>
    <w:rsid w:val="002B479F"/>
    <w:rsid w:val="002B4C34"/>
    <w:rsid w:val="002B5B78"/>
    <w:rsid w:val="002B6714"/>
    <w:rsid w:val="002B6DA6"/>
    <w:rsid w:val="002B7588"/>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3A95"/>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2731"/>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5CDF"/>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26C29"/>
    <w:rsid w:val="00430251"/>
    <w:rsid w:val="00431ADC"/>
    <w:rsid w:val="004325F0"/>
    <w:rsid w:val="004348DD"/>
    <w:rsid w:val="00434C7F"/>
    <w:rsid w:val="004353B3"/>
    <w:rsid w:val="00436D27"/>
    <w:rsid w:val="00440626"/>
    <w:rsid w:val="00441592"/>
    <w:rsid w:val="0044276E"/>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6872"/>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4962"/>
    <w:rsid w:val="004B4EE8"/>
    <w:rsid w:val="004B5E4B"/>
    <w:rsid w:val="004B6183"/>
    <w:rsid w:val="004C0A3C"/>
    <w:rsid w:val="004C0EE8"/>
    <w:rsid w:val="004C193A"/>
    <w:rsid w:val="004C4554"/>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A5A"/>
    <w:rsid w:val="00501D5A"/>
    <w:rsid w:val="005026AB"/>
    <w:rsid w:val="005046C9"/>
    <w:rsid w:val="00505B14"/>
    <w:rsid w:val="005062E1"/>
    <w:rsid w:val="005069BE"/>
    <w:rsid w:val="00506C03"/>
    <w:rsid w:val="00510174"/>
    <w:rsid w:val="00510EBD"/>
    <w:rsid w:val="00515884"/>
    <w:rsid w:val="005177C8"/>
    <w:rsid w:val="005213FF"/>
    <w:rsid w:val="00521CB8"/>
    <w:rsid w:val="00521FF4"/>
    <w:rsid w:val="00523DA1"/>
    <w:rsid w:val="00524B49"/>
    <w:rsid w:val="005256ED"/>
    <w:rsid w:val="0052570F"/>
    <w:rsid w:val="00525864"/>
    <w:rsid w:val="005259CE"/>
    <w:rsid w:val="00525D34"/>
    <w:rsid w:val="00525D63"/>
    <w:rsid w:val="00527466"/>
    <w:rsid w:val="00527F88"/>
    <w:rsid w:val="00530081"/>
    <w:rsid w:val="00531587"/>
    <w:rsid w:val="005318A5"/>
    <w:rsid w:val="00532351"/>
    <w:rsid w:val="00532DAA"/>
    <w:rsid w:val="00534F36"/>
    <w:rsid w:val="00537145"/>
    <w:rsid w:val="00537920"/>
    <w:rsid w:val="00537FD4"/>
    <w:rsid w:val="0054033B"/>
    <w:rsid w:val="00540F04"/>
    <w:rsid w:val="005414F1"/>
    <w:rsid w:val="00542406"/>
    <w:rsid w:val="0054247C"/>
    <w:rsid w:val="00542D5E"/>
    <w:rsid w:val="0054634B"/>
    <w:rsid w:val="0054639E"/>
    <w:rsid w:val="00546882"/>
    <w:rsid w:val="00546916"/>
    <w:rsid w:val="0054705E"/>
    <w:rsid w:val="00547449"/>
    <w:rsid w:val="00547809"/>
    <w:rsid w:val="00550E15"/>
    <w:rsid w:val="00550E92"/>
    <w:rsid w:val="0055169E"/>
    <w:rsid w:val="00551BA0"/>
    <w:rsid w:val="00551D73"/>
    <w:rsid w:val="005534DC"/>
    <w:rsid w:val="0055401A"/>
    <w:rsid w:val="00555153"/>
    <w:rsid w:val="00555BF9"/>
    <w:rsid w:val="00555F7D"/>
    <w:rsid w:val="00556301"/>
    <w:rsid w:val="00556476"/>
    <w:rsid w:val="0055667E"/>
    <w:rsid w:val="00556B8B"/>
    <w:rsid w:val="0055734F"/>
    <w:rsid w:val="00557560"/>
    <w:rsid w:val="005607BD"/>
    <w:rsid w:val="005613A5"/>
    <w:rsid w:val="00561588"/>
    <w:rsid w:val="0056268A"/>
    <w:rsid w:val="00563E70"/>
    <w:rsid w:val="00565918"/>
    <w:rsid w:val="00567124"/>
    <w:rsid w:val="00567B06"/>
    <w:rsid w:val="00570561"/>
    <w:rsid w:val="00570AF6"/>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0BBE"/>
    <w:rsid w:val="00591156"/>
    <w:rsid w:val="00591A04"/>
    <w:rsid w:val="00591CFD"/>
    <w:rsid w:val="005921D1"/>
    <w:rsid w:val="005927A4"/>
    <w:rsid w:val="00593AB5"/>
    <w:rsid w:val="00593AD8"/>
    <w:rsid w:val="005940F0"/>
    <w:rsid w:val="00595445"/>
    <w:rsid w:val="00595CE4"/>
    <w:rsid w:val="005A3C4B"/>
    <w:rsid w:val="005A42BD"/>
    <w:rsid w:val="005A4518"/>
    <w:rsid w:val="005A4ED9"/>
    <w:rsid w:val="005A6D77"/>
    <w:rsid w:val="005A6F9A"/>
    <w:rsid w:val="005A72EB"/>
    <w:rsid w:val="005A7CD9"/>
    <w:rsid w:val="005B0B2E"/>
    <w:rsid w:val="005B0C4E"/>
    <w:rsid w:val="005B0C9C"/>
    <w:rsid w:val="005B25BD"/>
    <w:rsid w:val="005B292A"/>
    <w:rsid w:val="005B49F6"/>
    <w:rsid w:val="005B7A2F"/>
    <w:rsid w:val="005B7DF0"/>
    <w:rsid w:val="005B7EA6"/>
    <w:rsid w:val="005C0523"/>
    <w:rsid w:val="005C0C1C"/>
    <w:rsid w:val="005C0DCC"/>
    <w:rsid w:val="005C1558"/>
    <w:rsid w:val="005C1741"/>
    <w:rsid w:val="005C17ED"/>
    <w:rsid w:val="005C1A85"/>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D7D74"/>
    <w:rsid w:val="005E0285"/>
    <w:rsid w:val="005E0E0E"/>
    <w:rsid w:val="005E25A9"/>
    <w:rsid w:val="005E32DC"/>
    <w:rsid w:val="005E3974"/>
    <w:rsid w:val="005E4034"/>
    <w:rsid w:val="005E6583"/>
    <w:rsid w:val="005E70DE"/>
    <w:rsid w:val="005E7FAF"/>
    <w:rsid w:val="005F02BD"/>
    <w:rsid w:val="005F03CE"/>
    <w:rsid w:val="005F03F3"/>
    <w:rsid w:val="005F19CB"/>
    <w:rsid w:val="005F23EB"/>
    <w:rsid w:val="005F26B9"/>
    <w:rsid w:val="005F3328"/>
    <w:rsid w:val="005F3B85"/>
    <w:rsid w:val="005F50C2"/>
    <w:rsid w:val="005F62BC"/>
    <w:rsid w:val="005F6A77"/>
    <w:rsid w:val="005F77DE"/>
    <w:rsid w:val="005F7ED1"/>
    <w:rsid w:val="0060137B"/>
    <w:rsid w:val="006018DF"/>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756"/>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4F33"/>
    <w:rsid w:val="0068540B"/>
    <w:rsid w:val="00685D90"/>
    <w:rsid w:val="0068630E"/>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4EE"/>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292"/>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021"/>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0FFD"/>
    <w:rsid w:val="008D17A3"/>
    <w:rsid w:val="008D1935"/>
    <w:rsid w:val="008D19E4"/>
    <w:rsid w:val="008D24AD"/>
    <w:rsid w:val="008D2F09"/>
    <w:rsid w:val="008D37C0"/>
    <w:rsid w:val="008D5BD0"/>
    <w:rsid w:val="008D5F03"/>
    <w:rsid w:val="008D6649"/>
    <w:rsid w:val="008D6918"/>
    <w:rsid w:val="008D7191"/>
    <w:rsid w:val="008E0773"/>
    <w:rsid w:val="008E1C9F"/>
    <w:rsid w:val="008E2E95"/>
    <w:rsid w:val="008E313D"/>
    <w:rsid w:val="008E33DB"/>
    <w:rsid w:val="008E33E1"/>
    <w:rsid w:val="008E3963"/>
    <w:rsid w:val="008E46CD"/>
    <w:rsid w:val="008E48E6"/>
    <w:rsid w:val="008E5690"/>
    <w:rsid w:val="008E6A4F"/>
    <w:rsid w:val="008E732C"/>
    <w:rsid w:val="008F0D3E"/>
    <w:rsid w:val="008F3DB1"/>
    <w:rsid w:val="008F413C"/>
    <w:rsid w:val="008F45CE"/>
    <w:rsid w:val="008F4CEB"/>
    <w:rsid w:val="008F521B"/>
    <w:rsid w:val="009001B7"/>
    <w:rsid w:val="0090062E"/>
    <w:rsid w:val="00900B96"/>
    <w:rsid w:val="00901A3F"/>
    <w:rsid w:val="00903E18"/>
    <w:rsid w:val="0090408F"/>
    <w:rsid w:val="0090605F"/>
    <w:rsid w:val="009072A3"/>
    <w:rsid w:val="00907CF7"/>
    <w:rsid w:val="0091033F"/>
    <w:rsid w:val="00910CB7"/>
    <w:rsid w:val="00910DF0"/>
    <w:rsid w:val="00913860"/>
    <w:rsid w:val="00914A2A"/>
    <w:rsid w:val="00914D9D"/>
    <w:rsid w:val="00915B60"/>
    <w:rsid w:val="00917400"/>
    <w:rsid w:val="009174B8"/>
    <w:rsid w:val="00917C26"/>
    <w:rsid w:val="00920332"/>
    <w:rsid w:val="00920AC9"/>
    <w:rsid w:val="00920B27"/>
    <w:rsid w:val="0092166F"/>
    <w:rsid w:val="00922AE2"/>
    <w:rsid w:val="00922D46"/>
    <w:rsid w:val="00923627"/>
    <w:rsid w:val="00924277"/>
    <w:rsid w:val="0092609E"/>
    <w:rsid w:val="00926D72"/>
    <w:rsid w:val="00926E75"/>
    <w:rsid w:val="009279BE"/>
    <w:rsid w:val="00930024"/>
    <w:rsid w:val="00930463"/>
    <w:rsid w:val="009305CB"/>
    <w:rsid w:val="00930D8A"/>
    <w:rsid w:val="00930E41"/>
    <w:rsid w:val="009325DF"/>
    <w:rsid w:val="00932706"/>
    <w:rsid w:val="0093307F"/>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905F5"/>
    <w:rsid w:val="009924C1"/>
    <w:rsid w:val="00992FB6"/>
    <w:rsid w:val="0099638F"/>
    <w:rsid w:val="00996E78"/>
    <w:rsid w:val="00997EED"/>
    <w:rsid w:val="009A03B3"/>
    <w:rsid w:val="009A08FC"/>
    <w:rsid w:val="009A1351"/>
    <w:rsid w:val="009A1FB9"/>
    <w:rsid w:val="009A208C"/>
    <w:rsid w:val="009A4217"/>
    <w:rsid w:val="009A4AC4"/>
    <w:rsid w:val="009A594E"/>
    <w:rsid w:val="009A5C93"/>
    <w:rsid w:val="009A5EB2"/>
    <w:rsid w:val="009A6A5D"/>
    <w:rsid w:val="009A6BC4"/>
    <w:rsid w:val="009A6DF7"/>
    <w:rsid w:val="009A70FA"/>
    <w:rsid w:val="009A7145"/>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1C9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4F5F"/>
    <w:rsid w:val="00A1556C"/>
    <w:rsid w:val="00A17609"/>
    <w:rsid w:val="00A17B75"/>
    <w:rsid w:val="00A17BCE"/>
    <w:rsid w:val="00A2009D"/>
    <w:rsid w:val="00A21A2B"/>
    <w:rsid w:val="00A2206A"/>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39B"/>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8CC"/>
    <w:rsid w:val="00AB7C0A"/>
    <w:rsid w:val="00AC1409"/>
    <w:rsid w:val="00AC19F7"/>
    <w:rsid w:val="00AC1FBE"/>
    <w:rsid w:val="00AC43D7"/>
    <w:rsid w:val="00AC574A"/>
    <w:rsid w:val="00AC5907"/>
    <w:rsid w:val="00AC6BD7"/>
    <w:rsid w:val="00AC7778"/>
    <w:rsid w:val="00AD02EB"/>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1EFA"/>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6FFD"/>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291C"/>
    <w:rsid w:val="00B83AE6"/>
    <w:rsid w:val="00B84757"/>
    <w:rsid w:val="00B860B9"/>
    <w:rsid w:val="00B8636A"/>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291"/>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022F"/>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343D"/>
    <w:rsid w:val="00BD7FDB"/>
    <w:rsid w:val="00BE172A"/>
    <w:rsid w:val="00BE249D"/>
    <w:rsid w:val="00BE34D1"/>
    <w:rsid w:val="00BE4204"/>
    <w:rsid w:val="00BE5992"/>
    <w:rsid w:val="00BE6FBA"/>
    <w:rsid w:val="00BF063A"/>
    <w:rsid w:val="00BF067E"/>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15E9"/>
    <w:rsid w:val="00C14C09"/>
    <w:rsid w:val="00C15092"/>
    <w:rsid w:val="00C15221"/>
    <w:rsid w:val="00C16C42"/>
    <w:rsid w:val="00C17CED"/>
    <w:rsid w:val="00C2062F"/>
    <w:rsid w:val="00C20BE2"/>
    <w:rsid w:val="00C23F60"/>
    <w:rsid w:val="00C245CF"/>
    <w:rsid w:val="00C2592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9D3"/>
    <w:rsid w:val="00C52DCB"/>
    <w:rsid w:val="00C52FDB"/>
    <w:rsid w:val="00C53C8E"/>
    <w:rsid w:val="00C542F7"/>
    <w:rsid w:val="00C54B5E"/>
    <w:rsid w:val="00C54E61"/>
    <w:rsid w:val="00C5601A"/>
    <w:rsid w:val="00C56FEA"/>
    <w:rsid w:val="00C57546"/>
    <w:rsid w:val="00C57B4C"/>
    <w:rsid w:val="00C6139B"/>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5B0"/>
    <w:rsid w:val="00C96612"/>
    <w:rsid w:val="00C972C0"/>
    <w:rsid w:val="00C97540"/>
    <w:rsid w:val="00C97861"/>
    <w:rsid w:val="00C97A22"/>
    <w:rsid w:val="00C97C07"/>
    <w:rsid w:val="00CA2FD0"/>
    <w:rsid w:val="00CA33D2"/>
    <w:rsid w:val="00CA4F63"/>
    <w:rsid w:val="00CA54BA"/>
    <w:rsid w:val="00CA6BDD"/>
    <w:rsid w:val="00CB012A"/>
    <w:rsid w:val="00CB0DDE"/>
    <w:rsid w:val="00CB0E38"/>
    <w:rsid w:val="00CB1218"/>
    <w:rsid w:val="00CB1479"/>
    <w:rsid w:val="00CB4CCF"/>
    <w:rsid w:val="00CB5B1D"/>
    <w:rsid w:val="00CB63F4"/>
    <w:rsid w:val="00CB7265"/>
    <w:rsid w:val="00CC14A4"/>
    <w:rsid w:val="00CC1DE1"/>
    <w:rsid w:val="00CC3F94"/>
    <w:rsid w:val="00CC56B8"/>
    <w:rsid w:val="00CC6E6F"/>
    <w:rsid w:val="00CD08C0"/>
    <w:rsid w:val="00CD0999"/>
    <w:rsid w:val="00CD178B"/>
    <w:rsid w:val="00CD3300"/>
    <w:rsid w:val="00CD41C4"/>
    <w:rsid w:val="00CD4203"/>
    <w:rsid w:val="00CD58C5"/>
    <w:rsid w:val="00CD5E67"/>
    <w:rsid w:val="00CD6986"/>
    <w:rsid w:val="00CD6A19"/>
    <w:rsid w:val="00CD6B64"/>
    <w:rsid w:val="00CD7C2C"/>
    <w:rsid w:val="00CE1765"/>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7A0"/>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A76"/>
    <w:rsid w:val="00D51F58"/>
    <w:rsid w:val="00D52B37"/>
    <w:rsid w:val="00D538FE"/>
    <w:rsid w:val="00D53EC6"/>
    <w:rsid w:val="00D55D57"/>
    <w:rsid w:val="00D56B8E"/>
    <w:rsid w:val="00D57398"/>
    <w:rsid w:val="00D6059A"/>
    <w:rsid w:val="00D60666"/>
    <w:rsid w:val="00D615CE"/>
    <w:rsid w:val="00D63751"/>
    <w:rsid w:val="00D63EB6"/>
    <w:rsid w:val="00D648D5"/>
    <w:rsid w:val="00D64BF8"/>
    <w:rsid w:val="00D67DD8"/>
    <w:rsid w:val="00D700F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32C"/>
    <w:rsid w:val="00D834E8"/>
    <w:rsid w:val="00D8513D"/>
    <w:rsid w:val="00D87D9B"/>
    <w:rsid w:val="00D90342"/>
    <w:rsid w:val="00D9049B"/>
    <w:rsid w:val="00D90654"/>
    <w:rsid w:val="00D906FE"/>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456"/>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07B3B"/>
    <w:rsid w:val="00E106C7"/>
    <w:rsid w:val="00E11F88"/>
    <w:rsid w:val="00E13E42"/>
    <w:rsid w:val="00E1441D"/>
    <w:rsid w:val="00E14A6B"/>
    <w:rsid w:val="00E17181"/>
    <w:rsid w:val="00E173A7"/>
    <w:rsid w:val="00E174E0"/>
    <w:rsid w:val="00E17FC4"/>
    <w:rsid w:val="00E20090"/>
    <w:rsid w:val="00E22118"/>
    <w:rsid w:val="00E22262"/>
    <w:rsid w:val="00E2256F"/>
    <w:rsid w:val="00E22B37"/>
    <w:rsid w:val="00E23042"/>
    <w:rsid w:val="00E249A0"/>
    <w:rsid w:val="00E250B0"/>
    <w:rsid w:val="00E268D2"/>
    <w:rsid w:val="00E26AEF"/>
    <w:rsid w:val="00E26B53"/>
    <w:rsid w:val="00E30480"/>
    <w:rsid w:val="00E315E2"/>
    <w:rsid w:val="00E3280B"/>
    <w:rsid w:val="00E33610"/>
    <w:rsid w:val="00E33657"/>
    <w:rsid w:val="00E342A0"/>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940"/>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5EF"/>
    <w:rsid w:val="00E81E78"/>
    <w:rsid w:val="00E82F1C"/>
    <w:rsid w:val="00E832C6"/>
    <w:rsid w:val="00E841FA"/>
    <w:rsid w:val="00E85389"/>
    <w:rsid w:val="00E85DCB"/>
    <w:rsid w:val="00E8633B"/>
    <w:rsid w:val="00E87943"/>
    <w:rsid w:val="00E901F2"/>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6DD0"/>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1CDC"/>
    <w:rsid w:val="00EF2089"/>
    <w:rsid w:val="00EF23A7"/>
    <w:rsid w:val="00EF28AB"/>
    <w:rsid w:val="00EF2C59"/>
    <w:rsid w:val="00EF3439"/>
    <w:rsid w:val="00EF5E6B"/>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262F1"/>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488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5FA6"/>
    <w:rsid w:val="00F76264"/>
    <w:rsid w:val="00F775CF"/>
    <w:rsid w:val="00F77F00"/>
    <w:rsid w:val="00F822E0"/>
    <w:rsid w:val="00F82F8F"/>
    <w:rsid w:val="00F83308"/>
    <w:rsid w:val="00F83C73"/>
    <w:rsid w:val="00F85DA8"/>
    <w:rsid w:val="00F85E88"/>
    <w:rsid w:val="00F86252"/>
    <w:rsid w:val="00F86DD8"/>
    <w:rsid w:val="00F918C1"/>
    <w:rsid w:val="00F92673"/>
    <w:rsid w:val="00F92ABB"/>
    <w:rsid w:val="00F93DB3"/>
    <w:rsid w:val="00F94444"/>
    <w:rsid w:val="00F946E0"/>
    <w:rsid w:val="00F95373"/>
    <w:rsid w:val="00F95EBF"/>
    <w:rsid w:val="00F960E1"/>
    <w:rsid w:val="00F9687A"/>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332A"/>
    <w:rsid w:val="00FC7FCB"/>
    <w:rsid w:val="00FD1AC3"/>
    <w:rsid w:val="00FD1FBA"/>
    <w:rsid w:val="00FD236B"/>
    <w:rsid w:val="00FD2BCB"/>
    <w:rsid w:val="00FD3894"/>
    <w:rsid w:val="00FD615C"/>
    <w:rsid w:val="00FD6A11"/>
    <w:rsid w:val="00FD6E8C"/>
    <w:rsid w:val="00FD7C21"/>
    <w:rsid w:val="00FE0C06"/>
    <w:rsid w:val="00FE137B"/>
    <w:rsid w:val="00FE1BCA"/>
    <w:rsid w:val="00FE1E7F"/>
    <w:rsid w:val="00FE321E"/>
    <w:rsid w:val="00FE3C42"/>
    <w:rsid w:val="00FE3F71"/>
    <w:rsid w:val="00FE57B9"/>
    <w:rsid w:val="00FE5BEE"/>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BF85E3"/>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1CD67B72-D2D3-4158-A787-53F7AC71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6AB1"/>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d365.sharepoint-mil.us/sites/disa-PL2/SitePages/Corporate-Library.aspx"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10" ma:contentTypeDescription="Create a new document." ma:contentTypeScope="" ma:versionID="6ee4292a9eeb2f26f8e6bffe99e16a7b">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8eb19194aa03cbd0aa61cb60259a588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10" ma:contentTypeDescription="Create a new document." ma:contentTypeScope="" ma:versionID="6ee4292a9eeb2f26f8e6bffe99e16a7b">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8eb19194aa03cbd0aa61cb60259a588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3.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C005CF-7B72-4857-B5E0-3A072257F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BACDA8-B24A-4640-B557-D8D40B64C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1235</Words>
  <Characters>9024</Characters>
  <Application>Microsoft Office Word</Application>
  <DocSecurity>0</DocSecurity>
  <Lines>75</Lines>
  <Paragraphs>20</Paragraphs>
  <ScaleCrop>false</ScaleCrop>
  <Company>SAFNET</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Ranz, Timothy D (Tim) CIV DISA PSD (USA)</cp:lastModifiedBy>
  <cp:revision>2</cp:revision>
  <cp:lastPrinted>2024-10-30T03:52:00Z</cp:lastPrinted>
  <dcterms:created xsi:type="dcterms:W3CDTF">2025-05-20T17:37:00Z</dcterms:created>
  <dcterms:modified xsi:type="dcterms:W3CDTF">2025-05-21T18:12:00Z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