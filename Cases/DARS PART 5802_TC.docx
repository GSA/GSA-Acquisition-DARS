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0A0497C" w14:textId="2D01DA8E" w:rsidR="00C53C8E" w:rsidRDefault="50466027" w:rsidP="00227344">
      <w:pPr>
        <w:pStyle w:val="Heading1"/>
        <w:widowControl/>
        <w:rPr>
          <w:color w:val="auto"/>
          <w:sz w:val="28"/>
          <w:szCs w:val="28"/>
        </w:rPr>
      </w:pPr>
      <w:bookmarkStart w:id="0" w:name="_Toc76027626"/>
      <w:bookmarkStart w:id="1" w:name="_Toc76029825"/>
      <w:bookmarkStart w:id="2" w:name="_Toc198636361"/>
      <w:bookmarkStart w:id="3" w:name="_Toc345306720"/>
      <w:bookmarkStart w:id="4" w:name="_Toc350243852"/>
      <w:bookmarkStart w:id="5" w:name="_Toc350579318"/>
      <w:bookmarkStart w:id="6" w:name="_Toc351646710"/>
      <w:bookmarkStart w:id="7" w:name="_Toc189124475"/>
      <w:r w:rsidRPr="28298539">
        <w:rPr>
          <w:color w:val="auto"/>
          <w:sz w:val="28"/>
          <w:szCs w:val="28"/>
        </w:rPr>
        <w:t>PART 5</w:t>
      </w:r>
      <w:r w:rsidR="00D755D3">
        <w:rPr>
          <w:color w:val="auto"/>
          <w:sz w:val="28"/>
          <w:szCs w:val="28"/>
        </w:rPr>
        <w:t>8</w:t>
      </w:r>
      <w:r w:rsidRPr="28298539">
        <w:rPr>
          <w:color w:val="auto"/>
          <w:sz w:val="28"/>
          <w:szCs w:val="28"/>
        </w:rPr>
        <w:t>0</w:t>
      </w:r>
      <w:r w:rsidR="009D1FD0">
        <w:rPr>
          <w:color w:val="auto"/>
          <w:sz w:val="28"/>
          <w:szCs w:val="28"/>
        </w:rPr>
        <w:t>2</w:t>
      </w:r>
      <w:r w:rsidRPr="28298539">
        <w:rPr>
          <w:color w:val="auto"/>
          <w:sz w:val="28"/>
          <w:szCs w:val="28"/>
        </w:rPr>
        <w:t xml:space="preserve"> - </w:t>
      </w:r>
      <w:r w:rsidR="3FEB16EC">
        <w:br/>
      </w:r>
      <w:bookmarkEnd w:id="0"/>
      <w:bookmarkEnd w:id="1"/>
      <w:r w:rsidR="003B06D5" w:rsidRPr="009D1FD0">
        <w:rPr>
          <w:color w:val="auto"/>
          <w:sz w:val="28"/>
          <w:szCs w:val="28"/>
        </w:rPr>
        <w:t xml:space="preserve">DEFINITIONS </w:t>
      </w:r>
      <w:r w:rsidR="003B06D5">
        <w:rPr>
          <w:color w:val="auto"/>
          <w:sz w:val="28"/>
          <w:szCs w:val="28"/>
        </w:rPr>
        <w:t>O</w:t>
      </w:r>
      <w:r w:rsidR="003B06D5" w:rsidRPr="009D1FD0">
        <w:rPr>
          <w:color w:val="auto"/>
          <w:sz w:val="28"/>
          <w:szCs w:val="28"/>
        </w:rPr>
        <w:t xml:space="preserve">F WORDS </w:t>
      </w:r>
      <w:r w:rsidR="003B06D5">
        <w:rPr>
          <w:color w:val="auto"/>
          <w:sz w:val="28"/>
          <w:szCs w:val="28"/>
        </w:rPr>
        <w:t>A</w:t>
      </w:r>
      <w:r w:rsidR="003B06D5" w:rsidRPr="009D1FD0">
        <w:rPr>
          <w:color w:val="auto"/>
          <w:sz w:val="28"/>
          <w:szCs w:val="28"/>
        </w:rPr>
        <w:t>ND TERMS</w:t>
      </w:r>
      <w:bookmarkEnd w:id="2"/>
      <w:bookmarkEnd w:id="7"/>
    </w:p>
    <w:p w14:paraId="07647B7E" w14:textId="2C5F204B" w:rsidR="00A8468C" w:rsidRPr="00BC55FF" w:rsidRDefault="3BFEF39E" w:rsidP="28298539">
      <w:pPr>
        <w:spacing w:before="120" w:after="480"/>
        <w:jc w:val="center"/>
        <w:rPr>
          <w:i/>
          <w:iCs/>
        </w:rPr>
      </w:pPr>
      <w:r w:rsidRPr="5C01A14C">
        <w:rPr>
          <w:i/>
          <w:iCs/>
        </w:rPr>
        <w:t xml:space="preserve">Revised: </w:t>
      </w:r>
      <w:del w:id="8" w:author="PS21" w:date="2025-05-21T12:02:00Z">
        <w:r w:rsidR="00A87FBF">
          <w:rPr>
            <w:i/>
            <w:iCs/>
          </w:rPr>
          <w:delText>October</w:delText>
        </w:r>
        <w:r w:rsidR="00744F7E">
          <w:rPr>
            <w:i/>
            <w:iCs/>
          </w:rPr>
          <w:delText xml:space="preserve"> 2024</w:delText>
        </w:r>
      </w:del>
      <w:ins w:id="9" w:author="PS21" w:date="2025-05-21T12:02:00Z">
        <w:r w:rsidR="000927BE">
          <w:rPr>
            <w:i/>
            <w:iCs/>
          </w:rPr>
          <w:t xml:space="preserve">May </w:t>
        </w:r>
        <w:r w:rsidR="00D50442">
          <w:rPr>
            <w:i/>
            <w:iCs/>
          </w:rPr>
          <w:t>2025</w:t>
        </w:r>
      </w:ins>
      <w:r w:rsidR="00D50442" w:rsidRPr="5C01A14C">
        <w:rPr>
          <w:i/>
          <w:iCs/>
        </w:rPr>
        <w:t xml:space="preserve"> </w:t>
      </w:r>
    </w:p>
    <w:sdt>
      <w:sdtPr>
        <w:rPr>
          <w:rFonts w:ascii="Times New Roman" w:eastAsia="Times New Roman" w:hAnsi="Times New Roman" w:cs="Times New Roman"/>
          <w:b/>
          <w:color w:val="auto"/>
          <w:sz w:val="24"/>
          <w:szCs w:val="24"/>
          <w:shd w:val="clear" w:color="auto" w:fill="E6E6E6"/>
        </w:rPr>
        <w:id w:val="716476992"/>
        <w:docPartObj>
          <w:docPartGallery w:val="Table of Contents"/>
          <w:docPartUnique/>
        </w:docPartObj>
      </w:sdtPr>
      <w:sdtEndPr>
        <w:rPr>
          <w:bCs/>
          <w:noProof/>
        </w:rPr>
      </w:sdtEndPr>
      <w:sdtContent>
        <w:p w14:paraId="1EAFBB3F" w14:textId="2BFFF4AD" w:rsidR="00F75FA6" w:rsidRPr="00D0728D" w:rsidRDefault="00F75FA6">
          <w:pPr>
            <w:pStyle w:val="TOCHeading"/>
            <w:rPr>
              <w:rFonts w:ascii="Times New Roman" w:hAnsi="Times New Roman" w:cs="Times New Roman"/>
              <w:b/>
              <w:color w:val="auto"/>
              <w:sz w:val="24"/>
              <w:szCs w:val="24"/>
            </w:rPr>
          </w:pPr>
          <w:r w:rsidRPr="00D0728D">
            <w:rPr>
              <w:rFonts w:ascii="Times New Roman" w:hAnsi="Times New Roman" w:cs="Times New Roman"/>
              <w:b/>
              <w:color w:val="auto"/>
              <w:sz w:val="24"/>
              <w:szCs w:val="24"/>
            </w:rPr>
            <w:t>Table of Contents</w:t>
          </w:r>
        </w:p>
        <w:p w14:paraId="5866B8BB" w14:textId="77777777" w:rsidR="00356E2D" w:rsidRDefault="00F75FA6">
          <w:pPr>
            <w:pStyle w:val="TOC1"/>
            <w:rPr>
              <w:del w:id="10" w:author="PS21" w:date="2025-05-21T12:02:00Z"/>
              <w:rFonts w:asciiTheme="minorHAnsi" w:eastAsiaTheme="minorEastAsia" w:hAnsiTheme="minorHAnsi" w:cstheme="minorBidi"/>
              <w:noProof/>
              <w:kern w:val="2"/>
              <w:szCs w:val="24"/>
              <w14:ligatures w14:val="standardContextual"/>
            </w:rPr>
          </w:pPr>
          <w:del w:id="11" w:author="PS21" w:date="2025-05-21T12:02:00Z">
            <w:r w:rsidRPr="00323CBD">
              <w:rPr>
                <w:color w:val="2B579A"/>
                <w:szCs w:val="24"/>
                <w:shd w:val="clear" w:color="auto" w:fill="E6E6E6"/>
              </w:rPr>
              <w:fldChar w:fldCharType="begin"/>
            </w:r>
            <w:r w:rsidRPr="00323CBD">
              <w:rPr>
                <w:szCs w:val="24"/>
              </w:rPr>
              <w:delInstrText xml:space="preserve"> TOC \o "1-3" \h \z \u </w:delInstrText>
            </w:r>
            <w:r w:rsidRPr="00323CBD">
              <w:rPr>
                <w:color w:val="2B579A"/>
                <w:szCs w:val="24"/>
                <w:shd w:val="clear" w:color="auto" w:fill="E6E6E6"/>
              </w:rPr>
              <w:fldChar w:fldCharType="separate"/>
            </w:r>
            <w:r w:rsidR="00356E2D" w:rsidRPr="00356E2D">
              <w:rPr>
                <w:rStyle w:val="Hyperlink"/>
                <w:noProof/>
              </w:rPr>
              <w:delText>PART 5802 -  DEFINITIONS OF WORDS AND TERMS</w:delText>
            </w:r>
            <w:r w:rsidR="00356E2D">
              <w:rPr>
                <w:noProof/>
                <w:webHidden/>
              </w:rPr>
              <w:tab/>
              <w:delText>1</w:delText>
            </w:r>
          </w:del>
        </w:p>
        <w:p w14:paraId="77C9D5D1" w14:textId="77777777" w:rsidR="00356E2D" w:rsidRDefault="00356E2D">
          <w:pPr>
            <w:pStyle w:val="TOC2"/>
            <w:tabs>
              <w:tab w:val="right" w:leader="dot" w:pos="9350"/>
            </w:tabs>
            <w:rPr>
              <w:del w:id="12" w:author="PS21" w:date="2025-05-21T12:02:00Z"/>
              <w:rFonts w:asciiTheme="minorHAnsi" w:eastAsiaTheme="minorEastAsia" w:hAnsiTheme="minorHAnsi" w:cstheme="minorBidi"/>
              <w:noProof/>
              <w:kern w:val="2"/>
              <w:szCs w:val="24"/>
              <w14:ligatures w14:val="standardContextual"/>
            </w:rPr>
          </w:pPr>
          <w:del w:id="13" w:author="PS21" w:date="2025-05-21T12:02:00Z">
            <w:r w:rsidRPr="00356E2D">
              <w:rPr>
                <w:rStyle w:val="Hyperlink"/>
                <w:caps/>
                <w:noProof/>
              </w:rPr>
              <w:delText xml:space="preserve">SUBPART 5802.1 – </w:delText>
            </w:r>
            <w:r w:rsidRPr="00356E2D">
              <w:rPr>
                <w:rStyle w:val="Hyperlink"/>
                <w:noProof/>
              </w:rPr>
              <w:delText>DEFINITIONS</w:delText>
            </w:r>
            <w:r>
              <w:rPr>
                <w:noProof/>
                <w:webHidden/>
              </w:rPr>
              <w:tab/>
              <w:delText>1</w:delText>
            </w:r>
          </w:del>
        </w:p>
        <w:p w14:paraId="151CA4BF" w14:textId="77777777" w:rsidR="00356E2D" w:rsidRDefault="00356E2D">
          <w:pPr>
            <w:pStyle w:val="TOC3"/>
            <w:tabs>
              <w:tab w:val="right" w:leader="dot" w:pos="9350"/>
            </w:tabs>
            <w:rPr>
              <w:del w:id="14" w:author="PS21" w:date="2025-05-21T12:02:00Z"/>
              <w:rFonts w:asciiTheme="minorHAnsi" w:eastAsiaTheme="minorEastAsia" w:hAnsiTheme="minorHAnsi" w:cstheme="minorBidi"/>
              <w:noProof/>
              <w:kern w:val="2"/>
              <w:szCs w:val="24"/>
              <w14:ligatures w14:val="standardContextual"/>
            </w:rPr>
          </w:pPr>
          <w:del w:id="15" w:author="PS21" w:date="2025-05-21T12:02:00Z">
            <w:r w:rsidRPr="00356E2D">
              <w:rPr>
                <w:rStyle w:val="Hyperlink"/>
                <w:noProof/>
              </w:rPr>
              <w:delText>5802.000   Scope of part</w:delText>
            </w:r>
            <w:r>
              <w:rPr>
                <w:noProof/>
                <w:webHidden/>
              </w:rPr>
              <w:tab/>
              <w:delText>1</w:delText>
            </w:r>
          </w:del>
        </w:p>
        <w:p w14:paraId="06E8E392" w14:textId="77777777" w:rsidR="00356E2D" w:rsidRDefault="00356E2D">
          <w:pPr>
            <w:pStyle w:val="TOC3"/>
            <w:tabs>
              <w:tab w:val="right" w:leader="dot" w:pos="9350"/>
            </w:tabs>
            <w:rPr>
              <w:del w:id="16" w:author="PS21" w:date="2025-05-21T12:02:00Z"/>
              <w:rFonts w:asciiTheme="minorHAnsi" w:eastAsiaTheme="minorEastAsia" w:hAnsiTheme="minorHAnsi" w:cstheme="minorBidi"/>
              <w:noProof/>
              <w:kern w:val="2"/>
              <w:szCs w:val="24"/>
              <w14:ligatures w14:val="standardContextual"/>
            </w:rPr>
          </w:pPr>
          <w:del w:id="17" w:author="PS21" w:date="2025-05-21T12:02:00Z">
            <w:r w:rsidRPr="00356E2D">
              <w:rPr>
                <w:rStyle w:val="Hyperlink"/>
                <w:noProof/>
              </w:rPr>
              <w:delText>5801.101   Definitions</w:delText>
            </w:r>
            <w:r>
              <w:rPr>
                <w:noProof/>
                <w:webHidden/>
              </w:rPr>
              <w:tab/>
              <w:delText>1</w:delText>
            </w:r>
          </w:del>
        </w:p>
        <w:p w14:paraId="6A4C4EBC" w14:textId="2F6F03A6" w:rsidR="00EB62FD" w:rsidRDefault="00F75FA6">
          <w:pPr>
            <w:pStyle w:val="TOC1"/>
            <w:rPr>
              <w:ins w:id="18" w:author="PS21" w:date="2025-05-21T12:02:00Z"/>
              <w:rFonts w:asciiTheme="minorHAnsi" w:eastAsiaTheme="minorEastAsia" w:hAnsiTheme="minorHAnsi" w:cstheme="minorBidi"/>
              <w:noProof/>
              <w:kern w:val="2"/>
              <w:szCs w:val="24"/>
              <w14:ligatures w14:val="standardContextual"/>
            </w:rPr>
          </w:pPr>
          <w:del w:id="19" w:author="PS21" w:date="2025-05-21T12:02:00Z">
            <w:r w:rsidRPr="00323CBD">
              <w:rPr>
                <w:b/>
                <w:bCs/>
                <w:noProof/>
                <w:color w:val="2B579A"/>
                <w:szCs w:val="24"/>
                <w:shd w:val="clear" w:color="auto" w:fill="E6E6E6"/>
              </w:rPr>
              <w:fldChar w:fldCharType="end"/>
            </w:r>
          </w:del>
          <w:ins w:id="20" w:author="PS21" w:date="2025-05-21T12:02:00Z">
            <w:r w:rsidRPr="00323CBD">
              <w:rPr>
                <w:color w:val="2B579A"/>
                <w:szCs w:val="24"/>
                <w:shd w:val="clear" w:color="auto" w:fill="E6E6E6"/>
              </w:rPr>
              <w:fldChar w:fldCharType="begin"/>
            </w:r>
            <w:r w:rsidRPr="00323CBD">
              <w:rPr>
                <w:szCs w:val="24"/>
              </w:rPr>
              <w:instrText xml:space="preserve"> TOC \o "1-3" \h \z \u </w:instrText>
            </w:r>
            <w:r w:rsidRPr="00323CBD">
              <w:rPr>
                <w:color w:val="2B579A"/>
                <w:szCs w:val="24"/>
                <w:shd w:val="clear" w:color="auto" w:fill="E6E6E6"/>
              </w:rPr>
              <w:fldChar w:fldCharType="separate"/>
            </w:r>
            <w:r w:rsidR="00186013">
              <w:fldChar w:fldCharType="begin"/>
            </w:r>
            <w:r w:rsidR="00186013">
              <w:instrText>HYPERLINK \l "_Toc198636361"</w:instrText>
            </w:r>
            <w:r w:rsidR="00186013">
              <w:fldChar w:fldCharType="separate"/>
            </w:r>
            <w:r w:rsidR="00EB62FD" w:rsidRPr="00EC0E03">
              <w:rPr>
                <w:rStyle w:val="Hyperlink"/>
                <w:noProof/>
              </w:rPr>
              <w:t>PART 5802 -  DEFINITIONS OF WORDS AND TERMS</w:t>
            </w:r>
            <w:r w:rsidR="00EB62FD">
              <w:rPr>
                <w:noProof/>
                <w:webHidden/>
              </w:rPr>
              <w:tab/>
            </w:r>
            <w:r w:rsidR="00EB62FD">
              <w:rPr>
                <w:noProof/>
                <w:webHidden/>
              </w:rPr>
              <w:fldChar w:fldCharType="begin"/>
            </w:r>
            <w:r w:rsidR="00EB62FD">
              <w:rPr>
                <w:noProof/>
                <w:webHidden/>
              </w:rPr>
              <w:instrText xml:space="preserve"> PAGEREF _Toc198636361 \h </w:instrText>
            </w:r>
            <w:r w:rsidR="00EB62FD">
              <w:rPr>
                <w:noProof/>
                <w:webHidden/>
              </w:rPr>
            </w:r>
            <w:r w:rsidR="00EB62FD">
              <w:rPr>
                <w:noProof/>
                <w:webHidden/>
              </w:rPr>
              <w:fldChar w:fldCharType="separate"/>
            </w:r>
            <w:r w:rsidR="00EB62FD">
              <w:rPr>
                <w:noProof/>
                <w:webHidden/>
              </w:rPr>
              <w:t>1</w:t>
            </w:r>
            <w:r w:rsidR="00EB62FD">
              <w:rPr>
                <w:noProof/>
                <w:webHidden/>
              </w:rPr>
              <w:fldChar w:fldCharType="end"/>
            </w:r>
            <w:r w:rsidR="00186013">
              <w:rPr>
                <w:noProof/>
              </w:rPr>
              <w:fldChar w:fldCharType="end"/>
            </w:r>
          </w:ins>
        </w:p>
        <w:p w14:paraId="0C75614F" w14:textId="1C7C3378" w:rsidR="00EB62FD" w:rsidRDefault="00186013">
          <w:pPr>
            <w:pStyle w:val="TOC2"/>
            <w:tabs>
              <w:tab w:val="right" w:leader="dot" w:pos="9350"/>
            </w:tabs>
            <w:rPr>
              <w:ins w:id="21" w:author="PS21" w:date="2025-05-21T12:02:00Z"/>
              <w:rFonts w:asciiTheme="minorHAnsi" w:eastAsiaTheme="minorEastAsia" w:hAnsiTheme="minorHAnsi" w:cstheme="minorBidi"/>
              <w:noProof/>
              <w:kern w:val="2"/>
              <w:szCs w:val="24"/>
              <w14:ligatures w14:val="standardContextual"/>
            </w:rPr>
          </w:pPr>
          <w:ins w:id="22" w:author="PS21" w:date="2025-05-21T12:02:00Z">
            <w:r>
              <w:fldChar w:fldCharType="begin"/>
            </w:r>
            <w:r>
              <w:instrText>HYPERLINK \l "_Toc198636362"</w:instrText>
            </w:r>
            <w:r>
              <w:fldChar w:fldCharType="separate"/>
            </w:r>
            <w:r w:rsidR="00EB62FD" w:rsidRPr="00EC0E03">
              <w:rPr>
                <w:rStyle w:val="Hyperlink"/>
                <w:caps/>
                <w:noProof/>
              </w:rPr>
              <w:t xml:space="preserve">SUBPART 5802.1 – </w:t>
            </w:r>
            <w:r w:rsidR="00EB62FD" w:rsidRPr="00EC0E03">
              <w:rPr>
                <w:rStyle w:val="Hyperlink"/>
                <w:noProof/>
              </w:rPr>
              <w:t>DEFINITIONS</w:t>
            </w:r>
            <w:r w:rsidR="00EB62FD">
              <w:rPr>
                <w:noProof/>
                <w:webHidden/>
              </w:rPr>
              <w:tab/>
            </w:r>
            <w:r w:rsidR="00EB62FD">
              <w:rPr>
                <w:noProof/>
                <w:webHidden/>
              </w:rPr>
              <w:fldChar w:fldCharType="begin"/>
            </w:r>
            <w:r w:rsidR="00EB62FD">
              <w:rPr>
                <w:noProof/>
                <w:webHidden/>
              </w:rPr>
              <w:instrText xml:space="preserve"> PAGEREF _Toc198636362 \h </w:instrText>
            </w:r>
            <w:r w:rsidR="00EB62FD">
              <w:rPr>
                <w:noProof/>
                <w:webHidden/>
              </w:rPr>
            </w:r>
            <w:r w:rsidR="00EB62FD">
              <w:rPr>
                <w:noProof/>
                <w:webHidden/>
              </w:rPr>
              <w:fldChar w:fldCharType="separate"/>
            </w:r>
            <w:r w:rsidR="00EB62FD">
              <w:rPr>
                <w:noProof/>
                <w:webHidden/>
              </w:rPr>
              <w:t>1</w:t>
            </w:r>
            <w:r w:rsidR="00EB62FD">
              <w:rPr>
                <w:noProof/>
                <w:webHidden/>
              </w:rPr>
              <w:fldChar w:fldCharType="end"/>
            </w:r>
            <w:r>
              <w:rPr>
                <w:noProof/>
              </w:rPr>
              <w:fldChar w:fldCharType="end"/>
            </w:r>
          </w:ins>
        </w:p>
        <w:p w14:paraId="0E22D377" w14:textId="2C7A4FA3" w:rsidR="00EB62FD" w:rsidRDefault="00186013">
          <w:pPr>
            <w:pStyle w:val="TOC3"/>
            <w:tabs>
              <w:tab w:val="right" w:leader="dot" w:pos="9350"/>
            </w:tabs>
            <w:rPr>
              <w:ins w:id="23" w:author="PS21" w:date="2025-05-21T12:02:00Z"/>
              <w:rFonts w:asciiTheme="minorHAnsi" w:eastAsiaTheme="minorEastAsia" w:hAnsiTheme="minorHAnsi" w:cstheme="minorBidi"/>
              <w:noProof/>
              <w:kern w:val="2"/>
              <w:szCs w:val="24"/>
              <w14:ligatures w14:val="standardContextual"/>
            </w:rPr>
          </w:pPr>
          <w:ins w:id="24" w:author="PS21" w:date="2025-05-21T12:02:00Z">
            <w:r>
              <w:fldChar w:fldCharType="begin"/>
            </w:r>
            <w:r>
              <w:instrText>HYPERLINK \l "_Toc198636363"</w:instrText>
            </w:r>
            <w:r>
              <w:fldChar w:fldCharType="separate"/>
            </w:r>
            <w:r w:rsidR="00EB62FD" w:rsidRPr="00EC0E03">
              <w:rPr>
                <w:rStyle w:val="Hyperlink"/>
                <w:noProof/>
              </w:rPr>
              <w:t>5802.000   Scope of part</w:t>
            </w:r>
            <w:r w:rsidR="00EB62FD">
              <w:rPr>
                <w:noProof/>
                <w:webHidden/>
              </w:rPr>
              <w:tab/>
            </w:r>
            <w:r w:rsidR="00EB62FD">
              <w:rPr>
                <w:noProof/>
                <w:webHidden/>
              </w:rPr>
              <w:fldChar w:fldCharType="begin"/>
            </w:r>
            <w:r w:rsidR="00EB62FD">
              <w:rPr>
                <w:noProof/>
                <w:webHidden/>
              </w:rPr>
              <w:instrText xml:space="preserve"> PAGEREF _Toc198636363 \h </w:instrText>
            </w:r>
            <w:r w:rsidR="00EB62FD">
              <w:rPr>
                <w:noProof/>
                <w:webHidden/>
              </w:rPr>
            </w:r>
            <w:r w:rsidR="00EB62FD">
              <w:rPr>
                <w:noProof/>
                <w:webHidden/>
              </w:rPr>
              <w:fldChar w:fldCharType="separate"/>
            </w:r>
            <w:r w:rsidR="00EB62FD">
              <w:rPr>
                <w:noProof/>
                <w:webHidden/>
              </w:rPr>
              <w:t>1</w:t>
            </w:r>
            <w:r w:rsidR="00EB62FD">
              <w:rPr>
                <w:noProof/>
                <w:webHidden/>
              </w:rPr>
              <w:fldChar w:fldCharType="end"/>
            </w:r>
            <w:r>
              <w:rPr>
                <w:noProof/>
              </w:rPr>
              <w:fldChar w:fldCharType="end"/>
            </w:r>
          </w:ins>
        </w:p>
        <w:p w14:paraId="691745CF" w14:textId="2BAD6A04" w:rsidR="00EB62FD" w:rsidRDefault="00186013">
          <w:pPr>
            <w:pStyle w:val="TOC3"/>
            <w:tabs>
              <w:tab w:val="right" w:leader="dot" w:pos="9350"/>
            </w:tabs>
            <w:rPr>
              <w:ins w:id="25" w:author="PS21" w:date="2025-05-21T12:02:00Z"/>
              <w:rFonts w:asciiTheme="minorHAnsi" w:eastAsiaTheme="minorEastAsia" w:hAnsiTheme="minorHAnsi" w:cstheme="minorBidi"/>
              <w:noProof/>
              <w:kern w:val="2"/>
              <w:szCs w:val="24"/>
              <w14:ligatures w14:val="standardContextual"/>
            </w:rPr>
          </w:pPr>
          <w:ins w:id="26" w:author="PS21" w:date="2025-05-21T12:02:00Z">
            <w:r>
              <w:fldChar w:fldCharType="begin"/>
            </w:r>
            <w:r>
              <w:instrText>HYPERLINK \l "_Toc198636364"</w:instrText>
            </w:r>
            <w:r>
              <w:fldChar w:fldCharType="separate"/>
            </w:r>
            <w:r w:rsidR="00EB62FD" w:rsidRPr="00EC0E03">
              <w:rPr>
                <w:rStyle w:val="Hyperlink"/>
                <w:noProof/>
              </w:rPr>
              <w:t>5802.101   Definitions</w:t>
            </w:r>
            <w:r w:rsidR="00EB62FD">
              <w:rPr>
                <w:noProof/>
                <w:webHidden/>
              </w:rPr>
              <w:tab/>
            </w:r>
            <w:r w:rsidR="00EB62FD">
              <w:rPr>
                <w:noProof/>
                <w:webHidden/>
              </w:rPr>
              <w:fldChar w:fldCharType="begin"/>
            </w:r>
            <w:r w:rsidR="00EB62FD">
              <w:rPr>
                <w:noProof/>
                <w:webHidden/>
              </w:rPr>
              <w:instrText xml:space="preserve"> PAGEREF _Toc198636364 \h </w:instrText>
            </w:r>
            <w:r w:rsidR="00EB62FD">
              <w:rPr>
                <w:noProof/>
                <w:webHidden/>
              </w:rPr>
            </w:r>
            <w:r w:rsidR="00EB62FD">
              <w:rPr>
                <w:noProof/>
                <w:webHidden/>
              </w:rPr>
              <w:fldChar w:fldCharType="separate"/>
            </w:r>
            <w:r w:rsidR="00EB62FD">
              <w:rPr>
                <w:noProof/>
                <w:webHidden/>
              </w:rPr>
              <w:t>1</w:t>
            </w:r>
            <w:r w:rsidR="00EB62FD">
              <w:rPr>
                <w:noProof/>
                <w:webHidden/>
              </w:rPr>
              <w:fldChar w:fldCharType="end"/>
            </w:r>
            <w:r>
              <w:rPr>
                <w:noProof/>
              </w:rPr>
              <w:fldChar w:fldCharType="end"/>
            </w:r>
          </w:ins>
        </w:p>
        <w:p w14:paraId="56AF196C" w14:textId="3CDDFE46" w:rsidR="00F75FA6" w:rsidRPr="00CB0E38" w:rsidRDefault="00F75FA6" w:rsidP="004A69E5">
          <w:pPr>
            <w:pStyle w:val="TOC3"/>
            <w:tabs>
              <w:tab w:val="right" w:leader="dot" w:pos="9350"/>
            </w:tabs>
            <w:ind w:left="0"/>
          </w:pPr>
          <w:ins w:id="27" w:author="PS21" w:date="2025-05-21T12:02:00Z">
            <w:r w:rsidRPr="00323CBD">
              <w:rPr>
                <w:b/>
                <w:bCs/>
                <w:noProof/>
                <w:color w:val="2B579A"/>
                <w:szCs w:val="24"/>
                <w:shd w:val="clear" w:color="auto" w:fill="E6E6E6"/>
              </w:rPr>
              <w:fldChar w:fldCharType="end"/>
            </w:r>
          </w:ins>
        </w:p>
      </w:sdtContent>
    </w:sdt>
    <w:p w14:paraId="12D8FA09" w14:textId="62F5E9B5" w:rsidR="00A14AB2" w:rsidRDefault="00C471B0" w:rsidP="00CB0E38">
      <w:pPr>
        <w:pStyle w:val="Heading2"/>
        <w:keepNext w:val="0"/>
        <w:keepLines w:val="0"/>
      </w:pPr>
      <w:bookmarkStart w:id="28" w:name="_Toc351646711"/>
      <w:bookmarkStart w:id="29" w:name="_Toc45291365"/>
      <w:bookmarkStart w:id="30" w:name="_Toc76027628"/>
      <w:bookmarkStart w:id="31" w:name="_Toc198636362"/>
      <w:bookmarkStart w:id="32" w:name="_Toc189124476"/>
      <w:bookmarkEnd w:id="3"/>
      <w:bookmarkEnd w:id="4"/>
      <w:bookmarkEnd w:id="5"/>
      <w:bookmarkEnd w:id="6"/>
      <w:r>
        <w:rPr>
          <w:caps/>
        </w:rPr>
        <w:t>SUBPART 5</w:t>
      </w:r>
      <w:r w:rsidR="00D755D3">
        <w:rPr>
          <w:caps/>
        </w:rPr>
        <w:t>8</w:t>
      </w:r>
      <w:r>
        <w:rPr>
          <w:caps/>
        </w:rPr>
        <w:t>0</w:t>
      </w:r>
      <w:r w:rsidR="00C01B10">
        <w:rPr>
          <w:caps/>
        </w:rPr>
        <w:t>2</w:t>
      </w:r>
      <w:r>
        <w:rPr>
          <w:caps/>
        </w:rPr>
        <w:t xml:space="preserve">.1 – </w:t>
      </w:r>
      <w:bookmarkEnd w:id="28"/>
      <w:bookmarkEnd w:id="29"/>
      <w:bookmarkEnd w:id="30"/>
      <w:r w:rsidR="00417659" w:rsidRPr="00E11C5C">
        <w:t>DEFINITIONS</w:t>
      </w:r>
      <w:bookmarkEnd w:id="31"/>
      <w:bookmarkEnd w:id="32"/>
    </w:p>
    <w:p w14:paraId="2B02EE51" w14:textId="01FF5922" w:rsidR="00A14AB2" w:rsidRDefault="005B0B2E" w:rsidP="004E5C4F">
      <w:pPr>
        <w:pStyle w:val="Heading3"/>
        <w:keepNext w:val="0"/>
        <w:keepLines w:val="0"/>
      </w:pPr>
      <w:bookmarkStart w:id="33" w:name="_Toc351646712"/>
      <w:bookmarkStart w:id="34" w:name="_Toc45291366"/>
      <w:bookmarkStart w:id="35" w:name="_Toc76027629"/>
      <w:bookmarkStart w:id="36" w:name="_Toc198636363"/>
      <w:bookmarkStart w:id="37" w:name="_Toc189124477"/>
      <w:r w:rsidRPr="008D37C0">
        <w:t>5</w:t>
      </w:r>
      <w:r w:rsidR="00D755D3">
        <w:t>8</w:t>
      </w:r>
      <w:r w:rsidRPr="008D37C0">
        <w:t>0</w:t>
      </w:r>
      <w:r w:rsidR="00417659">
        <w:t>2</w:t>
      </w:r>
      <w:r w:rsidRPr="008D37C0">
        <w:t>.</w:t>
      </w:r>
      <w:r w:rsidR="004A3CFF">
        <w:t>000</w:t>
      </w:r>
      <w:r w:rsidRPr="008D37C0">
        <w:t xml:space="preserve"> </w:t>
      </w:r>
      <w:r w:rsidR="002A4612" w:rsidRPr="008D37C0">
        <w:t xml:space="preserve"> </w:t>
      </w:r>
      <w:r w:rsidRPr="008D37C0">
        <w:t xml:space="preserve"> </w:t>
      </w:r>
      <w:bookmarkEnd w:id="33"/>
      <w:bookmarkEnd w:id="34"/>
      <w:bookmarkEnd w:id="35"/>
      <w:r w:rsidR="004A3CFF">
        <w:t>Scope of part</w:t>
      </w:r>
      <w:bookmarkEnd w:id="36"/>
      <w:bookmarkEnd w:id="37"/>
    </w:p>
    <w:p w14:paraId="5F867620" w14:textId="77777777" w:rsidR="00D755D3" w:rsidRPr="00D755D3" w:rsidRDefault="00D755D3" w:rsidP="00D755D3">
      <w:pPr>
        <w:widowControl w:val="0"/>
        <w:autoSpaceDE w:val="0"/>
        <w:autoSpaceDN w:val="0"/>
        <w:spacing w:before="0" w:after="0"/>
        <w:contextualSpacing/>
        <w:rPr>
          <w:szCs w:val="24"/>
        </w:rPr>
      </w:pPr>
      <w:bookmarkStart w:id="38" w:name="_Toc351646713"/>
      <w:r w:rsidRPr="00D755D3">
        <w:rPr>
          <w:szCs w:val="24"/>
        </w:rPr>
        <w:t xml:space="preserve">This part defines words and terms used throughout the DARS.  Some definitions </w:t>
      </w:r>
      <w:proofErr w:type="gramStart"/>
      <w:r w:rsidRPr="00D755D3">
        <w:rPr>
          <w:szCs w:val="24"/>
        </w:rPr>
        <w:t>are located in</w:t>
      </w:r>
      <w:proofErr w:type="gramEnd"/>
      <w:r w:rsidRPr="00D755D3">
        <w:rPr>
          <w:szCs w:val="24"/>
        </w:rPr>
        <w:t xml:space="preserve"> the affected DARS Part.  For example, see DARS Part 7 for acquisition terms used concerning acquisition planning.</w:t>
      </w:r>
    </w:p>
    <w:p w14:paraId="25D232A3" w14:textId="50EBC634" w:rsidR="00A14AB2" w:rsidRPr="00C511C5" w:rsidRDefault="0B6C5CF5" w:rsidP="00C511C5">
      <w:pPr>
        <w:pStyle w:val="Heading3"/>
        <w:keepNext w:val="0"/>
        <w:keepLines w:val="0"/>
      </w:pPr>
      <w:bookmarkStart w:id="39" w:name="_Toc198636364"/>
      <w:bookmarkStart w:id="40" w:name="_Toc189124478"/>
      <w:del w:id="41" w:author="PS21" w:date="2025-05-21T12:02:00Z">
        <w:r w:rsidRPr="00C511C5">
          <w:delText>5</w:delText>
        </w:r>
        <w:r w:rsidR="00D755D3">
          <w:delText>8</w:delText>
        </w:r>
        <w:r w:rsidRPr="00C511C5">
          <w:delText>01</w:delText>
        </w:r>
      </w:del>
      <w:ins w:id="42" w:author="PS21" w:date="2025-05-21T12:02:00Z">
        <w:r w:rsidR="00356E2D" w:rsidRPr="00C511C5">
          <w:t>5</w:t>
        </w:r>
        <w:r w:rsidR="00356E2D">
          <w:t>8</w:t>
        </w:r>
        <w:r w:rsidR="00356E2D" w:rsidRPr="00C511C5">
          <w:t>0</w:t>
        </w:r>
        <w:r w:rsidR="00356E2D">
          <w:t>2</w:t>
        </w:r>
      </w:ins>
      <w:r w:rsidRPr="00C511C5">
        <w:t>.10</w:t>
      </w:r>
      <w:r w:rsidR="00150A5A" w:rsidRPr="00C511C5">
        <w:t>1</w:t>
      </w:r>
      <w:r w:rsidRPr="00C511C5">
        <w:t xml:space="preserve">   </w:t>
      </w:r>
      <w:r w:rsidR="0019742F" w:rsidRPr="00C511C5">
        <w:t>Definitions</w:t>
      </w:r>
      <w:bookmarkEnd w:id="39"/>
      <w:bookmarkEnd w:id="40"/>
      <w:r w:rsidRPr="00C511C5">
        <w:t xml:space="preserve"> </w:t>
      </w:r>
    </w:p>
    <w:p w14:paraId="6700FA99" w14:textId="1C7257FA" w:rsidR="00F91A83" w:rsidRDefault="00F91A83" w:rsidP="003009B9">
      <w:pPr>
        <w:pStyle w:val="BodyText"/>
        <w:spacing w:line="240" w:lineRule="auto"/>
        <w:contextualSpacing/>
        <w:jc w:val="left"/>
        <w:rPr>
          <w:i/>
        </w:rPr>
      </w:pPr>
      <w:bookmarkStart w:id="43" w:name="_Toc45291368"/>
      <w:bookmarkStart w:id="44" w:name="_Toc76027631"/>
      <w:bookmarkEnd w:id="38"/>
      <w:r w:rsidRPr="00E11C5C">
        <w:rPr>
          <w:i/>
        </w:rPr>
        <w:t>Acquisition.</w:t>
      </w:r>
      <w:r w:rsidRPr="00CB0235">
        <w:rPr>
          <w:i/>
        </w:rPr>
        <w:t xml:space="preserve"> </w:t>
      </w:r>
      <w:r w:rsidRPr="00621529">
        <w:rPr>
          <w:iCs/>
        </w:rPr>
        <w:t>Acquisition as used in this supplement has the same meaning as stated in FAR 2.101.  Acquisition begins at the point when agency needs are established and ends with contract closeout.</w:t>
      </w:r>
    </w:p>
    <w:p w14:paraId="69A5CD9C" w14:textId="77777777" w:rsidR="00CB0235" w:rsidRPr="00CB0235" w:rsidRDefault="00CB0235" w:rsidP="003009B9">
      <w:pPr>
        <w:pStyle w:val="BodyText"/>
        <w:spacing w:line="240" w:lineRule="auto"/>
        <w:contextualSpacing/>
        <w:jc w:val="left"/>
        <w:rPr>
          <w:i/>
        </w:rPr>
      </w:pPr>
    </w:p>
    <w:p w14:paraId="6524D418" w14:textId="18CDD7EE" w:rsidR="00F91A83" w:rsidRDefault="00F91A83" w:rsidP="003009B9">
      <w:pPr>
        <w:pStyle w:val="BodyText"/>
        <w:spacing w:line="240" w:lineRule="auto"/>
        <w:contextualSpacing/>
        <w:jc w:val="left"/>
        <w:rPr>
          <w:i/>
        </w:rPr>
      </w:pPr>
      <w:r w:rsidRPr="00CB0235">
        <w:rPr>
          <w:i/>
        </w:rPr>
        <w:t xml:space="preserve">Agency.  </w:t>
      </w:r>
      <w:r w:rsidRPr="00621529">
        <w:t>This term means DISA.</w:t>
      </w:r>
    </w:p>
    <w:p w14:paraId="2BE17B69" w14:textId="77777777" w:rsidR="00CB0235" w:rsidRPr="00CB0235" w:rsidRDefault="00CB0235" w:rsidP="003009B9">
      <w:pPr>
        <w:pStyle w:val="BodyText"/>
        <w:spacing w:line="240" w:lineRule="auto"/>
        <w:contextualSpacing/>
        <w:rPr>
          <w:i/>
        </w:rPr>
      </w:pPr>
    </w:p>
    <w:p w14:paraId="2A3EFD8D" w14:textId="16CAFDA1" w:rsidR="00F91A83" w:rsidRPr="003009B9" w:rsidRDefault="00F91A83" w:rsidP="003009B9">
      <w:pPr>
        <w:pStyle w:val="BodyText"/>
        <w:spacing w:line="240" w:lineRule="auto"/>
        <w:contextualSpacing/>
        <w:jc w:val="left"/>
        <w:rPr>
          <w:szCs w:val="24"/>
        </w:rPr>
      </w:pPr>
      <w:r w:rsidRPr="00E11C5C">
        <w:rPr>
          <w:i/>
        </w:rPr>
        <w:t>Agency Head.</w:t>
      </w:r>
      <w:r w:rsidRPr="00E11C5C">
        <w:rPr>
          <w:b/>
        </w:rPr>
        <w:t xml:space="preserve">  </w:t>
      </w:r>
      <w:r w:rsidRPr="003009B9">
        <w:rPr>
          <w:szCs w:val="24"/>
        </w:rPr>
        <w:t xml:space="preserve">Agency Head means, when designated by the DISA Director, the Executive Deputy Director, of the Assistant to the Director, except where law or regulations specify the Director, </w:t>
      </w:r>
      <w:r w:rsidR="00F53CA4" w:rsidRPr="00F53CA4">
        <w:rPr>
          <w:szCs w:val="24"/>
        </w:rPr>
        <w:t>Defense Pricing, Contracting, and Acquisition Policy (DPCAP)</w:t>
      </w:r>
      <w:r w:rsidRPr="003009B9">
        <w:rPr>
          <w:szCs w:val="24"/>
        </w:rPr>
        <w:t>.</w:t>
      </w:r>
    </w:p>
    <w:p w14:paraId="5D59F02A" w14:textId="77777777" w:rsidR="00CB0235" w:rsidRPr="00E11C5C" w:rsidRDefault="00CB0235" w:rsidP="003009B9">
      <w:pPr>
        <w:pStyle w:val="BodyText"/>
        <w:spacing w:line="240" w:lineRule="auto"/>
        <w:contextualSpacing/>
      </w:pPr>
    </w:p>
    <w:p w14:paraId="4D91CB09" w14:textId="77777777" w:rsidR="00F91A83" w:rsidRPr="00E11C5C" w:rsidRDefault="00F91A83" w:rsidP="003009B9">
      <w:pPr>
        <w:pStyle w:val="BodyText"/>
        <w:spacing w:line="240" w:lineRule="auto"/>
        <w:contextualSpacing/>
        <w:jc w:val="left"/>
      </w:pPr>
      <w:r w:rsidRPr="00E11C5C">
        <w:rPr>
          <w:i/>
        </w:rPr>
        <w:t>Chief of the Contracting Office (</w:t>
      </w:r>
      <w:proofErr w:type="spellStart"/>
      <w:r w:rsidRPr="00E11C5C">
        <w:rPr>
          <w:i/>
        </w:rPr>
        <w:t>CoCO</w:t>
      </w:r>
      <w:proofErr w:type="spellEnd"/>
      <w:r w:rsidRPr="00E11C5C">
        <w:rPr>
          <w:i/>
        </w:rPr>
        <w:t>).</w:t>
      </w:r>
      <w:r w:rsidRPr="00E11C5C">
        <w:rPr>
          <w:b/>
        </w:rPr>
        <w:t xml:space="preserve">  </w:t>
      </w:r>
      <w:proofErr w:type="spellStart"/>
      <w:r w:rsidRPr="00E11C5C">
        <w:t>CoCO</w:t>
      </w:r>
      <w:proofErr w:type="spellEnd"/>
      <w:r w:rsidRPr="00E11C5C">
        <w:t xml:space="preserve"> means the individual(s) responsible for managing the contracting branch(es) within a DITCO or DITCO Component.  The </w:t>
      </w:r>
      <w:proofErr w:type="spellStart"/>
      <w:r w:rsidRPr="00E11C5C">
        <w:t>CoCO</w:t>
      </w:r>
      <w:proofErr w:type="spellEnd"/>
      <w:r w:rsidRPr="00E11C5C">
        <w:t xml:space="preserve"> serves </w:t>
      </w:r>
      <w:r w:rsidRPr="00E11C5C">
        <w:lastRenderedPageBreak/>
        <w:t xml:space="preserve">as a business advisor to the HCA and HCO, and provides oversight, guidance and management of the entire contracting process for all branches within a DITCO or DITCO Component.  </w:t>
      </w:r>
    </w:p>
    <w:p w14:paraId="6D26F6AD" w14:textId="77777777" w:rsidR="00F91A83" w:rsidRPr="00E11C5C" w:rsidRDefault="00F91A83" w:rsidP="003009B9">
      <w:pPr>
        <w:pStyle w:val="BodyText"/>
        <w:spacing w:line="240" w:lineRule="auto"/>
        <w:contextualSpacing/>
      </w:pPr>
    </w:p>
    <w:p w14:paraId="0AD245F5" w14:textId="6AA5115A" w:rsidR="00F91A83" w:rsidRPr="00051E2F" w:rsidRDefault="00F91A83" w:rsidP="003009B9">
      <w:pPr>
        <w:pStyle w:val="BodyText"/>
        <w:spacing w:line="240" w:lineRule="auto"/>
        <w:contextualSpacing/>
        <w:jc w:val="left"/>
        <w:rPr>
          <w:i/>
        </w:rPr>
      </w:pPr>
      <w:r w:rsidRPr="00E11C5C">
        <w:rPr>
          <w:i/>
        </w:rPr>
        <w:t>Contracting Activity.</w:t>
      </w:r>
      <w:r w:rsidRPr="00051E2F">
        <w:rPr>
          <w:i/>
        </w:rPr>
        <w:t xml:space="preserve"> </w:t>
      </w:r>
      <w:r w:rsidR="00051E2F">
        <w:rPr>
          <w:i/>
        </w:rPr>
        <w:t xml:space="preserve"> </w:t>
      </w:r>
      <w:r w:rsidRPr="00051E2F">
        <w:rPr>
          <w:iCs/>
        </w:rPr>
        <w:t>This term refers to DISA’s contracting organization, the Defense Information Technology Contracting Organization (DITCO).</w:t>
      </w:r>
    </w:p>
    <w:p w14:paraId="3FD28C44" w14:textId="77777777" w:rsidR="00F91A83" w:rsidRPr="00E11C5C" w:rsidRDefault="00F91A83" w:rsidP="003009B9">
      <w:pPr>
        <w:pStyle w:val="BodyText"/>
        <w:spacing w:line="240" w:lineRule="auto"/>
        <w:contextualSpacing/>
      </w:pPr>
    </w:p>
    <w:p w14:paraId="0B5BD264" w14:textId="22BC1FFC" w:rsidR="00F91A83" w:rsidRPr="00E11C5C" w:rsidRDefault="00F91A83" w:rsidP="003009B9">
      <w:pPr>
        <w:pStyle w:val="BodyText"/>
        <w:spacing w:line="240" w:lineRule="auto"/>
        <w:contextualSpacing/>
        <w:jc w:val="left"/>
      </w:pPr>
      <w:r w:rsidRPr="00E11C5C">
        <w:rPr>
          <w:i/>
        </w:rPr>
        <w:t>Contracting Office.</w:t>
      </w:r>
      <w:r w:rsidRPr="00E11C5C">
        <w:rPr>
          <w:b/>
        </w:rPr>
        <w:t xml:space="preserve">  </w:t>
      </w:r>
      <w:r w:rsidRPr="00E11C5C">
        <w:t>This term refers to the Defense Capabilities Contracting Office (</w:t>
      </w:r>
      <w:r w:rsidR="00E91DCA" w:rsidRPr="00E11C5C">
        <w:t>P</w:t>
      </w:r>
      <w:r w:rsidR="00E91DCA">
        <w:t>S</w:t>
      </w:r>
      <w:r w:rsidR="00E91DCA" w:rsidRPr="00E11C5C">
        <w:t>A</w:t>
      </w:r>
      <w:r w:rsidRPr="00E11C5C">
        <w:t>), DITCO-Europe (EUR) (</w:t>
      </w:r>
      <w:r w:rsidR="00E91DCA" w:rsidRPr="00E11C5C">
        <w:t>P</w:t>
      </w:r>
      <w:r w:rsidR="00E91DCA">
        <w:t>S</w:t>
      </w:r>
      <w:r w:rsidR="00E91DCA" w:rsidRPr="00E11C5C">
        <w:t>5</w:t>
      </w:r>
      <w:r w:rsidRPr="00E11C5C">
        <w:t>), the DITCO- National Capital Region (NCR) (</w:t>
      </w:r>
      <w:r w:rsidR="00E91DCA" w:rsidRPr="00E11C5C">
        <w:t>P</w:t>
      </w:r>
      <w:r w:rsidR="00E91DCA">
        <w:t>S</w:t>
      </w:r>
      <w:r w:rsidR="00E91DCA" w:rsidRPr="00E11C5C">
        <w:t>6</w:t>
      </w:r>
      <w:r w:rsidRPr="00E11C5C">
        <w:t>), DITCO-Pacific (PAC) (</w:t>
      </w:r>
      <w:r w:rsidR="00E91DCA" w:rsidRPr="00E11C5C">
        <w:t>P</w:t>
      </w:r>
      <w:r w:rsidR="00E91DCA">
        <w:t>S</w:t>
      </w:r>
      <w:r w:rsidR="00E91DCA" w:rsidRPr="00E11C5C">
        <w:t>7</w:t>
      </w:r>
      <w:r w:rsidRPr="00E11C5C">
        <w:t>), DITCO-Scott Telecommunications Contracting Division (</w:t>
      </w:r>
      <w:r w:rsidR="00E91DCA" w:rsidRPr="00E11C5C">
        <w:t>P</w:t>
      </w:r>
      <w:r w:rsidR="00E91DCA">
        <w:t>S</w:t>
      </w:r>
      <w:r w:rsidR="00E91DCA" w:rsidRPr="00E11C5C">
        <w:t>82</w:t>
      </w:r>
      <w:r w:rsidRPr="00E11C5C">
        <w:t>), DITCO-Scott Information Technology Contracting Division (</w:t>
      </w:r>
      <w:r w:rsidR="00E91DCA" w:rsidRPr="00E11C5C">
        <w:t>P</w:t>
      </w:r>
      <w:r w:rsidR="00E91DCA">
        <w:t>S</w:t>
      </w:r>
      <w:r w:rsidR="00E91DCA" w:rsidRPr="00E11C5C">
        <w:t>3</w:t>
      </w:r>
      <w:r w:rsidRPr="00E11C5C">
        <w:t>), DITCO-Scott Emerging Technology, Special Interest Contracts and Pricing Division (</w:t>
      </w:r>
      <w:r w:rsidR="00E91DCA" w:rsidRPr="00E11C5C">
        <w:t>P</w:t>
      </w:r>
      <w:r w:rsidR="00E91DCA">
        <w:t>S</w:t>
      </w:r>
      <w:r w:rsidR="00E91DCA" w:rsidRPr="00E11C5C">
        <w:t>84</w:t>
      </w:r>
      <w:r w:rsidRPr="00E11C5C">
        <w:t>)</w:t>
      </w:r>
      <w:r w:rsidR="00E91DCA">
        <w:t>, and DITCO-Scott Cloud Contracting Division (PS85)</w:t>
      </w:r>
      <w:r w:rsidRPr="00E11C5C">
        <w:t>.</w:t>
      </w:r>
    </w:p>
    <w:p w14:paraId="5CA2F6F5" w14:textId="77777777" w:rsidR="00F91A83" w:rsidRPr="00E11C5C" w:rsidRDefault="00F91A83" w:rsidP="00F91A83">
      <w:pPr>
        <w:pStyle w:val="BodyText"/>
        <w:contextualSpacing/>
      </w:pPr>
    </w:p>
    <w:p w14:paraId="72E8EA6B" w14:textId="77777777" w:rsidR="00F91A83" w:rsidRPr="00E11C5C" w:rsidRDefault="00F91A83" w:rsidP="003009B9">
      <w:pPr>
        <w:pStyle w:val="BodyText"/>
        <w:contextualSpacing/>
        <w:jc w:val="left"/>
        <w:rPr>
          <w:b/>
        </w:rPr>
      </w:pPr>
      <w:bookmarkStart w:id="45" w:name="_Hlk79076987"/>
      <w:r w:rsidRPr="00E11C5C">
        <w:rPr>
          <w:i/>
        </w:rPr>
        <w:t>Contract value</w:t>
      </w:r>
      <w:bookmarkEnd w:id="45"/>
      <w:r w:rsidRPr="00E11C5C">
        <w:rPr>
          <w:i/>
        </w:rPr>
        <w:t>.</w:t>
      </w:r>
      <w:r w:rsidRPr="00E11C5C">
        <w:rPr>
          <w:b/>
        </w:rPr>
        <w:t xml:space="preserve">  </w:t>
      </w:r>
    </w:p>
    <w:p w14:paraId="6C760DC5" w14:textId="5416F090" w:rsidR="00F91A83" w:rsidRPr="003009B9" w:rsidRDefault="00F91A83" w:rsidP="003009B9">
      <w:pPr>
        <w:pStyle w:val="BodyText"/>
        <w:widowControl w:val="0"/>
        <w:numPr>
          <w:ilvl w:val="0"/>
          <w:numId w:val="31"/>
        </w:numPr>
        <w:tabs>
          <w:tab w:val="left" w:pos="270"/>
        </w:tabs>
        <w:autoSpaceDE w:val="0"/>
        <w:autoSpaceDN w:val="0"/>
        <w:spacing w:before="0" w:after="0" w:line="240" w:lineRule="auto"/>
        <w:ind w:left="0" w:firstLine="0"/>
        <w:contextualSpacing/>
        <w:jc w:val="left"/>
      </w:pPr>
      <w:r w:rsidRPr="003009B9">
        <w:t xml:space="preserve">For indefinite term telecommunications services contracts (i.e., month-to-month) the contract value is the total non-recurring charge (NRC), plus the monthly recurring charge (MRC) times the estimated service life (in months).  </w:t>
      </w:r>
    </w:p>
    <w:p w14:paraId="07FB24FF" w14:textId="77777777" w:rsidR="00F91A83" w:rsidRPr="00104C07" w:rsidRDefault="00F91A83" w:rsidP="003009B9">
      <w:pPr>
        <w:pStyle w:val="BodyText"/>
        <w:widowControl w:val="0"/>
        <w:numPr>
          <w:ilvl w:val="0"/>
          <w:numId w:val="31"/>
        </w:numPr>
        <w:tabs>
          <w:tab w:val="left" w:pos="270"/>
        </w:tabs>
        <w:autoSpaceDE w:val="0"/>
        <w:autoSpaceDN w:val="0"/>
        <w:spacing w:before="0" w:after="0" w:line="240" w:lineRule="auto"/>
        <w:ind w:left="0" w:firstLine="0"/>
        <w:jc w:val="left"/>
      </w:pPr>
      <w:r w:rsidRPr="00104C07">
        <w:t>For definite term contracts, the contract value is the base value of the contract, including all priced option periods</w:t>
      </w:r>
      <w:r>
        <w:t>.</w:t>
      </w:r>
    </w:p>
    <w:p w14:paraId="48C709CD" w14:textId="77777777" w:rsidR="00F91A83" w:rsidRPr="007454BA" w:rsidRDefault="00F91A83" w:rsidP="003009B9">
      <w:pPr>
        <w:pStyle w:val="BodyText"/>
        <w:widowControl w:val="0"/>
        <w:numPr>
          <w:ilvl w:val="0"/>
          <w:numId w:val="31"/>
        </w:numPr>
        <w:tabs>
          <w:tab w:val="left" w:pos="270"/>
        </w:tabs>
        <w:autoSpaceDE w:val="0"/>
        <w:autoSpaceDN w:val="0"/>
        <w:spacing w:before="0" w:after="0" w:line="240" w:lineRule="auto"/>
        <w:ind w:left="0" w:firstLine="0"/>
        <w:jc w:val="left"/>
      </w:pPr>
      <w:r w:rsidRPr="007454BA">
        <w:t xml:space="preserve">The total estimated contract value is the base value of the contract plus all </w:t>
      </w:r>
      <w:r>
        <w:t>evaluated</w:t>
      </w:r>
      <w:r w:rsidRPr="007454BA">
        <w:t xml:space="preserve"> options.  The total estimated contract value does not include the value of the 6-month </w:t>
      </w:r>
      <w:r>
        <w:t>option period to extend services in accordance with</w:t>
      </w:r>
      <w:r w:rsidRPr="007454BA">
        <w:t xml:space="preserve"> FAR 52.217-8, Option to Extend Services (if used in the contract action).  </w:t>
      </w:r>
    </w:p>
    <w:p w14:paraId="3F390196" w14:textId="5305939B" w:rsidR="00F91A83" w:rsidRDefault="00F91A83" w:rsidP="003009B9">
      <w:pPr>
        <w:pStyle w:val="BodyText"/>
        <w:widowControl w:val="0"/>
        <w:numPr>
          <w:ilvl w:val="0"/>
          <w:numId w:val="31"/>
        </w:numPr>
        <w:tabs>
          <w:tab w:val="left" w:pos="270"/>
        </w:tabs>
        <w:autoSpaceDE w:val="0"/>
        <w:autoSpaceDN w:val="0"/>
        <w:spacing w:before="0" w:after="0" w:line="240" w:lineRule="auto"/>
        <w:ind w:left="0" w:firstLine="0"/>
        <w:jc w:val="left"/>
      </w:pPr>
      <w:r w:rsidRPr="00104C07">
        <w:t>The DITCO fee is not included in the contract value calculation.</w:t>
      </w:r>
    </w:p>
    <w:p w14:paraId="17FC83D8" w14:textId="77777777" w:rsidR="00C43A72" w:rsidRPr="00C43A72" w:rsidRDefault="00C43A72" w:rsidP="00C43A72">
      <w:pPr>
        <w:pStyle w:val="BodyText"/>
        <w:widowControl w:val="0"/>
        <w:tabs>
          <w:tab w:val="left" w:pos="270"/>
        </w:tabs>
        <w:autoSpaceDE w:val="0"/>
        <w:autoSpaceDN w:val="0"/>
        <w:spacing w:before="0" w:after="0" w:line="240" w:lineRule="auto"/>
        <w:jc w:val="left"/>
      </w:pPr>
    </w:p>
    <w:p w14:paraId="08FEB9CD" w14:textId="77777777" w:rsidR="00F91A83" w:rsidRDefault="00F91A83" w:rsidP="003009B9">
      <w:pPr>
        <w:pStyle w:val="BodyText"/>
        <w:spacing w:line="240" w:lineRule="auto"/>
        <w:contextualSpacing/>
        <w:jc w:val="left"/>
      </w:pPr>
      <w:r w:rsidRPr="00E11C5C">
        <w:rPr>
          <w:i/>
        </w:rPr>
        <w:t>Head of the Contracting Activity (HCA).</w:t>
      </w:r>
      <w:r w:rsidRPr="00E11C5C">
        <w:rPr>
          <w:b/>
        </w:rPr>
        <w:t xml:space="preserve">  </w:t>
      </w:r>
      <w:r w:rsidRPr="00E11C5C">
        <w:t>Procurement Services Executive/Director, Defense Information Technology Contracting Organization (PSD/DITCO), as delegated in writing by the DISA Director.</w:t>
      </w:r>
    </w:p>
    <w:p w14:paraId="2F2AACF0" w14:textId="77777777" w:rsidR="00F91A83" w:rsidRPr="00E11C5C" w:rsidRDefault="00F91A83" w:rsidP="003009B9">
      <w:pPr>
        <w:pStyle w:val="BodyText"/>
        <w:spacing w:line="240" w:lineRule="auto"/>
        <w:contextualSpacing/>
        <w:jc w:val="left"/>
      </w:pPr>
    </w:p>
    <w:p w14:paraId="13394743" w14:textId="03D6C745" w:rsidR="00F91A83" w:rsidRDefault="00F91A83" w:rsidP="003009B9">
      <w:pPr>
        <w:pStyle w:val="BodyText"/>
        <w:spacing w:line="240" w:lineRule="auto"/>
        <w:contextualSpacing/>
        <w:jc w:val="left"/>
      </w:pPr>
      <w:r w:rsidRPr="00E11C5C">
        <w:t>N</w:t>
      </w:r>
      <w:r w:rsidR="00C43A72">
        <w:t>ote</w:t>
      </w:r>
      <w:r w:rsidRPr="00E11C5C">
        <w:t xml:space="preserve"> 1: In the HCA’s absence or upon the vacancy of the HCA position, the Vice Procurement Services Executive (PSE) will perform the functions of the HCA, DISA.  In the absence or vacancy of the Vice PSE position, the PSD Deputy Director will perform the functions of the HCA, DISA. Further, the Chief, Defense Information Technology Contracting Organization (DITCO)-Scott will perform the functions of the HCA, DISA, if such functions cannot be performed by the PSE, or other potential delegates, due to a Continuity of Operations (COOP) emergency event.  The PSE will resume the role of HCA as expeditiously as possible.  All delegates are authorized to perform only those HCA functions that they are eligible to perform by law or regulation.</w:t>
      </w:r>
    </w:p>
    <w:p w14:paraId="176F812D" w14:textId="77777777" w:rsidR="00F91A83" w:rsidRPr="00E11C5C" w:rsidRDefault="00F91A83" w:rsidP="003009B9">
      <w:pPr>
        <w:pStyle w:val="BodyText"/>
        <w:spacing w:line="240" w:lineRule="auto"/>
        <w:contextualSpacing/>
        <w:jc w:val="left"/>
      </w:pPr>
    </w:p>
    <w:p w14:paraId="2BBB58CA" w14:textId="7856F22C" w:rsidR="00F91A83" w:rsidRPr="00E11C5C" w:rsidRDefault="00F91A83" w:rsidP="003009B9">
      <w:pPr>
        <w:pStyle w:val="BodyText"/>
        <w:spacing w:line="240" w:lineRule="auto"/>
        <w:contextualSpacing/>
        <w:jc w:val="left"/>
      </w:pPr>
      <w:r w:rsidRPr="00E11C5C">
        <w:t>N</w:t>
      </w:r>
      <w:r w:rsidR="00C43A72">
        <w:t>ote</w:t>
      </w:r>
      <w:r w:rsidRPr="00E11C5C">
        <w:t xml:space="preserve"> 2:  The following officials, in the order listed, shall act as and perform the functions and duties of Director, Procurement Services Executive (PSE)/Director, Defense Information Technology Contracting Organization (DITCO) during any periods in which the PSE/Director, DITCO has resigned or is otherwise becomes unable to perform the duties of the office of the PSE/Director DITCO:</w:t>
      </w:r>
    </w:p>
    <w:p w14:paraId="4D4A1520" w14:textId="77777777" w:rsidR="00F91A83" w:rsidRPr="00E11C5C" w:rsidRDefault="00F91A83" w:rsidP="003009B9">
      <w:pPr>
        <w:pStyle w:val="BodyText"/>
        <w:spacing w:line="240" w:lineRule="auto"/>
        <w:ind w:firstLine="720"/>
        <w:contextualSpacing/>
      </w:pPr>
      <w:r w:rsidRPr="00E11C5C">
        <w:t>Vice, PSE</w:t>
      </w:r>
    </w:p>
    <w:p w14:paraId="2E193B00" w14:textId="77777777" w:rsidR="00F91A83" w:rsidRPr="00E11C5C" w:rsidRDefault="00F91A83" w:rsidP="003009B9">
      <w:pPr>
        <w:pStyle w:val="BodyText"/>
        <w:spacing w:line="240" w:lineRule="auto"/>
        <w:ind w:firstLine="720"/>
        <w:contextualSpacing/>
      </w:pPr>
      <w:r w:rsidRPr="00E11C5C">
        <w:t>Deputy Director</w:t>
      </w:r>
    </w:p>
    <w:p w14:paraId="44C82A67" w14:textId="73A111F5" w:rsidR="00A10944" w:rsidRPr="00E11C5C" w:rsidRDefault="00A10944" w:rsidP="003009B9">
      <w:pPr>
        <w:pStyle w:val="BodyText"/>
        <w:spacing w:line="240" w:lineRule="auto"/>
        <w:ind w:firstLine="720"/>
        <w:contextualSpacing/>
        <w:rPr>
          <w:ins w:id="46" w:author="PS21" w:date="2025-05-21T12:02:00Z"/>
        </w:rPr>
      </w:pPr>
      <w:ins w:id="47" w:author="PS21" w:date="2025-05-21T12:02:00Z">
        <w:r>
          <w:t>Technical Director</w:t>
        </w:r>
      </w:ins>
    </w:p>
    <w:p w14:paraId="18F948B1" w14:textId="77777777" w:rsidR="00F91A83" w:rsidRPr="00E11C5C" w:rsidRDefault="00F91A83" w:rsidP="003009B9">
      <w:pPr>
        <w:pStyle w:val="BodyText"/>
        <w:spacing w:line="240" w:lineRule="auto"/>
        <w:ind w:firstLine="720"/>
        <w:contextualSpacing/>
      </w:pPr>
      <w:r w:rsidRPr="00E11C5C">
        <w:t>DITCO-Scott</w:t>
      </w:r>
    </w:p>
    <w:p w14:paraId="2E66720A" w14:textId="77777777" w:rsidR="00F91A83" w:rsidRPr="00E11C5C" w:rsidRDefault="00F91A83" w:rsidP="003009B9">
      <w:pPr>
        <w:pStyle w:val="BodyText"/>
        <w:spacing w:line="240" w:lineRule="auto"/>
        <w:ind w:firstLine="720"/>
        <w:contextualSpacing/>
      </w:pPr>
      <w:r w:rsidRPr="00E11C5C">
        <w:t>DITCO-NCR</w:t>
      </w:r>
    </w:p>
    <w:p w14:paraId="2B31A4E7" w14:textId="77777777" w:rsidR="00F91A83" w:rsidRPr="00E11C5C" w:rsidRDefault="00F91A83" w:rsidP="003009B9">
      <w:pPr>
        <w:pStyle w:val="BodyText"/>
        <w:spacing w:line="240" w:lineRule="auto"/>
        <w:ind w:firstLine="720"/>
        <w:contextualSpacing/>
      </w:pPr>
      <w:r w:rsidRPr="00E11C5C">
        <w:t>DITCO-Pacific</w:t>
      </w:r>
    </w:p>
    <w:p w14:paraId="2A8FFF65" w14:textId="77777777" w:rsidR="00F91A83" w:rsidRDefault="00F91A83" w:rsidP="003009B9">
      <w:pPr>
        <w:pStyle w:val="BodyText"/>
        <w:spacing w:line="240" w:lineRule="auto"/>
        <w:ind w:firstLine="720"/>
        <w:contextualSpacing/>
      </w:pPr>
      <w:r w:rsidRPr="00E11C5C">
        <w:t>DITCO-Europe</w:t>
      </w:r>
    </w:p>
    <w:p w14:paraId="7145987C" w14:textId="77777777" w:rsidR="00F91A83" w:rsidRPr="00E11C5C" w:rsidRDefault="00F91A83" w:rsidP="003009B9">
      <w:pPr>
        <w:pStyle w:val="BodyText"/>
        <w:spacing w:line="240" w:lineRule="auto"/>
        <w:contextualSpacing/>
      </w:pPr>
    </w:p>
    <w:p w14:paraId="15F7C23D" w14:textId="53FB5951" w:rsidR="00F91A83" w:rsidRPr="00E11C5C" w:rsidRDefault="00F91A83" w:rsidP="003009B9">
      <w:pPr>
        <w:pStyle w:val="BodyText"/>
        <w:spacing w:line="240" w:lineRule="auto"/>
        <w:contextualSpacing/>
        <w:jc w:val="left"/>
      </w:pPr>
      <w:r w:rsidRPr="00E11C5C">
        <w:rPr>
          <w:i/>
        </w:rPr>
        <w:t>Head of the Contracting Office (HCO).</w:t>
      </w:r>
      <w:r w:rsidRPr="00E11C5C">
        <w:rPr>
          <w:b/>
        </w:rPr>
        <w:t xml:space="preserve">  </w:t>
      </w:r>
      <w:r w:rsidRPr="00E11C5C">
        <w:t xml:space="preserve">The </w:t>
      </w:r>
      <w:commentRangeStart w:id="48"/>
      <w:r w:rsidRPr="00E11C5C">
        <w:t xml:space="preserve">PSD Deputy Director </w:t>
      </w:r>
      <w:commentRangeEnd w:id="48"/>
      <w:r w:rsidR="00ED77DA">
        <w:rPr>
          <w:rStyle w:val="CommentReference"/>
        </w:rPr>
        <w:commentReference w:id="48"/>
      </w:r>
      <w:ins w:id="49" w:author="PS21" w:date="2025-05-21T12:02:00Z">
        <w:r w:rsidRPr="00E11C5C">
          <w:t xml:space="preserve">is the HCO for </w:t>
        </w:r>
        <w:r w:rsidR="003F21EB" w:rsidRPr="00E11C5C">
          <w:t>DITCO-NCR (P</w:t>
        </w:r>
        <w:r w:rsidR="003F21EB">
          <w:t>S</w:t>
        </w:r>
        <w:r w:rsidR="003F21EB" w:rsidRPr="00E11C5C">
          <w:t>6)</w:t>
        </w:r>
        <w:r w:rsidR="003F21EB">
          <w:t xml:space="preserve">.  </w:t>
        </w:r>
        <w:r w:rsidR="007B5AF4">
          <w:t xml:space="preserve">The Technical Director </w:t>
        </w:r>
      </w:ins>
      <w:r w:rsidR="007B5AF4">
        <w:t>is the HCO for</w:t>
      </w:r>
      <w:r w:rsidRPr="00E11C5C">
        <w:t xml:space="preserve"> the contracting field offices at </w:t>
      </w:r>
      <w:r w:rsidR="00751CF5" w:rsidRPr="00E11C5C">
        <w:t>DITCO-</w:t>
      </w:r>
      <w:del w:id="50" w:author="PS21" w:date="2025-05-21T12:02:00Z">
        <w:r w:rsidRPr="00E11C5C">
          <w:delText>Europe (</w:delText>
        </w:r>
        <w:r w:rsidR="00E91DCA" w:rsidRPr="00E11C5C">
          <w:delText>P</w:delText>
        </w:r>
        <w:r w:rsidR="00E91DCA">
          <w:delText>S</w:delText>
        </w:r>
        <w:r w:rsidR="00E91DCA" w:rsidRPr="00E11C5C">
          <w:delText>5</w:delText>
        </w:r>
        <w:r w:rsidRPr="00E11C5C">
          <w:delText>), DITCO-</w:delText>
        </w:r>
      </w:del>
      <w:r w:rsidR="00751CF5" w:rsidRPr="00E11C5C">
        <w:t>P</w:t>
      </w:r>
      <w:r w:rsidR="00751CF5">
        <w:t>S</w:t>
      </w:r>
      <w:r w:rsidR="00751CF5" w:rsidRPr="00E11C5C">
        <w:t>A (DCCO),</w:t>
      </w:r>
      <w:r w:rsidR="00751CF5">
        <w:t xml:space="preserve"> </w:t>
      </w:r>
      <w:r w:rsidRPr="00E11C5C">
        <w:t>DITCO-</w:t>
      </w:r>
      <w:del w:id="51" w:author="PS21" w:date="2025-05-21T12:02:00Z">
        <w:r w:rsidRPr="00E11C5C">
          <w:delText>NCR (</w:delText>
        </w:r>
        <w:r w:rsidR="00E91DCA" w:rsidRPr="00E11C5C">
          <w:delText>P</w:delText>
        </w:r>
        <w:r w:rsidR="00E91DCA">
          <w:delText>S</w:delText>
        </w:r>
        <w:r w:rsidR="00E91DCA" w:rsidRPr="00E11C5C">
          <w:delText>6</w:delText>
        </w:r>
      </w:del>
      <w:ins w:id="52" w:author="PS21" w:date="2025-05-21T12:02:00Z">
        <w:r w:rsidRPr="00E11C5C">
          <w:t>Europe (</w:t>
        </w:r>
        <w:r w:rsidR="00E91DCA" w:rsidRPr="00E11C5C">
          <w:t>P</w:t>
        </w:r>
        <w:r w:rsidR="00E91DCA">
          <w:t>S</w:t>
        </w:r>
        <w:r w:rsidR="00E91DCA" w:rsidRPr="00E11C5C">
          <w:t>5</w:t>
        </w:r>
      </w:ins>
      <w:r w:rsidRPr="00E11C5C">
        <w:t>), and DITCO-Pacific (</w:t>
      </w:r>
      <w:r w:rsidR="00E91DCA" w:rsidRPr="00E11C5C">
        <w:t>P</w:t>
      </w:r>
      <w:r w:rsidR="00E91DCA">
        <w:t>S</w:t>
      </w:r>
      <w:r w:rsidR="00E91DCA" w:rsidRPr="00E11C5C">
        <w:t>7</w:t>
      </w:r>
      <w:r w:rsidRPr="00E11C5C">
        <w:t>).  The Chief of the DITCO-Scott Field Site is the HCO for the DITCO-Scott Telecommunications Contracting Division (</w:t>
      </w:r>
      <w:r w:rsidR="00E91DCA" w:rsidRPr="00E11C5C">
        <w:t>P</w:t>
      </w:r>
      <w:r w:rsidR="00E91DCA">
        <w:t>S</w:t>
      </w:r>
      <w:r w:rsidR="00E91DCA" w:rsidRPr="00E11C5C">
        <w:t>82</w:t>
      </w:r>
      <w:r w:rsidRPr="00E11C5C">
        <w:t>), DITCO-Scott Information Technology Contracting Division (</w:t>
      </w:r>
      <w:r w:rsidR="00E91DCA" w:rsidRPr="00E11C5C">
        <w:t>P</w:t>
      </w:r>
      <w:r w:rsidR="00E91DCA">
        <w:t>S</w:t>
      </w:r>
      <w:r w:rsidR="00E91DCA" w:rsidRPr="00E11C5C">
        <w:t>83</w:t>
      </w:r>
      <w:r w:rsidRPr="00E11C5C">
        <w:t>), DITCO-Scott Emerging Technology, Special Interest Contracts and Pricing (</w:t>
      </w:r>
      <w:r w:rsidR="00E91DCA" w:rsidRPr="00E11C5C">
        <w:t>P</w:t>
      </w:r>
      <w:r w:rsidR="00E91DCA">
        <w:t>S</w:t>
      </w:r>
      <w:r w:rsidR="00E91DCA" w:rsidRPr="00E11C5C">
        <w:t>84</w:t>
      </w:r>
      <w:r w:rsidRPr="00E11C5C">
        <w:t>)</w:t>
      </w:r>
      <w:r w:rsidR="00E91DCA">
        <w:t>, and DITCO-Scott Cloud Contracting Division (PS85)</w:t>
      </w:r>
      <w:r w:rsidRPr="00E11C5C">
        <w:t xml:space="preserve">.  The HCO has direct managerial responsibility for the assigned </w:t>
      </w:r>
      <w:proofErr w:type="spellStart"/>
      <w:r w:rsidRPr="00E11C5C">
        <w:t>CoCOs</w:t>
      </w:r>
      <w:proofErr w:type="spellEnd"/>
      <w:r w:rsidRPr="00E11C5C">
        <w:t xml:space="preserve">. The HCO will typically approve actions that exceed the </w:t>
      </w:r>
      <w:proofErr w:type="spellStart"/>
      <w:r w:rsidRPr="00E11C5C">
        <w:t>CoCO’s</w:t>
      </w:r>
      <w:proofErr w:type="spellEnd"/>
      <w:r w:rsidRPr="00E11C5C">
        <w:t xml:space="preserve"> authority and will review specified contractual actions to ensure statutory, regulatory, and procedural compliance.  </w:t>
      </w:r>
    </w:p>
    <w:p w14:paraId="183E2633" w14:textId="0D01D571" w:rsidR="00F91A83" w:rsidRPr="00E11C5C" w:rsidRDefault="00F91A83" w:rsidP="003009B9">
      <w:pPr>
        <w:tabs>
          <w:tab w:val="left" w:pos="604"/>
        </w:tabs>
        <w:contextualSpacing/>
      </w:pPr>
      <w:r w:rsidRPr="00E11C5C">
        <w:t xml:space="preserve">Note: For specific actions see DARS PGI </w:t>
      </w:r>
      <w:r w:rsidR="005A01A1">
        <w:t>580</w:t>
      </w:r>
      <w:r w:rsidRPr="00E11C5C">
        <w:t>2.101</w:t>
      </w:r>
    </w:p>
    <w:p w14:paraId="3CDBF4B5" w14:textId="13C3EF30" w:rsidR="00F91A83" w:rsidRPr="00716570" w:rsidRDefault="00F91A83" w:rsidP="003009B9">
      <w:pPr>
        <w:pStyle w:val="BodyText"/>
        <w:spacing w:line="240" w:lineRule="auto"/>
        <w:contextualSpacing/>
        <w:jc w:val="left"/>
      </w:pPr>
      <w:r w:rsidRPr="00E11C5C">
        <w:rPr>
          <w:i/>
        </w:rPr>
        <w:t>Ordering Officer.</w:t>
      </w:r>
      <w:r w:rsidRPr="00E11C5C">
        <w:rPr>
          <w:b/>
        </w:rPr>
        <w:t xml:space="preserve">  </w:t>
      </w:r>
      <w:r w:rsidRPr="00E11C5C">
        <w:t xml:space="preserve">A DISA employee with the authority to </w:t>
      </w:r>
      <w:proofErr w:type="gramStart"/>
      <w:r w:rsidRPr="00E11C5C">
        <w:t>enter into</w:t>
      </w:r>
      <w:proofErr w:type="gramEnd"/>
      <w:r w:rsidRPr="00E11C5C">
        <w:t xml:space="preserve"> and administer contract orders not to exceed $25,000.00 for orders against existing GSA schedules, Government contracts, or contract vehicles established under FAR Part 8 or FAR Part 16 procedures, as long as contract terms permit and orders are within monetary limitations specified in the contract. </w:t>
      </w:r>
    </w:p>
    <w:p w14:paraId="5D478E02" w14:textId="77777777" w:rsidR="00F91A83" w:rsidRPr="00E11C5C" w:rsidRDefault="00F91A83" w:rsidP="003009B9">
      <w:pPr>
        <w:contextualSpacing/>
        <w:rPr>
          <w:szCs w:val="24"/>
        </w:rPr>
      </w:pPr>
      <w:r w:rsidRPr="00E11C5C">
        <w:rPr>
          <w:i/>
          <w:szCs w:val="24"/>
        </w:rPr>
        <w:t>Purchase Request (PR).</w:t>
      </w:r>
      <w:r w:rsidRPr="00E11C5C">
        <w:rPr>
          <w:b/>
          <w:szCs w:val="24"/>
        </w:rPr>
        <w:t xml:space="preserve">  </w:t>
      </w:r>
      <w:r w:rsidRPr="00E11C5C">
        <w:rPr>
          <w:szCs w:val="24"/>
        </w:rPr>
        <w:t>The authority to obtain supplies/services on behalf of the requirements office.</w:t>
      </w:r>
    </w:p>
    <w:p w14:paraId="1D1FBCCB" w14:textId="77777777" w:rsidR="00F91A83" w:rsidRPr="00104C07" w:rsidRDefault="00F91A83" w:rsidP="003009B9">
      <w:pPr>
        <w:contextualSpacing/>
        <w:rPr>
          <w:i/>
          <w:szCs w:val="24"/>
        </w:rPr>
      </w:pPr>
    </w:p>
    <w:p w14:paraId="734B2769" w14:textId="49C9981E" w:rsidR="00CB0235" w:rsidRDefault="00F91A83" w:rsidP="003009B9">
      <w:pPr>
        <w:rPr>
          <w:iCs/>
          <w:szCs w:val="24"/>
        </w:rPr>
      </w:pPr>
      <w:r w:rsidRPr="00E11C5C">
        <w:rPr>
          <w:i/>
          <w:szCs w:val="24"/>
        </w:rPr>
        <w:t>Senior Procurement Executive (SPE).</w:t>
      </w:r>
      <w:r w:rsidRPr="00104C07">
        <w:rPr>
          <w:i/>
          <w:szCs w:val="24"/>
        </w:rPr>
        <w:t xml:space="preserve">  </w:t>
      </w:r>
      <w:r w:rsidRPr="00104C07">
        <w:rPr>
          <w:iCs/>
          <w:szCs w:val="24"/>
        </w:rPr>
        <w:t>The DISA Senior Procurement Executive (SPE) is the Assistant to the Director, DISA.  The HCA is designated by the DISA Director to serve as the SPE in limited circumstances where the Assistant to the Director is unavailable due to temporary duty travel, leave or similar circumstances where the SPE does not have communication capability with the Agency.  The authority shall not be further re-delegated</w:t>
      </w:r>
      <w:r w:rsidR="00CB0235">
        <w:rPr>
          <w:iCs/>
          <w:szCs w:val="24"/>
        </w:rPr>
        <w:t>.</w:t>
      </w:r>
      <w:bookmarkEnd w:id="43"/>
      <w:bookmarkEnd w:id="44"/>
    </w:p>
    <w:sectPr w:rsidR="00CB0235" w:rsidSect="00715ABF">
      <w:headerReference w:type="default" r:id="rId16"/>
      <w:footerReference w:type="default" r:id="rId17"/>
      <w:pgSz w:w="12240" w:h="15840" w:code="1"/>
      <w:pgMar w:top="1440" w:right="1440" w:bottom="1440" w:left="1440" w:header="432" w:footer="432"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8" w:author="Ranz, Timothy D (Tim) CIV DISA PSD (USA)" w:date="2025-01-30T10:18:00Z" w:initials="TR">
    <w:p w14:paraId="57D6AFE3" w14:textId="77777777" w:rsidR="00CB3121" w:rsidRDefault="00ED77DA" w:rsidP="00CB3121">
      <w:pPr>
        <w:pStyle w:val="CommentText"/>
      </w:pPr>
      <w:r>
        <w:rPr>
          <w:rStyle w:val="CommentReference"/>
        </w:rPr>
        <w:annotationRef/>
      </w:r>
      <w:r w:rsidR="00CB3121">
        <w:t>I don’t think this is accurate anymore, if Sam is the PSD Deputy Director, she is only HCO for PS6. Do we need to split the reference here the way that it is currently delegated?</w:t>
      </w:r>
    </w:p>
    <w:p w14:paraId="62267BB8" w14:textId="77777777" w:rsidR="00CB3121" w:rsidRDefault="00CB3121" w:rsidP="00CB3121">
      <w:pPr>
        <w:pStyle w:val="CommentText"/>
      </w:pPr>
    </w:p>
    <w:p w14:paraId="79652B6A" w14:textId="77777777" w:rsidR="00CB3121" w:rsidRDefault="00CB3121" w:rsidP="00CB3121">
      <w:pPr>
        <w:pStyle w:val="CommentText"/>
      </w:pPr>
      <w:r>
        <w:t>"The Technical Director is the HCO for the contracting field offices at DITCO-Europe (PS5), DITCO-PSA (DCCO), and DITCO-Pacific (PS7)."  “The PSD Deputy Director is the HCO for the DITCO-NCR Contracting field office."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652B6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B7EDEA2" w16cex:dateUtc="2025-01-30T16: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652B6A" w16cid:durableId="7B7EDE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41955" w14:textId="77777777" w:rsidR="00186013" w:rsidRDefault="00186013">
      <w:r>
        <w:separator/>
      </w:r>
    </w:p>
  </w:endnote>
  <w:endnote w:type="continuationSeparator" w:id="0">
    <w:p w14:paraId="50781BD4" w14:textId="77777777" w:rsidR="00186013" w:rsidRDefault="00186013">
      <w:r>
        <w:continuationSeparator/>
      </w:r>
    </w:p>
  </w:endnote>
  <w:endnote w:type="continuationNotice" w:id="1">
    <w:p w14:paraId="1A217014" w14:textId="77777777" w:rsidR="00186013" w:rsidRDefault="00186013">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hicago">
    <w:altName w:val="Arial"/>
    <w:panose1 w:val="00000000000000000000"/>
    <w:charset w:val="FF"/>
    <w:family w:val="roman"/>
    <w:notTrueType/>
    <w:pitch w:val="default"/>
    <w:sig w:usb0="00000003"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44D07" w14:textId="6C9E4899" w:rsidR="00A3201F" w:rsidRDefault="00A87FBF" w:rsidP="00C51F47">
    <w:pPr>
      <w:pStyle w:val="Footer"/>
      <w:pBdr>
        <w:top w:val="single" w:sz="4" w:space="1" w:color="auto"/>
      </w:pBdr>
      <w:tabs>
        <w:tab w:val="clear" w:pos="4320"/>
        <w:tab w:val="clear" w:pos="8640"/>
        <w:tab w:val="right" w:pos="9360"/>
      </w:tabs>
      <w:spacing w:before="0" w:after="0"/>
      <w:rPr>
        <w:sz w:val="20"/>
      </w:rPr>
    </w:pPr>
    <w:del w:id="53" w:author="PS21" w:date="2025-05-21T12:02:00Z">
      <w:r>
        <w:delText xml:space="preserve">October </w:delText>
      </w:r>
      <w:r w:rsidR="00A3201F">
        <w:delText>20</w:delText>
      </w:r>
      <w:r w:rsidR="0085104E">
        <w:delText>2</w:delText>
      </w:r>
      <w:r w:rsidR="00744F7E">
        <w:delText>4</w:delText>
      </w:r>
    </w:del>
    <w:ins w:id="54" w:author="PS21" w:date="2025-05-21T12:02:00Z">
      <w:r w:rsidR="00EB62FD">
        <w:t>May 2025</w:t>
      </w:r>
    </w:ins>
    <w:r w:rsidR="00A3201F">
      <w:t xml:space="preserve"> Edition</w:t>
    </w:r>
    <w:r w:rsidR="00A3201F">
      <w:tab/>
      <w:t>5</w:t>
    </w:r>
    <w:r w:rsidR="00C809CD">
      <w:t>8</w:t>
    </w:r>
    <w:r w:rsidR="00A3201F">
      <w:t>0</w:t>
    </w:r>
    <w:r w:rsidR="00744F7E">
      <w:t>2</w:t>
    </w:r>
    <w:r w:rsidR="00A3201F">
      <w:t>-</w:t>
    </w:r>
    <w:r w:rsidR="00A3201F">
      <w:rPr>
        <w:rStyle w:val="PageNumber"/>
      </w:rPr>
      <w:fldChar w:fldCharType="begin"/>
    </w:r>
    <w:r w:rsidR="00A3201F">
      <w:rPr>
        <w:rStyle w:val="PageNumber"/>
      </w:rPr>
      <w:instrText xml:space="preserve"> PAGE </w:instrText>
    </w:r>
    <w:r w:rsidR="00A3201F">
      <w:rPr>
        <w:rStyle w:val="PageNumber"/>
      </w:rPr>
      <w:fldChar w:fldCharType="separate"/>
    </w:r>
    <w:r w:rsidR="00DB2519">
      <w:rPr>
        <w:rStyle w:val="PageNumber"/>
        <w:noProof/>
      </w:rPr>
      <w:t>15</w:t>
    </w:r>
    <w:r w:rsidR="00A3201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FE5F3" w14:textId="77777777" w:rsidR="00186013" w:rsidRDefault="00186013">
      <w:r>
        <w:separator/>
      </w:r>
    </w:p>
  </w:footnote>
  <w:footnote w:type="continuationSeparator" w:id="0">
    <w:p w14:paraId="4CD682B7" w14:textId="77777777" w:rsidR="00186013" w:rsidRDefault="00186013">
      <w:r>
        <w:continuationSeparator/>
      </w:r>
    </w:p>
  </w:footnote>
  <w:footnote w:type="continuationNotice" w:id="1">
    <w:p w14:paraId="226AE823" w14:textId="77777777" w:rsidR="00186013" w:rsidRDefault="00186013">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51FBA" w14:textId="3E495F24" w:rsidR="00A3201F" w:rsidRDefault="00D41D25">
    <w:pPr>
      <w:pStyle w:val="Heading5"/>
    </w:pPr>
    <w:r>
      <w:t>DISA ACQUISTION</w:t>
    </w:r>
    <w:r w:rsidR="00A3201F">
      <w:t xml:space="preserve"> </w:t>
    </w:r>
    <w:r w:rsidR="00D755D3">
      <w:t xml:space="preserve">REGULATION </w:t>
    </w:r>
    <w:r w:rsidR="00A3201F">
      <w:t>SUPPLEMENT</w:t>
    </w:r>
  </w:p>
  <w:p w14:paraId="2BBF15F6" w14:textId="1728440D" w:rsidR="00A3201F" w:rsidRDefault="00A3201F">
    <w:pPr>
      <w:pBdr>
        <w:bottom w:val="single" w:sz="4" w:space="1" w:color="auto"/>
      </w:pBdr>
    </w:pPr>
    <w:r>
      <w:t>PART 5</w:t>
    </w:r>
    <w:r w:rsidR="00D755D3">
      <w:t>8</w:t>
    </w:r>
    <w:r>
      <w:t>0</w:t>
    </w:r>
    <w:r w:rsidR="00792000">
      <w:t>2</w:t>
    </w:r>
    <w:r>
      <w:t xml:space="preserve"> — </w:t>
    </w:r>
    <w:r w:rsidR="009D1FD0" w:rsidRPr="009D1FD0">
      <w:t xml:space="preserve">Definitions </w:t>
    </w:r>
    <w:r w:rsidR="009D1FD0">
      <w:t>o</w:t>
    </w:r>
    <w:r w:rsidR="009D1FD0" w:rsidRPr="009D1FD0">
      <w:t xml:space="preserve">f Words </w:t>
    </w:r>
    <w:r w:rsidR="009D1FD0">
      <w:t>a</w:t>
    </w:r>
    <w:r w:rsidR="009D1FD0" w:rsidRPr="009D1FD0">
      <w:t>nd Terms</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D2B34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49CE4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825A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5F422E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AF0B4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1862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F4AD0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15471F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F1A66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44D5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0F0AF7"/>
    <w:multiLevelType w:val="hybridMultilevel"/>
    <w:tmpl w:val="6BCE3656"/>
    <w:lvl w:ilvl="0" w:tplc="56E2B3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9C58BC"/>
    <w:multiLevelType w:val="hybridMultilevel"/>
    <w:tmpl w:val="D4A079D6"/>
    <w:lvl w:ilvl="0" w:tplc="BE02C5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8C54FE"/>
    <w:multiLevelType w:val="hybridMultilevel"/>
    <w:tmpl w:val="A9E672BA"/>
    <w:lvl w:ilvl="0" w:tplc="6F4C4A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00F1FDA"/>
    <w:multiLevelType w:val="hybridMultilevel"/>
    <w:tmpl w:val="E10C312C"/>
    <w:lvl w:ilvl="0" w:tplc="27B815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2EA1331"/>
    <w:multiLevelType w:val="hybridMultilevel"/>
    <w:tmpl w:val="ABC41826"/>
    <w:lvl w:ilvl="0" w:tplc="60A04244">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254B0A"/>
    <w:multiLevelType w:val="hybridMultilevel"/>
    <w:tmpl w:val="9184FF5A"/>
    <w:lvl w:ilvl="0" w:tplc="DDDA8F00">
      <w:start w:val="1"/>
      <w:numFmt w:val="lowerLetter"/>
      <w:lvlText w:val="%1."/>
      <w:lvlJc w:val="left"/>
      <w:pPr>
        <w:ind w:left="819" w:hanging="360"/>
      </w:pPr>
      <w:rPr>
        <w:rFonts w:hint="default"/>
        <w:b w:val="0"/>
      </w:r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16" w15:restartNumberingAfterBreak="0">
    <w:nsid w:val="459F1FC1"/>
    <w:multiLevelType w:val="hybridMultilevel"/>
    <w:tmpl w:val="1DFEEB3C"/>
    <w:lvl w:ilvl="0" w:tplc="D24C4E88">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7" w15:restartNumberingAfterBreak="0">
    <w:nsid w:val="4E113455"/>
    <w:multiLevelType w:val="hybridMultilevel"/>
    <w:tmpl w:val="1CA41346"/>
    <w:lvl w:ilvl="0" w:tplc="8466B3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F3A3223"/>
    <w:multiLevelType w:val="hybridMultilevel"/>
    <w:tmpl w:val="A8B83A2A"/>
    <w:lvl w:ilvl="0" w:tplc="CA8007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1FE4ACD"/>
    <w:multiLevelType w:val="hybridMultilevel"/>
    <w:tmpl w:val="A950D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4728EE"/>
    <w:multiLevelType w:val="hybridMultilevel"/>
    <w:tmpl w:val="FD0EC7C0"/>
    <w:lvl w:ilvl="0" w:tplc="D7AA35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A2534B"/>
    <w:multiLevelType w:val="hybridMultilevel"/>
    <w:tmpl w:val="2A7E6E5C"/>
    <w:lvl w:ilvl="0" w:tplc="E1BA57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0956EDA"/>
    <w:multiLevelType w:val="hybridMultilevel"/>
    <w:tmpl w:val="CA3E5EBA"/>
    <w:lvl w:ilvl="0" w:tplc="5334891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1955717"/>
    <w:multiLevelType w:val="hybridMultilevel"/>
    <w:tmpl w:val="F9AE3A94"/>
    <w:lvl w:ilvl="0" w:tplc="150CC1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628605C"/>
    <w:multiLevelType w:val="hybridMultilevel"/>
    <w:tmpl w:val="E2543298"/>
    <w:lvl w:ilvl="0" w:tplc="A8067C8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6A76C9F"/>
    <w:multiLevelType w:val="hybridMultilevel"/>
    <w:tmpl w:val="6356724C"/>
    <w:lvl w:ilvl="0" w:tplc="FD72B0B4">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8814B7"/>
    <w:multiLevelType w:val="hybridMultilevel"/>
    <w:tmpl w:val="2BF0E892"/>
    <w:lvl w:ilvl="0" w:tplc="A5CE7B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D0B003E"/>
    <w:multiLevelType w:val="hybridMultilevel"/>
    <w:tmpl w:val="DFA69EF6"/>
    <w:lvl w:ilvl="0" w:tplc="0B6A4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E4630B"/>
    <w:multiLevelType w:val="hybridMultilevel"/>
    <w:tmpl w:val="584A992A"/>
    <w:lvl w:ilvl="0" w:tplc="35D69F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4123A30"/>
    <w:multiLevelType w:val="hybridMultilevel"/>
    <w:tmpl w:val="C524975E"/>
    <w:lvl w:ilvl="0" w:tplc="50009B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8A20C6"/>
    <w:multiLevelType w:val="hybridMultilevel"/>
    <w:tmpl w:val="7C4AB8A0"/>
    <w:lvl w:ilvl="0" w:tplc="01849B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9920589">
    <w:abstractNumId w:val="22"/>
  </w:num>
  <w:num w:numId="2" w16cid:durableId="267853184">
    <w:abstractNumId w:val="18"/>
  </w:num>
  <w:num w:numId="3" w16cid:durableId="1200782494">
    <w:abstractNumId w:val="13"/>
  </w:num>
  <w:num w:numId="4" w16cid:durableId="199754791">
    <w:abstractNumId w:val="10"/>
  </w:num>
  <w:num w:numId="5" w16cid:durableId="272177555">
    <w:abstractNumId w:val="28"/>
  </w:num>
  <w:num w:numId="6" w16cid:durableId="1737823677">
    <w:abstractNumId w:val="11"/>
  </w:num>
  <w:num w:numId="7" w16cid:durableId="1481532889">
    <w:abstractNumId w:val="27"/>
  </w:num>
  <w:num w:numId="8" w16cid:durableId="1025595882">
    <w:abstractNumId w:val="30"/>
  </w:num>
  <w:num w:numId="9" w16cid:durableId="514881849">
    <w:abstractNumId w:val="14"/>
  </w:num>
  <w:num w:numId="10" w16cid:durableId="430395193">
    <w:abstractNumId w:val="29"/>
  </w:num>
  <w:num w:numId="11" w16cid:durableId="1894193430">
    <w:abstractNumId w:val="16"/>
  </w:num>
  <w:num w:numId="12" w16cid:durableId="1906379849">
    <w:abstractNumId w:val="23"/>
  </w:num>
  <w:num w:numId="13" w16cid:durableId="1029645931">
    <w:abstractNumId w:val="26"/>
  </w:num>
  <w:num w:numId="14" w16cid:durableId="607155403">
    <w:abstractNumId w:val="20"/>
  </w:num>
  <w:num w:numId="15" w16cid:durableId="163673324">
    <w:abstractNumId w:val="24"/>
  </w:num>
  <w:num w:numId="16" w16cid:durableId="1425152689">
    <w:abstractNumId w:val="25"/>
  </w:num>
  <w:num w:numId="17" w16cid:durableId="851264608">
    <w:abstractNumId w:val="17"/>
  </w:num>
  <w:num w:numId="18" w16cid:durableId="1673023643">
    <w:abstractNumId w:val="12"/>
  </w:num>
  <w:num w:numId="19" w16cid:durableId="1130589008">
    <w:abstractNumId w:val="19"/>
  </w:num>
  <w:num w:numId="20" w16cid:durableId="1056048471">
    <w:abstractNumId w:val="9"/>
  </w:num>
  <w:num w:numId="21" w16cid:durableId="1085885806">
    <w:abstractNumId w:val="7"/>
  </w:num>
  <w:num w:numId="22" w16cid:durableId="133104667">
    <w:abstractNumId w:val="6"/>
  </w:num>
  <w:num w:numId="23" w16cid:durableId="25180753">
    <w:abstractNumId w:val="5"/>
  </w:num>
  <w:num w:numId="24" w16cid:durableId="1035081983">
    <w:abstractNumId w:val="4"/>
  </w:num>
  <w:num w:numId="25" w16cid:durableId="31686446">
    <w:abstractNumId w:val="8"/>
  </w:num>
  <w:num w:numId="26" w16cid:durableId="761141937">
    <w:abstractNumId w:val="3"/>
  </w:num>
  <w:num w:numId="27" w16cid:durableId="1868525869">
    <w:abstractNumId w:val="2"/>
  </w:num>
  <w:num w:numId="28" w16cid:durableId="1943101200">
    <w:abstractNumId w:val="1"/>
  </w:num>
  <w:num w:numId="29" w16cid:durableId="1191260114">
    <w:abstractNumId w:val="0"/>
  </w:num>
  <w:num w:numId="30" w16cid:durableId="1244950847">
    <w:abstractNumId w:val="21"/>
  </w:num>
  <w:num w:numId="31" w16cid:durableId="925959698">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nz, Timothy D (Tim) CIV DISA PSD (USA)">
    <w15:presenceInfo w15:providerId="AD" w15:userId="S::timothy.d.ranz.civ@mail.mil::b2b8ed8b-a8a9-4ee8-8781-033038ffe0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ctiveWritingStyle w:appName="MSWord" w:lang="en-US" w:vendorID="64" w:dllVersion="0"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ocumentProtection w:edit="readOnly" w:enforcement="0"/>
  <w:defaultTabStop w:val="36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191"/>
    <w:rsid w:val="00000590"/>
    <w:rsid w:val="00001D60"/>
    <w:rsid w:val="00001E68"/>
    <w:rsid w:val="0000204E"/>
    <w:rsid w:val="000030A8"/>
    <w:rsid w:val="00003748"/>
    <w:rsid w:val="00004338"/>
    <w:rsid w:val="00006679"/>
    <w:rsid w:val="0000680B"/>
    <w:rsid w:val="000106F1"/>
    <w:rsid w:val="00012464"/>
    <w:rsid w:val="00014B8E"/>
    <w:rsid w:val="00015160"/>
    <w:rsid w:val="00016806"/>
    <w:rsid w:val="00016900"/>
    <w:rsid w:val="00017629"/>
    <w:rsid w:val="00017862"/>
    <w:rsid w:val="00017AD9"/>
    <w:rsid w:val="00020829"/>
    <w:rsid w:val="00022F07"/>
    <w:rsid w:val="000230F0"/>
    <w:rsid w:val="00023932"/>
    <w:rsid w:val="00023AD4"/>
    <w:rsid w:val="0002548C"/>
    <w:rsid w:val="0002598B"/>
    <w:rsid w:val="000260EE"/>
    <w:rsid w:val="00026BC6"/>
    <w:rsid w:val="00030569"/>
    <w:rsid w:val="00031AB7"/>
    <w:rsid w:val="0003247F"/>
    <w:rsid w:val="0003341A"/>
    <w:rsid w:val="00033940"/>
    <w:rsid w:val="00034049"/>
    <w:rsid w:val="00034F4E"/>
    <w:rsid w:val="00035D1E"/>
    <w:rsid w:val="00035D87"/>
    <w:rsid w:val="0003703C"/>
    <w:rsid w:val="000379CC"/>
    <w:rsid w:val="00040DD8"/>
    <w:rsid w:val="00042297"/>
    <w:rsid w:val="000444E7"/>
    <w:rsid w:val="00044823"/>
    <w:rsid w:val="00045955"/>
    <w:rsid w:val="00047C90"/>
    <w:rsid w:val="00050D57"/>
    <w:rsid w:val="000513A8"/>
    <w:rsid w:val="00051E2F"/>
    <w:rsid w:val="00052641"/>
    <w:rsid w:val="00052FA0"/>
    <w:rsid w:val="00056E3E"/>
    <w:rsid w:val="000577B2"/>
    <w:rsid w:val="0006133B"/>
    <w:rsid w:val="00061557"/>
    <w:rsid w:val="000618F0"/>
    <w:rsid w:val="0006243A"/>
    <w:rsid w:val="000632CE"/>
    <w:rsid w:val="00064A00"/>
    <w:rsid w:val="00064D62"/>
    <w:rsid w:val="00070B39"/>
    <w:rsid w:val="00070B79"/>
    <w:rsid w:val="00070F0B"/>
    <w:rsid w:val="00071441"/>
    <w:rsid w:val="000720E5"/>
    <w:rsid w:val="00072174"/>
    <w:rsid w:val="00072D53"/>
    <w:rsid w:val="00073DE5"/>
    <w:rsid w:val="000751A9"/>
    <w:rsid w:val="0007574A"/>
    <w:rsid w:val="00075A75"/>
    <w:rsid w:val="00076712"/>
    <w:rsid w:val="000770F8"/>
    <w:rsid w:val="00077548"/>
    <w:rsid w:val="00080A49"/>
    <w:rsid w:val="00083770"/>
    <w:rsid w:val="00084A40"/>
    <w:rsid w:val="000900ED"/>
    <w:rsid w:val="000927BE"/>
    <w:rsid w:val="00092EF2"/>
    <w:rsid w:val="00093990"/>
    <w:rsid w:val="00093A84"/>
    <w:rsid w:val="0009412D"/>
    <w:rsid w:val="00094399"/>
    <w:rsid w:val="00095916"/>
    <w:rsid w:val="00095CEB"/>
    <w:rsid w:val="00095D5E"/>
    <w:rsid w:val="0009765F"/>
    <w:rsid w:val="000A197F"/>
    <w:rsid w:val="000A22BD"/>
    <w:rsid w:val="000A2563"/>
    <w:rsid w:val="000A2F98"/>
    <w:rsid w:val="000A37B0"/>
    <w:rsid w:val="000A3B5E"/>
    <w:rsid w:val="000A3CBB"/>
    <w:rsid w:val="000A49C7"/>
    <w:rsid w:val="000A6AF0"/>
    <w:rsid w:val="000B098E"/>
    <w:rsid w:val="000B1548"/>
    <w:rsid w:val="000B26EE"/>
    <w:rsid w:val="000B35F0"/>
    <w:rsid w:val="000B3824"/>
    <w:rsid w:val="000B3F88"/>
    <w:rsid w:val="000B4089"/>
    <w:rsid w:val="000B5EFD"/>
    <w:rsid w:val="000B7C32"/>
    <w:rsid w:val="000B7D47"/>
    <w:rsid w:val="000C0144"/>
    <w:rsid w:val="000C089A"/>
    <w:rsid w:val="000C0E18"/>
    <w:rsid w:val="000C121A"/>
    <w:rsid w:val="000C16A6"/>
    <w:rsid w:val="000C3B12"/>
    <w:rsid w:val="000C3CCD"/>
    <w:rsid w:val="000C4760"/>
    <w:rsid w:val="000C57DA"/>
    <w:rsid w:val="000C79A4"/>
    <w:rsid w:val="000C7F5F"/>
    <w:rsid w:val="000C7FA7"/>
    <w:rsid w:val="000D0265"/>
    <w:rsid w:val="000D08B0"/>
    <w:rsid w:val="000D19E2"/>
    <w:rsid w:val="000D2320"/>
    <w:rsid w:val="000D28A1"/>
    <w:rsid w:val="000D2A34"/>
    <w:rsid w:val="000D572F"/>
    <w:rsid w:val="000D5730"/>
    <w:rsid w:val="000D70F0"/>
    <w:rsid w:val="000E075F"/>
    <w:rsid w:val="000E0BEA"/>
    <w:rsid w:val="000E164F"/>
    <w:rsid w:val="000E2FAD"/>
    <w:rsid w:val="000E79CD"/>
    <w:rsid w:val="000F02B2"/>
    <w:rsid w:val="000F068B"/>
    <w:rsid w:val="000F0D81"/>
    <w:rsid w:val="000F36AA"/>
    <w:rsid w:val="000F44A2"/>
    <w:rsid w:val="000F462C"/>
    <w:rsid w:val="000F5E18"/>
    <w:rsid w:val="000F6003"/>
    <w:rsid w:val="000F70A1"/>
    <w:rsid w:val="000F7353"/>
    <w:rsid w:val="000F789D"/>
    <w:rsid w:val="00100090"/>
    <w:rsid w:val="001008BC"/>
    <w:rsid w:val="00100C02"/>
    <w:rsid w:val="00102AF6"/>
    <w:rsid w:val="00102C06"/>
    <w:rsid w:val="001035ED"/>
    <w:rsid w:val="00103F7F"/>
    <w:rsid w:val="0010460B"/>
    <w:rsid w:val="00104931"/>
    <w:rsid w:val="00104D36"/>
    <w:rsid w:val="00104D89"/>
    <w:rsid w:val="001072B7"/>
    <w:rsid w:val="00107A3E"/>
    <w:rsid w:val="00107EA1"/>
    <w:rsid w:val="00110D56"/>
    <w:rsid w:val="00111C29"/>
    <w:rsid w:val="00112FFD"/>
    <w:rsid w:val="00114FBF"/>
    <w:rsid w:val="00115F2F"/>
    <w:rsid w:val="00116786"/>
    <w:rsid w:val="00117C9C"/>
    <w:rsid w:val="001207B7"/>
    <w:rsid w:val="0012104A"/>
    <w:rsid w:val="0012460D"/>
    <w:rsid w:val="001246D7"/>
    <w:rsid w:val="00124749"/>
    <w:rsid w:val="0012530D"/>
    <w:rsid w:val="00127073"/>
    <w:rsid w:val="00127B32"/>
    <w:rsid w:val="00132388"/>
    <w:rsid w:val="00132493"/>
    <w:rsid w:val="001328F3"/>
    <w:rsid w:val="00133F45"/>
    <w:rsid w:val="001345F6"/>
    <w:rsid w:val="00134D87"/>
    <w:rsid w:val="00135B53"/>
    <w:rsid w:val="00144D1E"/>
    <w:rsid w:val="0014595C"/>
    <w:rsid w:val="00145C4B"/>
    <w:rsid w:val="00150A5A"/>
    <w:rsid w:val="00151ED9"/>
    <w:rsid w:val="00155B50"/>
    <w:rsid w:val="00156785"/>
    <w:rsid w:val="00157FE2"/>
    <w:rsid w:val="0016052F"/>
    <w:rsid w:val="00161D32"/>
    <w:rsid w:val="00161F26"/>
    <w:rsid w:val="00162EDD"/>
    <w:rsid w:val="00164C2F"/>
    <w:rsid w:val="0016608D"/>
    <w:rsid w:val="00166FCB"/>
    <w:rsid w:val="00171242"/>
    <w:rsid w:val="001715E8"/>
    <w:rsid w:val="00171AB8"/>
    <w:rsid w:val="00174719"/>
    <w:rsid w:val="0017556D"/>
    <w:rsid w:val="00175A81"/>
    <w:rsid w:val="00175CE3"/>
    <w:rsid w:val="0017704A"/>
    <w:rsid w:val="00177055"/>
    <w:rsid w:val="00181774"/>
    <w:rsid w:val="00181821"/>
    <w:rsid w:val="00181B43"/>
    <w:rsid w:val="00181BDE"/>
    <w:rsid w:val="00182E25"/>
    <w:rsid w:val="001836F9"/>
    <w:rsid w:val="00184E86"/>
    <w:rsid w:val="00184F70"/>
    <w:rsid w:val="00185178"/>
    <w:rsid w:val="00186013"/>
    <w:rsid w:val="0018601A"/>
    <w:rsid w:val="00186BE9"/>
    <w:rsid w:val="0018730A"/>
    <w:rsid w:val="001927FB"/>
    <w:rsid w:val="0019326C"/>
    <w:rsid w:val="00193977"/>
    <w:rsid w:val="00194026"/>
    <w:rsid w:val="00195870"/>
    <w:rsid w:val="00196BEA"/>
    <w:rsid w:val="0019742F"/>
    <w:rsid w:val="00197C61"/>
    <w:rsid w:val="001A0AD7"/>
    <w:rsid w:val="001A2004"/>
    <w:rsid w:val="001A245C"/>
    <w:rsid w:val="001A3046"/>
    <w:rsid w:val="001A537B"/>
    <w:rsid w:val="001A54CF"/>
    <w:rsid w:val="001A54EF"/>
    <w:rsid w:val="001A6600"/>
    <w:rsid w:val="001A7583"/>
    <w:rsid w:val="001A76F0"/>
    <w:rsid w:val="001A7921"/>
    <w:rsid w:val="001B1C64"/>
    <w:rsid w:val="001B1CA3"/>
    <w:rsid w:val="001B22A1"/>
    <w:rsid w:val="001B3EF9"/>
    <w:rsid w:val="001B5002"/>
    <w:rsid w:val="001B62D0"/>
    <w:rsid w:val="001B6DF8"/>
    <w:rsid w:val="001C0DF7"/>
    <w:rsid w:val="001C3283"/>
    <w:rsid w:val="001C3E96"/>
    <w:rsid w:val="001C4742"/>
    <w:rsid w:val="001C58AA"/>
    <w:rsid w:val="001C661E"/>
    <w:rsid w:val="001C66D7"/>
    <w:rsid w:val="001D074D"/>
    <w:rsid w:val="001D12F5"/>
    <w:rsid w:val="001D1DDC"/>
    <w:rsid w:val="001D3567"/>
    <w:rsid w:val="001D51EC"/>
    <w:rsid w:val="001D6E40"/>
    <w:rsid w:val="001D784C"/>
    <w:rsid w:val="001E1374"/>
    <w:rsid w:val="001E421D"/>
    <w:rsid w:val="001E4292"/>
    <w:rsid w:val="001E4D11"/>
    <w:rsid w:val="001E625D"/>
    <w:rsid w:val="001E6362"/>
    <w:rsid w:val="001E6958"/>
    <w:rsid w:val="001E7F3F"/>
    <w:rsid w:val="001F081E"/>
    <w:rsid w:val="001F10B0"/>
    <w:rsid w:val="001F372D"/>
    <w:rsid w:val="001F38B9"/>
    <w:rsid w:val="001F3F09"/>
    <w:rsid w:val="001F4093"/>
    <w:rsid w:val="001F4101"/>
    <w:rsid w:val="001F48B1"/>
    <w:rsid w:val="001F4D89"/>
    <w:rsid w:val="001F4F43"/>
    <w:rsid w:val="001F5D8F"/>
    <w:rsid w:val="001F60AD"/>
    <w:rsid w:val="001F6A59"/>
    <w:rsid w:val="00203FCC"/>
    <w:rsid w:val="002042A5"/>
    <w:rsid w:val="0020495B"/>
    <w:rsid w:val="002068AD"/>
    <w:rsid w:val="0020710A"/>
    <w:rsid w:val="0020742C"/>
    <w:rsid w:val="002106A7"/>
    <w:rsid w:val="002106B9"/>
    <w:rsid w:val="00210D7D"/>
    <w:rsid w:val="00210DD3"/>
    <w:rsid w:val="00210EDD"/>
    <w:rsid w:val="00211618"/>
    <w:rsid w:val="0021167A"/>
    <w:rsid w:val="00211C31"/>
    <w:rsid w:val="00212194"/>
    <w:rsid w:val="002125EB"/>
    <w:rsid w:val="00213716"/>
    <w:rsid w:val="002137D3"/>
    <w:rsid w:val="00213814"/>
    <w:rsid w:val="00213C72"/>
    <w:rsid w:val="00214FB2"/>
    <w:rsid w:val="00217AD3"/>
    <w:rsid w:val="0022053F"/>
    <w:rsid w:val="0022092E"/>
    <w:rsid w:val="00223895"/>
    <w:rsid w:val="00227344"/>
    <w:rsid w:val="002322D2"/>
    <w:rsid w:val="00233206"/>
    <w:rsid w:val="00233BE0"/>
    <w:rsid w:val="002347C2"/>
    <w:rsid w:val="00236125"/>
    <w:rsid w:val="00236720"/>
    <w:rsid w:val="00236A7C"/>
    <w:rsid w:val="00236CBD"/>
    <w:rsid w:val="00237FBC"/>
    <w:rsid w:val="0024104B"/>
    <w:rsid w:val="00241948"/>
    <w:rsid w:val="00241C18"/>
    <w:rsid w:val="00242434"/>
    <w:rsid w:val="0024306E"/>
    <w:rsid w:val="00245084"/>
    <w:rsid w:val="00245465"/>
    <w:rsid w:val="002456C8"/>
    <w:rsid w:val="00245B6E"/>
    <w:rsid w:val="00247755"/>
    <w:rsid w:val="00251E82"/>
    <w:rsid w:val="00252F41"/>
    <w:rsid w:val="00255F4C"/>
    <w:rsid w:val="00256903"/>
    <w:rsid w:val="0026317D"/>
    <w:rsid w:val="002644BD"/>
    <w:rsid w:val="00264539"/>
    <w:rsid w:val="00266873"/>
    <w:rsid w:val="0026694E"/>
    <w:rsid w:val="00266E03"/>
    <w:rsid w:val="002675E4"/>
    <w:rsid w:val="00267B88"/>
    <w:rsid w:val="002701B2"/>
    <w:rsid w:val="0027123C"/>
    <w:rsid w:val="00271CDA"/>
    <w:rsid w:val="0027441E"/>
    <w:rsid w:val="0027490B"/>
    <w:rsid w:val="002764B0"/>
    <w:rsid w:val="0027703A"/>
    <w:rsid w:val="00277A89"/>
    <w:rsid w:val="0028039B"/>
    <w:rsid w:val="0028039E"/>
    <w:rsid w:val="00281B0D"/>
    <w:rsid w:val="002822AD"/>
    <w:rsid w:val="0028312C"/>
    <w:rsid w:val="00283315"/>
    <w:rsid w:val="00283ADE"/>
    <w:rsid w:val="002847EF"/>
    <w:rsid w:val="00287470"/>
    <w:rsid w:val="00290C50"/>
    <w:rsid w:val="00293BE4"/>
    <w:rsid w:val="00294CDE"/>
    <w:rsid w:val="00295136"/>
    <w:rsid w:val="002956A7"/>
    <w:rsid w:val="00296991"/>
    <w:rsid w:val="00297C9D"/>
    <w:rsid w:val="002A032A"/>
    <w:rsid w:val="002A2A8B"/>
    <w:rsid w:val="002A37B4"/>
    <w:rsid w:val="002A39B2"/>
    <w:rsid w:val="002A4612"/>
    <w:rsid w:val="002A5DAF"/>
    <w:rsid w:val="002A6D97"/>
    <w:rsid w:val="002A6F25"/>
    <w:rsid w:val="002A7AD3"/>
    <w:rsid w:val="002B0578"/>
    <w:rsid w:val="002B05FA"/>
    <w:rsid w:val="002B1E82"/>
    <w:rsid w:val="002B20C2"/>
    <w:rsid w:val="002B294F"/>
    <w:rsid w:val="002B2959"/>
    <w:rsid w:val="002B2C31"/>
    <w:rsid w:val="002B31EF"/>
    <w:rsid w:val="002B3348"/>
    <w:rsid w:val="002B4357"/>
    <w:rsid w:val="002B479F"/>
    <w:rsid w:val="002B4C34"/>
    <w:rsid w:val="002B5B78"/>
    <w:rsid w:val="002B6714"/>
    <w:rsid w:val="002B6DA6"/>
    <w:rsid w:val="002B7588"/>
    <w:rsid w:val="002C0F9A"/>
    <w:rsid w:val="002C15C2"/>
    <w:rsid w:val="002C1C95"/>
    <w:rsid w:val="002C1D6E"/>
    <w:rsid w:val="002C2324"/>
    <w:rsid w:val="002C28D0"/>
    <w:rsid w:val="002C70BE"/>
    <w:rsid w:val="002C7766"/>
    <w:rsid w:val="002D274E"/>
    <w:rsid w:val="002D3052"/>
    <w:rsid w:val="002D30C1"/>
    <w:rsid w:val="002D4613"/>
    <w:rsid w:val="002D490A"/>
    <w:rsid w:val="002D5456"/>
    <w:rsid w:val="002D65C1"/>
    <w:rsid w:val="002E0278"/>
    <w:rsid w:val="002E0B39"/>
    <w:rsid w:val="002E0FF1"/>
    <w:rsid w:val="002E37B6"/>
    <w:rsid w:val="002E3FBA"/>
    <w:rsid w:val="002E503E"/>
    <w:rsid w:val="002E7607"/>
    <w:rsid w:val="002F0DAD"/>
    <w:rsid w:val="002F139A"/>
    <w:rsid w:val="002F1870"/>
    <w:rsid w:val="002F3042"/>
    <w:rsid w:val="002F40FE"/>
    <w:rsid w:val="002F5835"/>
    <w:rsid w:val="002F6196"/>
    <w:rsid w:val="002F64AC"/>
    <w:rsid w:val="002F64BD"/>
    <w:rsid w:val="002F6AA9"/>
    <w:rsid w:val="00300530"/>
    <w:rsid w:val="003009B9"/>
    <w:rsid w:val="00300A51"/>
    <w:rsid w:val="00300BAD"/>
    <w:rsid w:val="00300D1A"/>
    <w:rsid w:val="00301088"/>
    <w:rsid w:val="003021A2"/>
    <w:rsid w:val="00304619"/>
    <w:rsid w:val="00304E78"/>
    <w:rsid w:val="0030769F"/>
    <w:rsid w:val="00307CCF"/>
    <w:rsid w:val="003105B1"/>
    <w:rsid w:val="00311353"/>
    <w:rsid w:val="00312048"/>
    <w:rsid w:val="00312726"/>
    <w:rsid w:val="00314000"/>
    <w:rsid w:val="00314B0A"/>
    <w:rsid w:val="00314DA5"/>
    <w:rsid w:val="00316510"/>
    <w:rsid w:val="00317383"/>
    <w:rsid w:val="00317417"/>
    <w:rsid w:val="00317469"/>
    <w:rsid w:val="00317535"/>
    <w:rsid w:val="003175C6"/>
    <w:rsid w:val="00321FEA"/>
    <w:rsid w:val="00323468"/>
    <w:rsid w:val="00323CBD"/>
    <w:rsid w:val="00324A1E"/>
    <w:rsid w:val="00325632"/>
    <w:rsid w:val="0032585C"/>
    <w:rsid w:val="00325F85"/>
    <w:rsid w:val="003266DA"/>
    <w:rsid w:val="0032699C"/>
    <w:rsid w:val="00327AB7"/>
    <w:rsid w:val="00327BAA"/>
    <w:rsid w:val="00330184"/>
    <w:rsid w:val="00330820"/>
    <w:rsid w:val="0033167B"/>
    <w:rsid w:val="003316CE"/>
    <w:rsid w:val="00331EE0"/>
    <w:rsid w:val="00331FA3"/>
    <w:rsid w:val="003320EF"/>
    <w:rsid w:val="00332787"/>
    <w:rsid w:val="00333327"/>
    <w:rsid w:val="00333D35"/>
    <w:rsid w:val="003344A1"/>
    <w:rsid w:val="00337AC8"/>
    <w:rsid w:val="003403D2"/>
    <w:rsid w:val="00340EAA"/>
    <w:rsid w:val="00341A15"/>
    <w:rsid w:val="00341E0E"/>
    <w:rsid w:val="003433C5"/>
    <w:rsid w:val="003438CD"/>
    <w:rsid w:val="00343ADA"/>
    <w:rsid w:val="003440A9"/>
    <w:rsid w:val="00345713"/>
    <w:rsid w:val="00345765"/>
    <w:rsid w:val="003460C2"/>
    <w:rsid w:val="0034651D"/>
    <w:rsid w:val="00346DED"/>
    <w:rsid w:val="00347C0D"/>
    <w:rsid w:val="00350938"/>
    <w:rsid w:val="00350B10"/>
    <w:rsid w:val="0035152E"/>
    <w:rsid w:val="00352042"/>
    <w:rsid w:val="0035253B"/>
    <w:rsid w:val="0035310B"/>
    <w:rsid w:val="00353332"/>
    <w:rsid w:val="00354670"/>
    <w:rsid w:val="00356E2D"/>
    <w:rsid w:val="00360347"/>
    <w:rsid w:val="00360462"/>
    <w:rsid w:val="0036118B"/>
    <w:rsid w:val="00361453"/>
    <w:rsid w:val="003639C2"/>
    <w:rsid w:val="00365065"/>
    <w:rsid w:val="00366C87"/>
    <w:rsid w:val="00370B2D"/>
    <w:rsid w:val="00370B50"/>
    <w:rsid w:val="00371C89"/>
    <w:rsid w:val="00371D5D"/>
    <w:rsid w:val="00372497"/>
    <w:rsid w:val="00372994"/>
    <w:rsid w:val="00372A65"/>
    <w:rsid w:val="0037443A"/>
    <w:rsid w:val="003761C0"/>
    <w:rsid w:val="00376B69"/>
    <w:rsid w:val="0038084E"/>
    <w:rsid w:val="00380A1B"/>
    <w:rsid w:val="00381841"/>
    <w:rsid w:val="003828F5"/>
    <w:rsid w:val="003835D4"/>
    <w:rsid w:val="0038392F"/>
    <w:rsid w:val="0038536F"/>
    <w:rsid w:val="00385CBC"/>
    <w:rsid w:val="003870DF"/>
    <w:rsid w:val="00387D3D"/>
    <w:rsid w:val="00390500"/>
    <w:rsid w:val="003912AC"/>
    <w:rsid w:val="00391908"/>
    <w:rsid w:val="00393F93"/>
    <w:rsid w:val="00394302"/>
    <w:rsid w:val="00394ECE"/>
    <w:rsid w:val="003972A0"/>
    <w:rsid w:val="00397456"/>
    <w:rsid w:val="003979A1"/>
    <w:rsid w:val="003A2754"/>
    <w:rsid w:val="003A3625"/>
    <w:rsid w:val="003A37C9"/>
    <w:rsid w:val="003A4855"/>
    <w:rsid w:val="003A6427"/>
    <w:rsid w:val="003B06D5"/>
    <w:rsid w:val="003B08A5"/>
    <w:rsid w:val="003B09B2"/>
    <w:rsid w:val="003B16D3"/>
    <w:rsid w:val="003B3A80"/>
    <w:rsid w:val="003B540C"/>
    <w:rsid w:val="003B5CDB"/>
    <w:rsid w:val="003B7353"/>
    <w:rsid w:val="003C24A9"/>
    <w:rsid w:val="003C278A"/>
    <w:rsid w:val="003C449E"/>
    <w:rsid w:val="003C5267"/>
    <w:rsid w:val="003C6963"/>
    <w:rsid w:val="003C6B3A"/>
    <w:rsid w:val="003D268E"/>
    <w:rsid w:val="003D3A78"/>
    <w:rsid w:val="003D4169"/>
    <w:rsid w:val="003D4F9C"/>
    <w:rsid w:val="003D6299"/>
    <w:rsid w:val="003D6311"/>
    <w:rsid w:val="003D78BA"/>
    <w:rsid w:val="003E052A"/>
    <w:rsid w:val="003E099E"/>
    <w:rsid w:val="003E29A1"/>
    <w:rsid w:val="003E2ADB"/>
    <w:rsid w:val="003E3251"/>
    <w:rsid w:val="003E37F9"/>
    <w:rsid w:val="003E4CA2"/>
    <w:rsid w:val="003E509A"/>
    <w:rsid w:val="003E53E3"/>
    <w:rsid w:val="003E7780"/>
    <w:rsid w:val="003E77ED"/>
    <w:rsid w:val="003F1756"/>
    <w:rsid w:val="003F21EB"/>
    <w:rsid w:val="003F25AF"/>
    <w:rsid w:val="003F2C77"/>
    <w:rsid w:val="003F31F2"/>
    <w:rsid w:val="003F5661"/>
    <w:rsid w:val="003F5A66"/>
    <w:rsid w:val="003F7C7E"/>
    <w:rsid w:val="003F7D49"/>
    <w:rsid w:val="00400C83"/>
    <w:rsid w:val="00401500"/>
    <w:rsid w:val="00402E83"/>
    <w:rsid w:val="00402FF1"/>
    <w:rsid w:val="004039BA"/>
    <w:rsid w:val="00403ADF"/>
    <w:rsid w:val="00404C6A"/>
    <w:rsid w:val="00404F9C"/>
    <w:rsid w:val="00405B9B"/>
    <w:rsid w:val="00405BD9"/>
    <w:rsid w:val="00406250"/>
    <w:rsid w:val="00406363"/>
    <w:rsid w:val="00406C20"/>
    <w:rsid w:val="004070CA"/>
    <w:rsid w:val="00410254"/>
    <w:rsid w:val="00410D24"/>
    <w:rsid w:val="0041134A"/>
    <w:rsid w:val="00413E46"/>
    <w:rsid w:val="00414133"/>
    <w:rsid w:val="004156A1"/>
    <w:rsid w:val="00415FE7"/>
    <w:rsid w:val="004171F0"/>
    <w:rsid w:val="00417659"/>
    <w:rsid w:val="0041768F"/>
    <w:rsid w:val="00421CF4"/>
    <w:rsid w:val="00421E65"/>
    <w:rsid w:val="00421F48"/>
    <w:rsid w:val="00423B12"/>
    <w:rsid w:val="004247F4"/>
    <w:rsid w:val="00425041"/>
    <w:rsid w:val="00425C66"/>
    <w:rsid w:val="00426033"/>
    <w:rsid w:val="00430251"/>
    <w:rsid w:val="00431ADC"/>
    <w:rsid w:val="004325F0"/>
    <w:rsid w:val="004348DD"/>
    <w:rsid w:val="00434C7F"/>
    <w:rsid w:val="004353B3"/>
    <w:rsid w:val="00436D27"/>
    <w:rsid w:val="00441592"/>
    <w:rsid w:val="0044276E"/>
    <w:rsid w:val="004440AF"/>
    <w:rsid w:val="00444C0A"/>
    <w:rsid w:val="00444D61"/>
    <w:rsid w:val="00444EDF"/>
    <w:rsid w:val="004452E7"/>
    <w:rsid w:val="00445393"/>
    <w:rsid w:val="00445C99"/>
    <w:rsid w:val="00445F30"/>
    <w:rsid w:val="004469CC"/>
    <w:rsid w:val="00452CBB"/>
    <w:rsid w:val="00454B17"/>
    <w:rsid w:val="00455FFB"/>
    <w:rsid w:val="0045659E"/>
    <w:rsid w:val="004572AD"/>
    <w:rsid w:val="00457313"/>
    <w:rsid w:val="0045783D"/>
    <w:rsid w:val="004608B4"/>
    <w:rsid w:val="00461052"/>
    <w:rsid w:val="00461754"/>
    <w:rsid w:val="00463008"/>
    <w:rsid w:val="00463324"/>
    <w:rsid w:val="004657F3"/>
    <w:rsid w:val="00465A50"/>
    <w:rsid w:val="0046693F"/>
    <w:rsid w:val="00467895"/>
    <w:rsid w:val="00471062"/>
    <w:rsid w:val="00471FE0"/>
    <w:rsid w:val="004720E9"/>
    <w:rsid w:val="00472D4E"/>
    <w:rsid w:val="004770DC"/>
    <w:rsid w:val="0048065C"/>
    <w:rsid w:val="00480784"/>
    <w:rsid w:val="00480FA9"/>
    <w:rsid w:val="00481B5F"/>
    <w:rsid w:val="00483224"/>
    <w:rsid w:val="0048339A"/>
    <w:rsid w:val="00484040"/>
    <w:rsid w:val="004845C9"/>
    <w:rsid w:val="0048484E"/>
    <w:rsid w:val="004854C8"/>
    <w:rsid w:val="00486544"/>
    <w:rsid w:val="00491AA8"/>
    <w:rsid w:val="0049267D"/>
    <w:rsid w:val="00492D21"/>
    <w:rsid w:val="00493D9E"/>
    <w:rsid w:val="0049516F"/>
    <w:rsid w:val="004963FB"/>
    <w:rsid w:val="00496719"/>
    <w:rsid w:val="004A083A"/>
    <w:rsid w:val="004A292B"/>
    <w:rsid w:val="004A3CFF"/>
    <w:rsid w:val="004A5454"/>
    <w:rsid w:val="004A6776"/>
    <w:rsid w:val="004A69E5"/>
    <w:rsid w:val="004A7322"/>
    <w:rsid w:val="004A7B8C"/>
    <w:rsid w:val="004A7BDB"/>
    <w:rsid w:val="004A7FFE"/>
    <w:rsid w:val="004B2048"/>
    <w:rsid w:val="004B296B"/>
    <w:rsid w:val="004B4962"/>
    <w:rsid w:val="004B4EE8"/>
    <w:rsid w:val="004B5E4B"/>
    <w:rsid w:val="004B6183"/>
    <w:rsid w:val="004C0A3C"/>
    <w:rsid w:val="004C0EE8"/>
    <w:rsid w:val="004C193A"/>
    <w:rsid w:val="004C4A36"/>
    <w:rsid w:val="004C4F44"/>
    <w:rsid w:val="004C6F88"/>
    <w:rsid w:val="004C7527"/>
    <w:rsid w:val="004D0439"/>
    <w:rsid w:val="004D09CD"/>
    <w:rsid w:val="004D0E10"/>
    <w:rsid w:val="004D2B7B"/>
    <w:rsid w:val="004D32EB"/>
    <w:rsid w:val="004D44A4"/>
    <w:rsid w:val="004D6AE0"/>
    <w:rsid w:val="004D6F3D"/>
    <w:rsid w:val="004D7292"/>
    <w:rsid w:val="004E14F8"/>
    <w:rsid w:val="004E1564"/>
    <w:rsid w:val="004E1F8F"/>
    <w:rsid w:val="004E2053"/>
    <w:rsid w:val="004E25C8"/>
    <w:rsid w:val="004E3010"/>
    <w:rsid w:val="004E37E3"/>
    <w:rsid w:val="004E3BBF"/>
    <w:rsid w:val="004E45DD"/>
    <w:rsid w:val="004E4F80"/>
    <w:rsid w:val="004E5C4F"/>
    <w:rsid w:val="004E68B5"/>
    <w:rsid w:val="004E7C28"/>
    <w:rsid w:val="004F0C16"/>
    <w:rsid w:val="004F47B9"/>
    <w:rsid w:val="004F53B5"/>
    <w:rsid w:val="004F6718"/>
    <w:rsid w:val="004F6E7E"/>
    <w:rsid w:val="004F7120"/>
    <w:rsid w:val="004F7229"/>
    <w:rsid w:val="004F73BF"/>
    <w:rsid w:val="004F7CA0"/>
    <w:rsid w:val="004F7F84"/>
    <w:rsid w:val="004FC55D"/>
    <w:rsid w:val="0050050B"/>
    <w:rsid w:val="00500D9A"/>
    <w:rsid w:val="0050112E"/>
    <w:rsid w:val="00501A5A"/>
    <w:rsid w:val="00501D5A"/>
    <w:rsid w:val="005026AB"/>
    <w:rsid w:val="005046C9"/>
    <w:rsid w:val="00505B14"/>
    <w:rsid w:val="005062E1"/>
    <w:rsid w:val="005069BE"/>
    <w:rsid w:val="00506C03"/>
    <w:rsid w:val="00510174"/>
    <w:rsid w:val="00510EBD"/>
    <w:rsid w:val="00515884"/>
    <w:rsid w:val="005177C8"/>
    <w:rsid w:val="005213FF"/>
    <w:rsid w:val="00521CB8"/>
    <w:rsid w:val="00521FF4"/>
    <w:rsid w:val="00523DA1"/>
    <w:rsid w:val="00524B49"/>
    <w:rsid w:val="005256ED"/>
    <w:rsid w:val="0052570F"/>
    <w:rsid w:val="00525864"/>
    <w:rsid w:val="00525D34"/>
    <w:rsid w:val="00525D63"/>
    <w:rsid w:val="00527466"/>
    <w:rsid w:val="00527F88"/>
    <w:rsid w:val="00530081"/>
    <w:rsid w:val="00531587"/>
    <w:rsid w:val="005318A5"/>
    <w:rsid w:val="00532351"/>
    <w:rsid w:val="00532DAA"/>
    <w:rsid w:val="00534F36"/>
    <w:rsid w:val="00537145"/>
    <w:rsid w:val="00537920"/>
    <w:rsid w:val="00537FD4"/>
    <w:rsid w:val="00540F04"/>
    <w:rsid w:val="005414F1"/>
    <w:rsid w:val="00542406"/>
    <w:rsid w:val="00542D5E"/>
    <w:rsid w:val="0054634B"/>
    <w:rsid w:val="0054639E"/>
    <w:rsid w:val="00546882"/>
    <w:rsid w:val="0054705E"/>
    <w:rsid w:val="00547449"/>
    <w:rsid w:val="00547809"/>
    <w:rsid w:val="00550E15"/>
    <w:rsid w:val="00550E92"/>
    <w:rsid w:val="0055169E"/>
    <w:rsid w:val="00551BA0"/>
    <w:rsid w:val="00551D73"/>
    <w:rsid w:val="0055267B"/>
    <w:rsid w:val="005534DC"/>
    <w:rsid w:val="0055401A"/>
    <w:rsid w:val="00555153"/>
    <w:rsid w:val="00555BF9"/>
    <w:rsid w:val="00556301"/>
    <w:rsid w:val="00556476"/>
    <w:rsid w:val="00556B8B"/>
    <w:rsid w:val="0055734F"/>
    <w:rsid w:val="00557560"/>
    <w:rsid w:val="005607BD"/>
    <w:rsid w:val="005613A5"/>
    <w:rsid w:val="00561588"/>
    <w:rsid w:val="0056268A"/>
    <w:rsid w:val="00563E70"/>
    <w:rsid w:val="00565918"/>
    <w:rsid w:val="00567124"/>
    <w:rsid w:val="00570561"/>
    <w:rsid w:val="00570CDF"/>
    <w:rsid w:val="00571081"/>
    <w:rsid w:val="0057259E"/>
    <w:rsid w:val="00572D59"/>
    <w:rsid w:val="005736ED"/>
    <w:rsid w:val="00574040"/>
    <w:rsid w:val="00574FAE"/>
    <w:rsid w:val="005760D6"/>
    <w:rsid w:val="005765D3"/>
    <w:rsid w:val="00577204"/>
    <w:rsid w:val="0057740B"/>
    <w:rsid w:val="00583646"/>
    <w:rsid w:val="005861AD"/>
    <w:rsid w:val="005861B4"/>
    <w:rsid w:val="00590AF5"/>
    <w:rsid w:val="00591156"/>
    <w:rsid w:val="00591A04"/>
    <w:rsid w:val="00591CFD"/>
    <w:rsid w:val="005921D1"/>
    <w:rsid w:val="00593AB5"/>
    <w:rsid w:val="00593AD8"/>
    <w:rsid w:val="005940F0"/>
    <w:rsid w:val="00595445"/>
    <w:rsid w:val="00595CE4"/>
    <w:rsid w:val="005A01A1"/>
    <w:rsid w:val="005A3C4B"/>
    <w:rsid w:val="005A42BD"/>
    <w:rsid w:val="005A4518"/>
    <w:rsid w:val="005A4ED9"/>
    <w:rsid w:val="005A6D77"/>
    <w:rsid w:val="005A6F9A"/>
    <w:rsid w:val="005A72EB"/>
    <w:rsid w:val="005A7CD9"/>
    <w:rsid w:val="005B0B2E"/>
    <w:rsid w:val="005B0C4E"/>
    <w:rsid w:val="005B0C9C"/>
    <w:rsid w:val="005B25BD"/>
    <w:rsid w:val="005B292A"/>
    <w:rsid w:val="005B49F6"/>
    <w:rsid w:val="005B7A2F"/>
    <w:rsid w:val="005B7DF0"/>
    <w:rsid w:val="005B7EA6"/>
    <w:rsid w:val="005C0523"/>
    <w:rsid w:val="005C0C1C"/>
    <w:rsid w:val="005C0DCC"/>
    <w:rsid w:val="005C1558"/>
    <w:rsid w:val="005C1741"/>
    <w:rsid w:val="005C17ED"/>
    <w:rsid w:val="005C2996"/>
    <w:rsid w:val="005C2B27"/>
    <w:rsid w:val="005C324F"/>
    <w:rsid w:val="005C3447"/>
    <w:rsid w:val="005C374F"/>
    <w:rsid w:val="005C3D05"/>
    <w:rsid w:val="005C447D"/>
    <w:rsid w:val="005C4BB2"/>
    <w:rsid w:val="005C55BF"/>
    <w:rsid w:val="005C5887"/>
    <w:rsid w:val="005C6378"/>
    <w:rsid w:val="005C67FB"/>
    <w:rsid w:val="005D08DF"/>
    <w:rsid w:val="005D0AD0"/>
    <w:rsid w:val="005D2E8A"/>
    <w:rsid w:val="005D466C"/>
    <w:rsid w:val="005D55C8"/>
    <w:rsid w:val="005D5B1F"/>
    <w:rsid w:val="005D6102"/>
    <w:rsid w:val="005D73F8"/>
    <w:rsid w:val="005D7B8D"/>
    <w:rsid w:val="005E0285"/>
    <w:rsid w:val="005E0E0E"/>
    <w:rsid w:val="005E32DC"/>
    <w:rsid w:val="005E3974"/>
    <w:rsid w:val="005E4034"/>
    <w:rsid w:val="005E6583"/>
    <w:rsid w:val="005E70DE"/>
    <w:rsid w:val="005E7FAF"/>
    <w:rsid w:val="005F02BD"/>
    <w:rsid w:val="005F03CE"/>
    <w:rsid w:val="005F03F3"/>
    <w:rsid w:val="005F19CB"/>
    <w:rsid w:val="005F21FA"/>
    <w:rsid w:val="005F23EB"/>
    <w:rsid w:val="005F26B9"/>
    <w:rsid w:val="005F3328"/>
    <w:rsid w:val="005F3B85"/>
    <w:rsid w:val="005F50C2"/>
    <w:rsid w:val="005F6A77"/>
    <w:rsid w:val="005F77DE"/>
    <w:rsid w:val="005F7ED1"/>
    <w:rsid w:val="0060137B"/>
    <w:rsid w:val="006020A4"/>
    <w:rsid w:val="00602DE3"/>
    <w:rsid w:val="006037E7"/>
    <w:rsid w:val="006039F4"/>
    <w:rsid w:val="00605137"/>
    <w:rsid w:val="00605FCD"/>
    <w:rsid w:val="0061229D"/>
    <w:rsid w:val="0061263E"/>
    <w:rsid w:val="00612813"/>
    <w:rsid w:val="0061322E"/>
    <w:rsid w:val="00613949"/>
    <w:rsid w:val="00614631"/>
    <w:rsid w:val="00614ACB"/>
    <w:rsid w:val="00615A8E"/>
    <w:rsid w:val="00615FB9"/>
    <w:rsid w:val="0061609C"/>
    <w:rsid w:val="00617434"/>
    <w:rsid w:val="006212C4"/>
    <w:rsid w:val="006214C7"/>
    <w:rsid w:val="00621529"/>
    <w:rsid w:val="00621A44"/>
    <w:rsid w:val="00621A46"/>
    <w:rsid w:val="0062267F"/>
    <w:rsid w:val="0062459D"/>
    <w:rsid w:val="00624EAF"/>
    <w:rsid w:val="006263D0"/>
    <w:rsid w:val="006267BA"/>
    <w:rsid w:val="00626AD9"/>
    <w:rsid w:val="00626BC8"/>
    <w:rsid w:val="00627E7D"/>
    <w:rsid w:val="006309C3"/>
    <w:rsid w:val="00630F9A"/>
    <w:rsid w:val="006361F8"/>
    <w:rsid w:val="00636BCC"/>
    <w:rsid w:val="00636C29"/>
    <w:rsid w:val="00636CB7"/>
    <w:rsid w:val="0063B917"/>
    <w:rsid w:val="00640384"/>
    <w:rsid w:val="006419F7"/>
    <w:rsid w:val="00642AD5"/>
    <w:rsid w:val="00643E5D"/>
    <w:rsid w:val="00644F1C"/>
    <w:rsid w:val="00646701"/>
    <w:rsid w:val="0064765E"/>
    <w:rsid w:val="006479C5"/>
    <w:rsid w:val="006511BD"/>
    <w:rsid w:val="00651981"/>
    <w:rsid w:val="00651B75"/>
    <w:rsid w:val="00655147"/>
    <w:rsid w:val="00657033"/>
    <w:rsid w:val="00657B84"/>
    <w:rsid w:val="0066049C"/>
    <w:rsid w:val="00661E7A"/>
    <w:rsid w:val="00662B79"/>
    <w:rsid w:val="00665056"/>
    <w:rsid w:val="006660BB"/>
    <w:rsid w:val="00670498"/>
    <w:rsid w:val="006705DF"/>
    <w:rsid w:val="006714C8"/>
    <w:rsid w:val="0067202A"/>
    <w:rsid w:val="0067325D"/>
    <w:rsid w:val="00673679"/>
    <w:rsid w:val="00673A29"/>
    <w:rsid w:val="00675C8D"/>
    <w:rsid w:val="00680114"/>
    <w:rsid w:val="00681E15"/>
    <w:rsid w:val="00683570"/>
    <w:rsid w:val="00683ABA"/>
    <w:rsid w:val="00684224"/>
    <w:rsid w:val="00684867"/>
    <w:rsid w:val="0068540B"/>
    <w:rsid w:val="00685D90"/>
    <w:rsid w:val="0068630E"/>
    <w:rsid w:val="00686D82"/>
    <w:rsid w:val="00687945"/>
    <w:rsid w:val="00687AA3"/>
    <w:rsid w:val="00690340"/>
    <w:rsid w:val="00691112"/>
    <w:rsid w:val="00692B72"/>
    <w:rsid w:val="00692DD7"/>
    <w:rsid w:val="00693A74"/>
    <w:rsid w:val="00694497"/>
    <w:rsid w:val="006946D1"/>
    <w:rsid w:val="00694705"/>
    <w:rsid w:val="00694721"/>
    <w:rsid w:val="00694B6D"/>
    <w:rsid w:val="006951B1"/>
    <w:rsid w:val="006952E0"/>
    <w:rsid w:val="006958C8"/>
    <w:rsid w:val="00696C45"/>
    <w:rsid w:val="00696ECA"/>
    <w:rsid w:val="00697DFE"/>
    <w:rsid w:val="006A07A1"/>
    <w:rsid w:val="006A0A52"/>
    <w:rsid w:val="006A15F8"/>
    <w:rsid w:val="006A719A"/>
    <w:rsid w:val="006B00A3"/>
    <w:rsid w:val="006B03AF"/>
    <w:rsid w:val="006B0DDC"/>
    <w:rsid w:val="006B130F"/>
    <w:rsid w:val="006B214C"/>
    <w:rsid w:val="006B3BDC"/>
    <w:rsid w:val="006B42D1"/>
    <w:rsid w:val="006B5529"/>
    <w:rsid w:val="006B5885"/>
    <w:rsid w:val="006B5B57"/>
    <w:rsid w:val="006B65F1"/>
    <w:rsid w:val="006B695A"/>
    <w:rsid w:val="006B74B0"/>
    <w:rsid w:val="006B7804"/>
    <w:rsid w:val="006C0A6B"/>
    <w:rsid w:val="006C161A"/>
    <w:rsid w:val="006C284D"/>
    <w:rsid w:val="006C2CCE"/>
    <w:rsid w:val="006C35F1"/>
    <w:rsid w:val="006C5D2A"/>
    <w:rsid w:val="006C615A"/>
    <w:rsid w:val="006C6435"/>
    <w:rsid w:val="006C6A31"/>
    <w:rsid w:val="006C71D8"/>
    <w:rsid w:val="006C7C30"/>
    <w:rsid w:val="006D0027"/>
    <w:rsid w:val="006D002D"/>
    <w:rsid w:val="006D00E8"/>
    <w:rsid w:val="006D018F"/>
    <w:rsid w:val="006D0DB0"/>
    <w:rsid w:val="006D1D30"/>
    <w:rsid w:val="006D207E"/>
    <w:rsid w:val="006D2697"/>
    <w:rsid w:val="006D46ED"/>
    <w:rsid w:val="006D782F"/>
    <w:rsid w:val="006E09F0"/>
    <w:rsid w:val="006E0BA1"/>
    <w:rsid w:val="006E18AF"/>
    <w:rsid w:val="006E2323"/>
    <w:rsid w:val="006E3021"/>
    <w:rsid w:val="006E5887"/>
    <w:rsid w:val="006E6741"/>
    <w:rsid w:val="006E6C9E"/>
    <w:rsid w:val="006E7726"/>
    <w:rsid w:val="006F0D0A"/>
    <w:rsid w:val="006F13E5"/>
    <w:rsid w:val="006F1503"/>
    <w:rsid w:val="006F2376"/>
    <w:rsid w:val="006F36B8"/>
    <w:rsid w:val="006F4479"/>
    <w:rsid w:val="006F4D55"/>
    <w:rsid w:val="006F5653"/>
    <w:rsid w:val="006F5E75"/>
    <w:rsid w:val="007008E0"/>
    <w:rsid w:val="007023C4"/>
    <w:rsid w:val="0070322D"/>
    <w:rsid w:val="00704945"/>
    <w:rsid w:val="00704DB3"/>
    <w:rsid w:val="00707265"/>
    <w:rsid w:val="00710293"/>
    <w:rsid w:val="007106A0"/>
    <w:rsid w:val="00712358"/>
    <w:rsid w:val="00712494"/>
    <w:rsid w:val="00712AB6"/>
    <w:rsid w:val="00712D87"/>
    <w:rsid w:val="00715ABF"/>
    <w:rsid w:val="00717379"/>
    <w:rsid w:val="007179E2"/>
    <w:rsid w:val="007206FC"/>
    <w:rsid w:val="00720D5C"/>
    <w:rsid w:val="00721C67"/>
    <w:rsid w:val="0072209C"/>
    <w:rsid w:val="0072676B"/>
    <w:rsid w:val="007274E0"/>
    <w:rsid w:val="00730A79"/>
    <w:rsid w:val="0073105C"/>
    <w:rsid w:val="00731A1F"/>
    <w:rsid w:val="00731A72"/>
    <w:rsid w:val="0073453C"/>
    <w:rsid w:val="0073630B"/>
    <w:rsid w:val="00736619"/>
    <w:rsid w:val="007376BF"/>
    <w:rsid w:val="00741F6D"/>
    <w:rsid w:val="00741F98"/>
    <w:rsid w:val="00742333"/>
    <w:rsid w:val="00743C66"/>
    <w:rsid w:val="00744234"/>
    <w:rsid w:val="00744F7E"/>
    <w:rsid w:val="00746C03"/>
    <w:rsid w:val="00746D7E"/>
    <w:rsid w:val="00750C8C"/>
    <w:rsid w:val="00751829"/>
    <w:rsid w:val="00751CF5"/>
    <w:rsid w:val="00751EC3"/>
    <w:rsid w:val="00753C2D"/>
    <w:rsid w:val="00757872"/>
    <w:rsid w:val="00760754"/>
    <w:rsid w:val="00761B74"/>
    <w:rsid w:val="00762D77"/>
    <w:rsid w:val="007632BD"/>
    <w:rsid w:val="0076374A"/>
    <w:rsid w:val="00764FA7"/>
    <w:rsid w:val="00765FBE"/>
    <w:rsid w:val="00766A66"/>
    <w:rsid w:val="00767676"/>
    <w:rsid w:val="0076785F"/>
    <w:rsid w:val="00767CBB"/>
    <w:rsid w:val="007702E5"/>
    <w:rsid w:val="007737D4"/>
    <w:rsid w:val="0077387F"/>
    <w:rsid w:val="00773EB8"/>
    <w:rsid w:val="0077465B"/>
    <w:rsid w:val="007751B1"/>
    <w:rsid w:val="007755AB"/>
    <w:rsid w:val="0077665F"/>
    <w:rsid w:val="00776E9F"/>
    <w:rsid w:val="00777B4B"/>
    <w:rsid w:val="00780FCA"/>
    <w:rsid w:val="00782FB1"/>
    <w:rsid w:val="007838FA"/>
    <w:rsid w:val="00784339"/>
    <w:rsid w:val="0078497A"/>
    <w:rsid w:val="00785245"/>
    <w:rsid w:val="00786329"/>
    <w:rsid w:val="00787562"/>
    <w:rsid w:val="00787B23"/>
    <w:rsid w:val="00790D14"/>
    <w:rsid w:val="007919AA"/>
    <w:rsid w:val="00792000"/>
    <w:rsid w:val="007935A0"/>
    <w:rsid w:val="00794038"/>
    <w:rsid w:val="00794611"/>
    <w:rsid w:val="00794DD2"/>
    <w:rsid w:val="0079531E"/>
    <w:rsid w:val="00795BF0"/>
    <w:rsid w:val="00797CAF"/>
    <w:rsid w:val="007A0C2B"/>
    <w:rsid w:val="007A18AA"/>
    <w:rsid w:val="007A210E"/>
    <w:rsid w:val="007A25DF"/>
    <w:rsid w:val="007A334B"/>
    <w:rsid w:val="007A3734"/>
    <w:rsid w:val="007A4176"/>
    <w:rsid w:val="007A4195"/>
    <w:rsid w:val="007A5489"/>
    <w:rsid w:val="007A57A7"/>
    <w:rsid w:val="007A5E9F"/>
    <w:rsid w:val="007A68AC"/>
    <w:rsid w:val="007B03D4"/>
    <w:rsid w:val="007B060F"/>
    <w:rsid w:val="007B1454"/>
    <w:rsid w:val="007B2A09"/>
    <w:rsid w:val="007B324E"/>
    <w:rsid w:val="007B53EE"/>
    <w:rsid w:val="007B5AF4"/>
    <w:rsid w:val="007B5C49"/>
    <w:rsid w:val="007B67B4"/>
    <w:rsid w:val="007B73DF"/>
    <w:rsid w:val="007B7AC8"/>
    <w:rsid w:val="007C0891"/>
    <w:rsid w:val="007C0B46"/>
    <w:rsid w:val="007C1F57"/>
    <w:rsid w:val="007C2921"/>
    <w:rsid w:val="007C3E0F"/>
    <w:rsid w:val="007C40CB"/>
    <w:rsid w:val="007C49FD"/>
    <w:rsid w:val="007C5DA0"/>
    <w:rsid w:val="007C65DD"/>
    <w:rsid w:val="007D0D6E"/>
    <w:rsid w:val="007D1544"/>
    <w:rsid w:val="007D1A30"/>
    <w:rsid w:val="007D1D23"/>
    <w:rsid w:val="007D1DE6"/>
    <w:rsid w:val="007D2E17"/>
    <w:rsid w:val="007D34A8"/>
    <w:rsid w:val="007D427B"/>
    <w:rsid w:val="007D45DC"/>
    <w:rsid w:val="007D4612"/>
    <w:rsid w:val="007D519C"/>
    <w:rsid w:val="007D69E3"/>
    <w:rsid w:val="007D6BF9"/>
    <w:rsid w:val="007D7815"/>
    <w:rsid w:val="007E0DAC"/>
    <w:rsid w:val="007E13E2"/>
    <w:rsid w:val="007E1E31"/>
    <w:rsid w:val="007E29A2"/>
    <w:rsid w:val="007E3A8D"/>
    <w:rsid w:val="007E4730"/>
    <w:rsid w:val="007E53C2"/>
    <w:rsid w:val="007E629A"/>
    <w:rsid w:val="007E669F"/>
    <w:rsid w:val="007E6843"/>
    <w:rsid w:val="007E7802"/>
    <w:rsid w:val="007F3034"/>
    <w:rsid w:val="007F34D5"/>
    <w:rsid w:val="007F4BF8"/>
    <w:rsid w:val="007F61EB"/>
    <w:rsid w:val="007F7805"/>
    <w:rsid w:val="007F7F6B"/>
    <w:rsid w:val="008014BD"/>
    <w:rsid w:val="008017C8"/>
    <w:rsid w:val="0080188B"/>
    <w:rsid w:val="00802234"/>
    <w:rsid w:val="0080248A"/>
    <w:rsid w:val="00802E97"/>
    <w:rsid w:val="008033D8"/>
    <w:rsid w:val="00803EDE"/>
    <w:rsid w:val="00803FB3"/>
    <w:rsid w:val="00804229"/>
    <w:rsid w:val="00807C4B"/>
    <w:rsid w:val="008109B9"/>
    <w:rsid w:val="00812FA4"/>
    <w:rsid w:val="008137A0"/>
    <w:rsid w:val="008141C5"/>
    <w:rsid w:val="00814498"/>
    <w:rsid w:val="00815123"/>
    <w:rsid w:val="00815144"/>
    <w:rsid w:val="008165AC"/>
    <w:rsid w:val="00816BE9"/>
    <w:rsid w:val="008179AA"/>
    <w:rsid w:val="00821475"/>
    <w:rsid w:val="00822255"/>
    <w:rsid w:val="00822D2C"/>
    <w:rsid w:val="00825127"/>
    <w:rsid w:val="008265D0"/>
    <w:rsid w:val="008266EF"/>
    <w:rsid w:val="00830A6D"/>
    <w:rsid w:val="00832019"/>
    <w:rsid w:val="0083202E"/>
    <w:rsid w:val="008334E7"/>
    <w:rsid w:val="0083637B"/>
    <w:rsid w:val="00840403"/>
    <w:rsid w:val="00841ADD"/>
    <w:rsid w:val="00842A31"/>
    <w:rsid w:val="00846084"/>
    <w:rsid w:val="008468B0"/>
    <w:rsid w:val="00847774"/>
    <w:rsid w:val="0085104E"/>
    <w:rsid w:val="008511A2"/>
    <w:rsid w:val="0085171E"/>
    <w:rsid w:val="0085219A"/>
    <w:rsid w:val="0085334E"/>
    <w:rsid w:val="00854030"/>
    <w:rsid w:val="008545AC"/>
    <w:rsid w:val="00854FD8"/>
    <w:rsid w:val="00855B63"/>
    <w:rsid w:val="00855C92"/>
    <w:rsid w:val="00857F1C"/>
    <w:rsid w:val="0086369D"/>
    <w:rsid w:val="00865269"/>
    <w:rsid w:val="00865EEE"/>
    <w:rsid w:val="00870C26"/>
    <w:rsid w:val="00870C9E"/>
    <w:rsid w:val="0087429E"/>
    <w:rsid w:val="008747F8"/>
    <w:rsid w:val="0087500E"/>
    <w:rsid w:val="008779A1"/>
    <w:rsid w:val="00882EE6"/>
    <w:rsid w:val="008833FB"/>
    <w:rsid w:val="00883468"/>
    <w:rsid w:val="00883D42"/>
    <w:rsid w:val="00883F91"/>
    <w:rsid w:val="008860D7"/>
    <w:rsid w:val="008872B4"/>
    <w:rsid w:val="00887358"/>
    <w:rsid w:val="00891AE0"/>
    <w:rsid w:val="0089314E"/>
    <w:rsid w:val="00893680"/>
    <w:rsid w:val="00893FB2"/>
    <w:rsid w:val="00894BDE"/>
    <w:rsid w:val="00895586"/>
    <w:rsid w:val="0089653D"/>
    <w:rsid w:val="00896580"/>
    <w:rsid w:val="00896AEB"/>
    <w:rsid w:val="00896C5B"/>
    <w:rsid w:val="0089717F"/>
    <w:rsid w:val="00897704"/>
    <w:rsid w:val="00897D34"/>
    <w:rsid w:val="008A04F2"/>
    <w:rsid w:val="008A1235"/>
    <w:rsid w:val="008A3726"/>
    <w:rsid w:val="008A435B"/>
    <w:rsid w:val="008A4F9C"/>
    <w:rsid w:val="008A6DDB"/>
    <w:rsid w:val="008B06FF"/>
    <w:rsid w:val="008B0F94"/>
    <w:rsid w:val="008B2C16"/>
    <w:rsid w:val="008B2F79"/>
    <w:rsid w:val="008B401D"/>
    <w:rsid w:val="008B6F4F"/>
    <w:rsid w:val="008B7524"/>
    <w:rsid w:val="008B7735"/>
    <w:rsid w:val="008B79EF"/>
    <w:rsid w:val="008C1A39"/>
    <w:rsid w:val="008C2243"/>
    <w:rsid w:val="008C39C3"/>
    <w:rsid w:val="008C45B0"/>
    <w:rsid w:val="008C4660"/>
    <w:rsid w:val="008C4E76"/>
    <w:rsid w:val="008C50D1"/>
    <w:rsid w:val="008C55C5"/>
    <w:rsid w:val="008C74FD"/>
    <w:rsid w:val="008C76A4"/>
    <w:rsid w:val="008D0610"/>
    <w:rsid w:val="008D0F66"/>
    <w:rsid w:val="008D17A3"/>
    <w:rsid w:val="008D1935"/>
    <w:rsid w:val="008D19E4"/>
    <w:rsid w:val="008D24AD"/>
    <w:rsid w:val="008D2F09"/>
    <w:rsid w:val="008D37C0"/>
    <w:rsid w:val="008D5BD0"/>
    <w:rsid w:val="008D5F03"/>
    <w:rsid w:val="008D6649"/>
    <w:rsid w:val="008D6918"/>
    <w:rsid w:val="008D7191"/>
    <w:rsid w:val="008E0773"/>
    <w:rsid w:val="008E1C9F"/>
    <w:rsid w:val="008E313D"/>
    <w:rsid w:val="008E33DB"/>
    <w:rsid w:val="008E33E1"/>
    <w:rsid w:val="008E3963"/>
    <w:rsid w:val="008E46CD"/>
    <w:rsid w:val="008E48E6"/>
    <w:rsid w:val="008E5690"/>
    <w:rsid w:val="008E6A4F"/>
    <w:rsid w:val="008E732C"/>
    <w:rsid w:val="008F0D3E"/>
    <w:rsid w:val="008F3DB1"/>
    <w:rsid w:val="008F413C"/>
    <w:rsid w:val="008F45CE"/>
    <w:rsid w:val="008F521B"/>
    <w:rsid w:val="009001B7"/>
    <w:rsid w:val="0090062E"/>
    <w:rsid w:val="00900B96"/>
    <w:rsid w:val="00900C4E"/>
    <w:rsid w:val="00901A3F"/>
    <w:rsid w:val="00903E18"/>
    <w:rsid w:val="0090408F"/>
    <w:rsid w:val="0090605F"/>
    <w:rsid w:val="00907CF7"/>
    <w:rsid w:val="0091033F"/>
    <w:rsid w:val="00910CB7"/>
    <w:rsid w:val="00910DF0"/>
    <w:rsid w:val="00913860"/>
    <w:rsid w:val="00914A2A"/>
    <w:rsid w:val="00914D9D"/>
    <w:rsid w:val="00915B60"/>
    <w:rsid w:val="00917400"/>
    <w:rsid w:val="009174B8"/>
    <w:rsid w:val="00917C26"/>
    <w:rsid w:val="00920332"/>
    <w:rsid w:val="00920B27"/>
    <w:rsid w:val="0092166F"/>
    <w:rsid w:val="00922AE2"/>
    <w:rsid w:val="00922D46"/>
    <w:rsid w:val="00923627"/>
    <w:rsid w:val="00924277"/>
    <w:rsid w:val="0092609E"/>
    <w:rsid w:val="00926D72"/>
    <w:rsid w:val="00926E75"/>
    <w:rsid w:val="009279BE"/>
    <w:rsid w:val="00930024"/>
    <w:rsid w:val="00930463"/>
    <w:rsid w:val="009305CB"/>
    <w:rsid w:val="00930D8A"/>
    <w:rsid w:val="00930E41"/>
    <w:rsid w:val="009325DF"/>
    <w:rsid w:val="00932706"/>
    <w:rsid w:val="0093342B"/>
    <w:rsid w:val="009345FF"/>
    <w:rsid w:val="00936946"/>
    <w:rsid w:val="00936F8E"/>
    <w:rsid w:val="00940A1C"/>
    <w:rsid w:val="0094129E"/>
    <w:rsid w:val="00942F15"/>
    <w:rsid w:val="00943131"/>
    <w:rsid w:val="009437D5"/>
    <w:rsid w:val="0094495A"/>
    <w:rsid w:val="00945C4A"/>
    <w:rsid w:val="00946D97"/>
    <w:rsid w:val="0094703F"/>
    <w:rsid w:val="009501B4"/>
    <w:rsid w:val="009503D8"/>
    <w:rsid w:val="00950796"/>
    <w:rsid w:val="00950CC6"/>
    <w:rsid w:val="00952048"/>
    <w:rsid w:val="00952547"/>
    <w:rsid w:val="0095317A"/>
    <w:rsid w:val="00953F8C"/>
    <w:rsid w:val="00954828"/>
    <w:rsid w:val="00954DDA"/>
    <w:rsid w:val="00955858"/>
    <w:rsid w:val="00961236"/>
    <w:rsid w:val="009626D7"/>
    <w:rsid w:val="0096377D"/>
    <w:rsid w:val="0096411A"/>
    <w:rsid w:val="009660C4"/>
    <w:rsid w:val="00966397"/>
    <w:rsid w:val="00966461"/>
    <w:rsid w:val="0096692C"/>
    <w:rsid w:val="009702E5"/>
    <w:rsid w:val="0097073B"/>
    <w:rsid w:val="00970916"/>
    <w:rsid w:val="00970CCE"/>
    <w:rsid w:val="00970E54"/>
    <w:rsid w:val="009711C6"/>
    <w:rsid w:val="009720FF"/>
    <w:rsid w:val="00973556"/>
    <w:rsid w:val="00974F85"/>
    <w:rsid w:val="009755E6"/>
    <w:rsid w:val="00975EA1"/>
    <w:rsid w:val="00982A16"/>
    <w:rsid w:val="00983C54"/>
    <w:rsid w:val="00985FB1"/>
    <w:rsid w:val="009924C1"/>
    <w:rsid w:val="00992FB6"/>
    <w:rsid w:val="0099638F"/>
    <w:rsid w:val="00996E78"/>
    <w:rsid w:val="00997EED"/>
    <w:rsid w:val="009A03B3"/>
    <w:rsid w:val="009A08FC"/>
    <w:rsid w:val="009A1351"/>
    <w:rsid w:val="009A1FB9"/>
    <w:rsid w:val="009A208C"/>
    <w:rsid w:val="009A4217"/>
    <w:rsid w:val="009A594E"/>
    <w:rsid w:val="009A5C93"/>
    <w:rsid w:val="009A5EB2"/>
    <w:rsid w:val="009A6A5D"/>
    <w:rsid w:val="009A6BC4"/>
    <w:rsid w:val="009A6DF7"/>
    <w:rsid w:val="009A70FA"/>
    <w:rsid w:val="009A7BA1"/>
    <w:rsid w:val="009B08B6"/>
    <w:rsid w:val="009B0E70"/>
    <w:rsid w:val="009B15CB"/>
    <w:rsid w:val="009B2F29"/>
    <w:rsid w:val="009B3C0F"/>
    <w:rsid w:val="009B3CDC"/>
    <w:rsid w:val="009B6535"/>
    <w:rsid w:val="009B7AB8"/>
    <w:rsid w:val="009C0340"/>
    <w:rsid w:val="009C1553"/>
    <w:rsid w:val="009C1A89"/>
    <w:rsid w:val="009C1AB8"/>
    <w:rsid w:val="009C2427"/>
    <w:rsid w:val="009C3701"/>
    <w:rsid w:val="009C4B8E"/>
    <w:rsid w:val="009C6D0A"/>
    <w:rsid w:val="009C79EB"/>
    <w:rsid w:val="009D1FD0"/>
    <w:rsid w:val="009D2711"/>
    <w:rsid w:val="009D27C8"/>
    <w:rsid w:val="009D6AE2"/>
    <w:rsid w:val="009E0C2D"/>
    <w:rsid w:val="009E111D"/>
    <w:rsid w:val="009E2AAF"/>
    <w:rsid w:val="009E2C13"/>
    <w:rsid w:val="009E2E74"/>
    <w:rsid w:val="009E52DC"/>
    <w:rsid w:val="009E56BB"/>
    <w:rsid w:val="009E6888"/>
    <w:rsid w:val="009F1ABB"/>
    <w:rsid w:val="009F1B35"/>
    <w:rsid w:val="009F4596"/>
    <w:rsid w:val="009F50B8"/>
    <w:rsid w:val="009F526B"/>
    <w:rsid w:val="009F5952"/>
    <w:rsid w:val="009F5D36"/>
    <w:rsid w:val="009F62C7"/>
    <w:rsid w:val="009F7043"/>
    <w:rsid w:val="00A008DD"/>
    <w:rsid w:val="00A02384"/>
    <w:rsid w:val="00A02B8B"/>
    <w:rsid w:val="00A03813"/>
    <w:rsid w:val="00A03AE4"/>
    <w:rsid w:val="00A054BF"/>
    <w:rsid w:val="00A077CF"/>
    <w:rsid w:val="00A07D9D"/>
    <w:rsid w:val="00A107D2"/>
    <w:rsid w:val="00A10944"/>
    <w:rsid w:val="00A10BC5"/>
    <w:rsid w:val="00A11877"/>
    <w:rsid w:val="00A11CC7"/>
    <w:rsid w:val="00A11E9B"/>
    <w:rsid w:val="00A13E42"/>
    <w:rsid w:val="00A143E9"/>
    <w:rsid w:val="00A14AB2"/>
    <w:rsid w:val="00A1556C"/>
    <w:rsid w:val="00A17609"/>
    <w:rsid w:val="00A17B75"/>
    <w:rsid w:val="00A17BCE"/>
    <w:rsid w:val="00A2009D"/>
    <w:rsid w:val="00A21A2B"/>
    <w:rsid w:val="00A22649"/>
    <w:rsid w:val="00A2320B"/>
    <w:rsid w:val="00A240DD"/>
    <w:rsid w:val="00A24751"/>
    <w:rsid w:val="00A248CD"/>
    <w:rsid w:val="00A256EB"/>
    <w:rsid w:val="00A26880"/>
    <w:rsid w:val="00A304DB"/>
    <w:rsid w:val="00A30542"/>
    <w:rsid w:val="00A30B3D"/>
    <w:rsid w:val="00A314E7"/>
    <w:rsid w:val="00A31CB2"/>
    <w:rsid w:val="00A3201F"/>
    <w:rsid w:val="00A32972"/>
    <w:rsid w:val="00A32B05"/>
    <w:rsid w:val="00A34F29"/>
    <w:rsid w:val="00A35975"/>
    <w:rsid w:val="00A35D70"/>
    <w:rsid w:val="00A36A0C"/>
    <w:rsid w:val="00A40736"/>
    <w:rsid w:val="00A40DA1"/>
    <w:rsid w:val="00A41080"/>
    <w:rsid w:val="00A41694"/>
    <w:rsid w:val="00A42157"/>
    <w:rsid w:val="00A42CE9"/>
    <w:rsid w:val="00A43BC3"/>
    <w:rsid w:val="00A43BED"/>
    <w:rsid w:val="00A43C8E"/>
    <w:rsid w:val="00A43D1C"/>
    <w:rsid w:val="00A45162"/>
    <w:rsid w:val="00A46FF6"/>
    <w:rsid w:val="00A473CE"/>
    <w:rsid w:val="00A50373"/>
    <w:rsid w:val="00A50A53"/>
    <w:rsid w:val="00A50AF6"/>
    <w:rsid w:val="00A50D01"/>
    <w:rsid w:val="00A52997"/>
    <w:rsid w:val="00A553DA"/>
    <w:rsid w:val="00A55EA1"/>
    <w:rsid w:val="00A564A2"/>
    <w:rsid w:val="00A5664A"/>
    <w:rsid w:val="00A57F3E"/>
    <w:rsid w:val="00A60D56"/>
    <w:rsid w:val="00A62AD5"/>
    <w:rsid w:val="00A62C1A"/>
    <w:rsid w:val="00A63424"/>
    <w:rsid w:val="00A63E4F"/>
    <w:rsid w:val="00A64ED7"/>
    <w:rsid w:val="00A65035"/>
    <w:rsid w:val="00A654BC"/>
    <w:rsid w:val="00A65660"/>
    <w:rsid w:val="00A656E7"/>
    <w:rsid w:val="00A65B4C"/>
    <w:rsid w:val="00A66307"/>
    <w:rsid w:val="00A664B0"/>
    <w:rsid w:val="00A66C92"/>
    <w:rsid w:val="00A67218"/>
    <w:rsid w:val="00A67801"/>
    <w:rsid w:val="00A70544"/>
    <w:rsid w:val="00A70D1C"/>
    <w:rsid w:val="00A70EBC"/>
    <w:rsid w:val="00A71F09"/>
    <w:rsid w:val="00A73316"/>
    <w:rsid w:val="00A75808"/>
    <w:rsid w:val="00A75E42"/>
    <w:rsid w:val="00A75FC4"/>
    <w:rsid w:val="00A760AF"/>
    <w:rsid w:val="00A765EA"/>
    <w:rsid w:val="00A769F9"/>
    <w:rsid w:val="00A770A6"/>
    <w:rsid w:val="00A80143"/>
    <w:rsid w:val="00A8045B"/>
    <w:rsid w:val="00A8357B"/>
    <w:rsid w:val="00A83B26"/>
    <w:rsid w:val="00A8468C"/>
    <w:rsid w:val="00A847E9"/>
    <w:rsid w:val="00A85091"/>
    <w:rsid w:val="00A85804"/>
    <w:rsid w:val="00A86771"/>
    <w:rsid w:val="00A87A10"/>
    <w:rsid w:val="00A87FBF"/>
    <w:rsid w:val="00A90344"/>
    <w:rsid w:val="00A91B93"/>
    <w:rsid w:val="00A91E3E"/>
    <w:rsid w:val="00A928F7"/>
    <w:rsid w:val="00A96F59"/>
    <w:rsid w:val="00A9738C"/>
    <w:rsid w:val="00AA0839"/>
    <w:rsid w:val="00AA1942"/>
    <w:rsid w:val="00AA1B0F"/>
    <w:rsid w:val="00AA2535"/>
    <w:rsid w:val="00AA3677"/>
    <w:rsid w:val="00AA6EB8"/>
    <w:rsid w:val="00AB0514"/>
    <w:rsid w:val="00AB0A21"/>
    <w:rsid w:val="00AB0BD9"/>
    <w:rsid w:val="00AB2665"/>
    <w:rsid w:val="00AB2AAE"/>
    <w:rsid w:val="00AB3482"/>
    <w:rsid w:val="00AB394F"/>
    <w:rsid w:val="00AB3B52"/>
    <w:rsid w:val="00AB40D7"/>
    <w:rsid w:val="00AB49AD"/>
    <w:rsid w:val="00AB5B57"/>
    <w:rsid w:val="00AB7867"/>
    <w:rsid w:val="00AB7C0A"/>
    <w:rsid w:val="00AC1409"/>
    <w:rsid w:val="00AC19F7"/>
    <w:rsid w:val="00AC1FBE"/>
    <w:rsid w:val="00AC43D7"/>
    <w:rsid w:val="00AC574A"/>
    <w:rsid w:val="00AC5907"/>
    <w:rsid w:val="00AC6BD7"/>
    <w:rsid w:val="00AC7778"/>
    <w:rsid w:val="00AD0A5D"/>
    <w:rsid w:val="00AD23D0"/>
    <w:rsid w:val="00AD2A74"/>
    <w:rsid w:val="00AD35E4"/>
    <w:rsid w:val="00AD4357"/>
    <w:rsid w:val="00AD4ADB"/>
    <w:rsid w:val="00AD53C6"/>
    <w:rsid w:val="00AD6062"/>
    <w:rsid w:val="00AD6580"/>
    <w:rsid w:val="00AD772D"/>
    <w:rsid w:val="00AE1B82"/>
    <w:rsid w:val="00AE27F0"/>
    <w:rsid w:val="00AE2F93"/>
    <w:rsid w:val="00AE3B6C"/>
    <w:rsid w:val="00AE42B6"/>
    <w:rsid w:val="00AE5473"/>
    <w:rsid w:val="00AE6799"/>
    <w:rsid w:val="00AE6FC6"/>
    <w:rsid w:val="00AE721A"/>
    <w:rsid w:val="00AF0EBB"/>
    <w:rsid w:val="00AF336F"/>
    <w:rsid w:val="00AF3E00"/>
    <w:rsid w:val="00AF3E27"/>
    <w:rsid w:val="00AF53E0"/>
    <w:rsid w:val="00AF6D09"/>
    <w:rsid w:val="00AF6E79"/>
    <w:rsid w:val="00AF6FD9"/>
    <w:rsid w:val="00B02959"/>
    <w:rsid w:val="00B03F89"/>
    <w:rsid w:val="00B05987"/>
    <w:rsid w:val="00B06C16"/>
    <w:rsid w:val="00B06CE2"/>
    <w:rsid w:val="00B10447"/>
    <w:rsid w:val="00B10DFB"/>
    <w:rsid w:val="00B11216"/>
    <w:rsid w:val="00B12BA0"/>
    <w:rsid w:val="00B133CF"/>
    <w:rsid w:val="00B17913"/>
    <w:rsid w:val="00B20191"/>
    <w:rsid w:val="00B217CA"/>
    <w:rsid w:val="00B227EB"/>
    <w:rsid w:val="00B230D3"/>
    <w:rsid w:val="00B2334F"/>
    <w:rsid w:val="00B23AB4"/>
    <w:rsid w:val="00B25132"/>
    <w:rsid w:val="00B26091"/>
    <w:rsid w:val="00B268DD"/>
    <w:rsid w:val="00B270D6"/>
    <w:rsid w:val="00B2754E"/>
    <w:rsid w:val="00B27DD3"/>
    <w:rsid w:val="00B3133B"/>
    <w:rsid w:val="00B330B3"/>
    <w:rsid w:val="00B34F0C"/>
    <w:rsid w:val="00B36CC3"/>
    <w:rsid w:val="00B376E7"/>
    <w:rsid w:val="00B42356"/>
    <w:rsid w:val="00B431B7"/>
    <w:rsid w:val="00B442A0"/>
    <w:rsid w:val="00B44AAE"/>
    <w:rsid w:val="00B450DA"/>
    <w:rsid w:val="00B45646"/>
    <w:rsid w:val="00B458E4"/>
    <w:rsid w:val="00B46D05"/>
    <w:rsid w:val="00B47D0E"/>
    <w:rsid w:val="00B5021A"/>
    <w:rsid w:val="00B52D93"/>
    <w:rsid w:val="00B53A4A"/>
    <w:rsid w:val="00B53D04"/>
    <w:rsid w:val="00B54D80"/>
    <w:rsid w:val="00B5560C"/>
    <w:rsid w:val="00B56486"/>
    <w:rsid w:val="00B56B88"/>
    <w:rsid w:val="00B606E3"/>
    <w:rsid w:val="00B63541"/>
    <w:rsid w:val="00B63E33"/>
    <w:rsid w:val="00B63E96"/>
    <w:rsid w:val="00B64C3E"/>
    <w:rsid w:val="00B658AF"/>
    <w:rsid w:val="00B66276"/>
    <w:rsid w:val="00B66EF9"/>
    <w:rsid w:val="00B67937"/>
    <w:rsid w:val="00B67AFE"/>
    <w:rsid w:val="00B7060B"/>
    <w:rsid w:val="00B70AB7"/>
    <w:rsid w:val="00B70F39"/>
    <w:rsid w:val="00B71333"/>
    <w:rsid w:val="00B71EFA"/>
    <w:rsid w:val="00B72997"/>
    <w:rsid w:val="00B7307F"/>
    <w:rsid w:val="00B73859"/>
    <w:rsid w:val="00B74685"/>
    <w:rsid w:val="00B755BF"/>
    <w:rsid w:val="00B759F1"/>
    <w:rsid w:val="00B75D3C"/>
    <w:rsid w:val="00B774B5"/>
    <w:rsid w:val="00B7760E"/>
    <w:rsid w:val="00B80A20"/>
    <w:rsid w:val="00B82042"/>
    <w:rsid w:val="00B82586"/>
    <w:rsid w:val="00B83AE6"/>
    <w:rsid w:val="00B84757"/>
    <w:rsid w:val="00B860B9"/>
    <w:rsid w:val="00B8636A"/>
    <w:rsid w:val="00B94191"/>
    <w:rsid w:val="00B95CF3"/>
    <w:rsid w:val="00B961E6"/>
    <w:rsid w:val="00B96562"/>
    <w:rsid w:val="00B96B73"/>
    <w:rsid w:val="00B96CF9"/>
    <w:rsid w:val="00B970B8"/>
    <w:rsid w:val="00B9789C"/>
    <w:rsid w:val="00BA0CEB"/>
    <w:rsid w:val="00BA2170"/>
    <w:rsid w:val="00BA32FE"/>
    <w:rsid w:val="00BA4DB7"/>
    <w:rsid w:val="00BA5425"/>
    <w:rsid w:val="00BA5F1F"/>
    <w:rsid w:val="00BA75FF"/>
    <w:rsid w:val="00BA7941"/>
    <w:rsid w:val="00BB289A"/>
    <w:rsid w:val="00BB30E9"/>
    <w:rsid w:val="00BB3646"/>
    <w:rsid w:val="00BB3824"/>
    <w:rsid w:val="00BB3EC1"/>
    <w:rsid w:val="00BB4C66"/>
    <w:rsid w:val="00BB4CB3"/>
    <w:rsid w:val="00BB4DE6"/>
    <w:rsid w:val="00BB534E"/>
    <w:rsid w:val="00BB5418"/>
    <w:rsid w:val="00BB5CA0"/>
    <w:rsid w:val="00BB6A4E"/>
    <w:rsid w:val="00BB6DD4"/>
    <w:rsid w:val="00BB773D"/>
    <w:rsid w:val="00BB7C79"/>
    <w:rsid w:val="00BC0067"/>
    <w:rsid w:val="00BC1912"/>
    <w:rsid w:val="00BC250E"/>
    <w:rsid w:val="00BC321E"/>
    <w:rsid w:val="00BC3CD0"/>
    <w:rsid w:val="00BC3D70"/>
    <w:rsid w:val="00BC5CF0"/>
    <w:rsid w:val="00BC6921"/>
    <w:rsid w:val="00BC77EB"/>
    <w:rsid w:val="00BC780B"/>
    <w:rsid w:val="00BC7FCB"/>
    <w:rsid w:val="00BD03FB"/>
    <w:rsid w:val="00BD1642"/>
    <w:rsid w:val="00BD212F"/>
    <w:rsid w:val="00BD28E1"/>
    <w:rsid w:val="00BD28F4"/>
    <w:rsid w:val="00BD7FDB"/>
    <w:rsid w:val="00BE172A"/>
    <w:rsid w:val="00BE249D"/>
    <w:rsid w:val="00BE34D1"/>
    <w:rsid w:val="00BE4204"/>
    <w:rsid w:val="00BE5992"/>
    <w:rsid w:val="00BE6FBA"/>
    <w:rsid w:val="00BF063A"/>
    <w:rsid w:val="00BF067E"/>
    <w:rsid w:val="00BF2226"/>
    <w:rsid w:val="00BF4058"/>
    <w:rsid w:val="00BF45D1"/>
    <w:rsid w:val="00BF4714"/>
    <w:rsid w:val="00C01B10"/>
    <w:rsid w:val="00C01CB2"/>
    <w:rsid w:val="00C022CA"/>
    <w:rsid w:val="00C02C39"/>
    <w:rsid w:val="00C036DD"/>
    <w:rsid w:val="00C03850"/>
    <w:rsid w:val="00C03E0B"/>
    <w:rsid w:val="00C04D33"/>
    <w:rsid w:val="00C058CE"/>
    <w:rsid w:val="00C06AF4"/>
    <w:rsid w:val="00C070C2"/>
    <w:rsid w:val="00C10BA9"/>
    <w:rsid w:val="00C14C09"/>
    <w:rsid w:val="00C15092"/>
    <w:rsid w:val="00C15221"/>
    <w:rsid w:val="00C16C42"/>
    <w:rsid w:val="00C17CED"/>
    <w:rsid w:val="00C2062F"/>
    <w:rsid w:val="00C20BE2"/>
    <w:rsid w:val="00C23F60"/>
    <w:rsid w:val="00C245CF"/>
    <w:rsid w:val="00C25928"/>
    <w:rsid w:val="00C30A28"/>
    <w:rsid w:val="00C313E8"/>
    <w:rsid w:val="00C31504"/>
    <w:rsid w:val="00C31D1B"/>
    <w:rsid w:val="00C32A3E"/>
    <w:rsid w:val="00C32D61"/>
    <w:rsid w:val="00C33D75"/>
    <w:rsid w:val="00C35574"/>
    <w:rsid w:val="00C3617E"/>
    <w:rsid w:val="00C36441"/>
    <w:rsid w:val="00C37057"/>
    <w:rsid w:val="00C375C7"/>
    <w:rsid w:val="00C376BD"/>
    <w:rsid w:val="00C37A6C"/>
    <w:rsid w:val="00C4007D"/>
    <w:rsid w:val="00C41CA0"/>
    <w:rsid w:val="00C42B8B"/>
    <w:rsid w:val="00C43A72"/>
    <w:rsid w:val="00C441F5"/>
    <w:rsid w:val="00C44FE3"/>
    <w:rsid w:val="00C45B12"/>
    <w:rsid w:val="00C4649A"/>
    <w:rsid w:val="00C46C3F"/>
    <w:rsid w:val="00C471B0"/>
    <w:rsid w:val="00C50246"/>
    <w:rsid w:val="00C50E84"/>
    <w:rsid w:val="00C511C5"/>
    <w:rsid w:val="00C51F47"/>
    <w:rsid w:val="00C52110"/>
    <w:rsid w:val="00C521DE"/>
    <w:rsid w:val="00C52474"/>
    <w:rsid w:val="00C529D3"/>
    <w:rsid w:val="00C52DCB"/>
    <w:rsid w:val="00C52FDB"/>
    <w:rsid w:val="00C53C8E"/>
    <w:rsid w:val="00C542F7"/>
    <w:rsid w:val="00C54B5E"/>
    <w:rsid w:val="00C54E61"/>
    <w:rsid w:val="00C5601A"/>
    <w:rsid w:val="00C56FEA"/>
    <w:rsid w:val="00C57546"/>
    <w:rsid w:val="00C57B4C"/>
    <w:rsid w:val="00C641A4"/>
    <w:rsid w:val="00C64B38"/>
    <w:rsid w:val="00C65786"/>
    <w:rsid w:val="00C679B2"/>
    <w:rsid w:val="00C71A6D"/>
    <w:rsid w:val="00C71B14"/>
    <w:rsid w:val="00C71ED6"/>
    <w:rsid w:val="00C722AE"/>
    <w:rsid w:val="00C73CF5"/>
    <w:rsid w:val="00C74832"/>
    <w:rsid w:val="00C752CF"/>
    <w:rsid w:val="00C809CD"/>
    <w:rsid w:val="00C819AF"/>
    <w:rsid w:val="00C821A7"/>
    <w:rsid w:val="00C8375E"/>
    <w:rsid w:val="00C83D7B"/>
    <w:rsid w:val="00C87EDB"/>
    <w:rsid w:val="00C90B26"/>
    <w:rsid w:val="00C92364"/>
    <w:rsid w:val="00C92D2C"/>
    <w:rsid w:val="00C959A8"/>
    <w:rsid w:val="00C95A25"/>
    <w:rsid w:val="00C965B0"/>
    <w:rsid w:val="00C96612"/>
    <w:rsid w:val="00C972C0"/>
    <w:rsid w:val="00C97540"/>
    <w:rsid w:val="00C97861"/>
    <w:rsid w:val="00C97A22"/>
    <w:rsid w:val="00C97C07"/>
    <w:rsid w:val="00CA2FD0"/>
    <w:rsid w:val="00CA33D2"/>
    <w:rsid w:val="00CA4F63"/>
    <w:rsid w:val="00CA54BA"/>
    <w:rsid w:val="00CA6BDD"/>
    <w:rsid w:val="00CB012A"/>
    <w:rsid w:val="00CB0235"/>
    <w:rsid w:val="00CB0DDE"/>
    <w:rsid w:val="00CB0E38"/>
    <w:rsid w:val="00CB1218"/>
    <w:rsid w:val="00CB3121"/>
    <w:rsid w:val="00CB4CCF"/>
    <w:rsid w:val="00CB5B1D"/>
    <w:rsid w:val="00CB63F4"/>
    <w:rsid w:val="00CB7265"/>
    <w:rsid w:val="00CC14A4"/>
    <w:rsid w:val="00CC1DE1"/>
    <w:rsid w:val="00CC3F94"/>
    <w:rsid w:val="00CC56B8"/>
    <w:rsid w:val="00CC6E6F"/>
    <w:rsid w:val="00CD08C0"/>
    <w:rsid w:val="00CD0999"/>
    <w:rsid w:val="00CD3300"/>
    <w:rsid w:val="00CD41C4"/>
    <w:rsid w:val="00CD4203"/>
    <w:rsid w:val="00CD4636"/>
    <w:rsid w:val="00CD58C5"/>
    <w:rsid w:val="00CD5E67"/>
    <w:rsid w:val="00CD6986"/>
    <w:rsid w:val="00CD6A19"/>
    <w:rsid w:val="00CD6B64"/>
    <w:rsid w:val="00CD7C2C"/>
    <w:rsid w:val="00CE1F2A"/>
    <w:rsid w:val="00CE24B4"/>
    <w:rsid w:val="00CE27F1"/>
    <w:rsid w:val="00CE341B"/>
    <w:rsid w:val="00CE6B7A"/>
    <w:rsid w:val="00CE6E76"/>
    <w:rsid w:val="00CE7E00"/>
    <w:rsid w:val="00CE7EEC"/>
    <w:rsid w:val="00CF02CC"/>
    <w:rsid w:val="00CF0504"/>
    <w:rsid w:val="00CF2BC8"/>
    <w:rsid w:val="00CF2E86"/>
    <w:rsid w:val="00CF32BB"/>
    <w:rsid w:val="00CF4756"/>
    <w:rsid w:val="00CF5227"/>
    <w:rsid w:val="00CF5BEE"/>
    <w:rsid w:val="00CF663A"/>
    <w:rsid w:val="00CF73CB"/>
    <w:rsid w:val="00D00C78"/>
    <w:rsid w:val="00D023DC"/>
    <w:rsid w:val="00D02D8B"/>
    <w:rsid w:val="00D03740"/>
    <w:rsid w:val="00D04079"/>
    <w:rsid w:val="00D046F2"/>
    <w:rsid w:val="00D05539"/>
    <w:rsid w:val="00D06E59"/>
    <w:rsid w:val="00D0728D"/>
    <w:rsid w:val="00D073B2"/>
    <w:rsid w:val="00D11AF4"/>
    <w:rsid w:val="00D11D03"/>
    <w:rsid w:val="00D12E58"/>
    <w:rsid w:val="00D133CE"/>
    <w:rsid w:val="00D137DC"/>
    <w:rsid w:val="00D139A7"/>
    <w:rsid w:val="00D14CE9"/>
    <w:rsid w:val="00D15B14"/>
    <w:rsid w:val="00D15F3D"/>
    <w:rsid w:val="00D16541"/>
    <w:rsid w:val="00D16756"/>
    <w:rsid w:val="00D17484"/>
    <w:rsid w:val="00D20168"/>
    <w:rsid w:val="00D21075"/>
    <w:rsid w:val="00D22447"/>
    <w:rsid w:val="00D22B68"/>
    <w:rsid w:val="00D22FAE"/>
    <w:rsid w:val="00D231BD"/>
    <w:rsid w:val="00D23FA3"/>
    <w:rsid w:val="00D23FBA"/>
    <w:rsid w:val="00D2425F"/>
    <w:rsid w:val="00D2433B"/>
    <w:rsid w:val="00D244F3"/>
    <w:rsid w:val="00D276FB"/>
    <w:rsid w:val="00D31A7B"/>
    <w:rsid w:val="00D31BFC"/>
    <w:rsid w:val="00D32465"/>
    <w:rsid w:val="00D32471"/>
    <w:rsid w:val="00D32F2A"/>
    <w:rsid w:val="00D34418"/>
    <w:rsid w:val="00D34643"/>
    <w:rsid w:val="00D3615F"/>
    <w:rsid w:val="00D362BB"/>
    <w:rsid w:val="00D376A2"/>
    <w:rsid w:val="00D37C6E"/>
    <w:rsid w:val="00D40461"/>
    <w:rsid w:val="00D41819"/>
    <w:rsid w:val="00D41AFC"/>
    <w:rsid w:val="00D41D25"/>
    <w:rsid w:val="00D42F25"/>
    <w:rsid w:val="00D445CD"/>
    <w:rsid w:val="00D4537F"/>
    <w:rsid w:val="00D47658"/>
    <w:rsid w:val="00D50442"/>
    <w:rsid w:val="00D50803"/>
    <w:rsid w:val="00D5159C"/>
    <w:rsid w:val="00D52B37"/>
    <w:rsid w:val="00D538FE"/>
    <w:rsid w:val="00D53EC6"/>
    <w:rsid w:val="00D55D57"/>
    <w:rsid w:val="00D56B8E"/>
    <w:rsid w:val="00D6059A"/>
    <w:rsid w:val="00D60666"/>
    <w:rsid w:val="00D615CE"/>
    <w:rsid w:val="00D61DCF"/>
    <w:rsid w:val="00D63751"/>
    <w:rsid w:val="00D63EB6"/>
    <w:rsid w:val="00D648D5"/>
    <w:rsid w:val="00D64BF8"/>
    <w:rsid w:val="00D67DD8"/>
    <w:rsid w:val="00D700FC"/>
    <w:rsid w:val="00D71A87"/>
    <w:rsid w:val="00D72272"/>
    <w:rsid w:val="00D730E9"/>
    <w:rsid w:val="00D73444"/>
    <w:rsid w:val="00D738DB"/>
    <w:rsid w:val="00D743FF"/>
    <w:rsid w:val="00D755D3"/>
    <w:rsid w:val="00D75921"/>
    <w:rsid w:val="00D75BB6"/>
    <w:rsid w:val="00D765BF"/>
    <w:rsid w:val="00D76E53"/>
    <w:rsid w:val="00D76F1A"/>
    <w:rsid w:val="00D770D2"/>
    <w:rsid w:val="00D776F2"/>
    <w:rsid w:val="00D80425"/>
    <w:rsid w:val="00D81106"/>
    <w:rsid w:val="00D819E2"/>
    <w:rsid w:val="00D8332C"/>
    <w:rsid w:val="00D834E8"/>
    <w:rsid w:val="00D8513D"/>
    <w:rsid w:val="00D87D9B"/>
    <w:rsid w:val="00D90342"/>
    <w:rsid w:val="00D9049B"/>
    <w:rsid w:val="00D90654"/>
    <w:rsid w:val="00D906FE"/>
    <w:rsid w:val="00D914B2"/>
    <w:rsid w:val="00D918A6"/>
    <w:rsid w:val="00D91E08"/>
    <w:rsid w:val="00D926F2"/>
    <w:rsid w:val="00D93E01"/>
    <w:rsid w:val="00D94028"/>
    <w:rsid w:val="00D94290"/>
    <w:rsid w:val="00D9675A"/>
    <w:rsid w:val="00DA1E6B"/>
    <w:rsid w:val="00DA26AE"/>
    <w:rsid w:val="00DA3391"/>
    <w:rsid w:val="00DA369E"/>
    <w:rsid w:val="00DA47E4"/>
    <w:rsid w:val="00DA5608"/>
    <w:rsid w:val="00DA5F0C"/>
    <w:rsid w:val="00DA5F8F"/>
    <w:rsid w:val="00DA6107"/>
    <w:rsid w:val="00DA6917"/>
    <w:rsid w:val="00DA79E8"/>
    <w:rsid w:val="00DB115E"/>
    <w:rsid w:val="00DB1F9F"/>
    <w:rsid w:val="00DB2519"/>
    <w:rsid w:val="00DB2875"/>
    <w:rsid w:val="00DB2F0F"/>
    <w:rsid w:val="00DB3EF6"/>
    <w:rsid w:val="00DB43C9"/>
    <w:rsid w:val="00DB49F2"/>
    <w:rsid w:val="00DB52AD"/>
    <w:rsid w:val="00DB53D3"/>
    <w:rsid w:val="00DB5800"/>
    <w:rsid w:val="00DB6084"/>
    <w:rsid w:val="00DB7F6F"/>
    <w:rsid w:val="00DC0F7B"/>
    <w:rsid w:val="00DC1530"/>
    <w:rsid w:val="00DC1C08"/>
    <w:rsid w:val="00DC383B"/>
    <w:rsid w:val="00DC415D"/>
    <w:rsid w:val="00DC41AB"/>
    <w:rsid w:val="00DC6ADA"/>
    <w:rsid w:val="00DC7D52"/>
    <w:rsid w:val="00DD2212"/>
    <w:rsid w:val="00DD230C"/>
    <w:rsid w:val="00DD237C"/>
    <w:rsid w:val="00DD2691"/>
    <w:rsid w:val="00DD357A"/>
    <w:rsid w:val="00DD663B"/>
    <w:rsid w:val="00DD6BD1"/>
    <w:rsid w:val="00DD7326"/>
    <w:rsid w:val="00DE03D4"/>
    <w:rsid w:val="00DE0520"/>
    <w:rsid w:val="00DE1751"/>
    <w:rsid w:val="00DE191F"/>
    <w:rsid w:val="00DE1F18"/>
    <w:rsid w:val="00DE20D4"/>
    <w:rsid w:val="00DE245B"/>
    <w:rsid w:val="00DE39BC"/>
    <w:rsid w:val="00DE77FD"/>
    <w:rsid w:val="00DF015C"/>
    <w:rsid w:val="00DF04D5"/>
    <w:rsid w:val="00DF06EF"/>
    <w:rsid w:val="00DF1252"/>
    <w:rsid w:val="00DF1717"/>
    <w:rsid w:val="00DF1985"/>
    <w:rsid w:val="00DF347D"/>
    <w:rsid w:val="00DF4218"/>
    <w:rsid w:val="00DF4265"/>
    <w:rsid w:val="00DF440A"/>
    <w:rsid w:val="00DF45B1"/>
    <w:rsid w:val="00DF4A3B"/>
    <w:rsid w:val="00DF5059"/>
    <w:rsid w:val="00DF5313"/>
    <w:rsid w:val="00DF6646"/>
    <w:rsid w:val="00DF71C0"/>
    <w:rsid w:val="00E00B56"/>
    <w:rsid w:val="00E00C2B"/>
    <w:rsid w:val="00E01A72"/>
    <w:rsid w:val="00E03710"/>
    <w:rsid w:val="00E03A55"/>
    <w:rsid w:val="00E050DA"/>
    <w:rsid w:val="00E106C7"/>
    <w:rsid w:val="00E11F88"/>
    <w:rsid w:val="00E13E42"/>
    <w:rsid w:val="00E1441D"/>
    <w:rsid w:val="00E14A6B"/>
    <w:rsid w:val="00E17181"/>
    <w:rsid w:val="00E173A7"/>
    <w:rsid w:val="00E174E0"/>
    <w:rsid w:val="00E17FC4"/>
    <w:rsid w:val="00E20090"/>
    <w:rsid w:val="00E22118"/>
    <w:rsid w:val="00E22262"/>
    <w:rsid w:val="00E2256F"/>
    <w:rsid w:val="00E23042"/>
    <w:rsid w:val="00E249A0"/>
    <w:rsid w:val="00E250B0"/>
    <w:rsid w:val="00E268D2"/>
    <w:rsid w:val="00E26AEF"/>
    <w:rsid w:val="00E26B53"/>
    <w:rsid w:val="00E30480"/>
    <w:rsid w:val="00E315E2"/>
    <w:rsid w:val="00E3280B"/>
    <w:rsid w:val="00E33610"/>
    <w:rsid w:val="00E33657"/>
    <w:rsid w:val="00E346AD"/>
    <w:rsid w:val="00E34B9D"/>
    <w:rsid w:val="00E35C4A"/>
    <w:rsid w:val="00E35F21"/>
    <w:rsid w:val="00E35F4C"/>
    <w:rsid w:val="00E36068"/>
    <w:rsid w:val="00E36B29"/>
    <w:rsid w:val="00E36D4F"/>
    <w:rsid w:val="00E40A7A"/>
    <w:rsid w:val="00E43157"/>
    <w:rsid w:val="00E45B1C"/>
    <w:rsid w:val="00E465B1"/>
    <w:rsid w:val="00E47244"/>
    <w:rsid w:val="00E47F0F"/>
    <w:rsid w:val="00E50B2A"/>
    <w:rsid w:val="00E512E5"/>
    <w:rsid w:val="00E513DD"/>
    <w:rsid w:val="00E51DC1"/>
    <w:rsid w:val="00E52B14"/>
    <w:rsid w:val="00E53AAC"/>
    <w:rsid w:val="00E54F4A"/>
    <w:rsid w:val="00E55746"/>
    <w:rsid w:val="00E55C3C"/>
    <w:rsid w:val="00E56233"/>
    <w:rsid w:val="00E563F7"/>
    <w:rsid w:val="00E567C6"/>
    <w:rsid w:val="00E56FF4"/>
    <w:rsid w:val="00E57120"/>
    <w:rsid w:val="00E58CAA"/>
    <w:rsid w:val="00E60DCB"/>
    <w:rsid w:val="00E6169B"/>
    <w:rsid w:val="00E61CA6"/>
    <w:rsid w:val="00E62567"/>
    <w:rsid w:val="00E62B55"/>
    <w:rsid w:val="00E640B8"/>
    <w:rsid w:val="00E644AF"/>
    <w:rsid w:val="00E65041"/>
    <w:rsid w:val="00E6526A"/>
    <w:rsid w:val="00E6540B"/>
    <w:rsid w:val="00E66C4B"/>
    <w:rsid w:val="00E67B26"/>
    <w:rsid w:val="00E7026A"/>
    <w:rsid w:val="00E71379"/>
    <w:rsid w:val="00E72054"/>
    <w:rsid w:val="00E72A7F"/>
    <w:rsid w:val="00E73D18"/>
    <w:rsid w:val="00E741A8"/>
    <w:rsid w:val="00E74B56"/>
    <w:rsid w:val="00E7616E"/>
    <w:rsid w:val="00E7676A"/>
    <w:rsid w:val="00E76F20"/>
    <w:rsid w:val="00E77391"/>
    <w:rsid w:val="00E77B5F"/>
    <w:rsid w:val="00E81E78"/>
    <w:rsid w:val="00E82F1C"/>
    <w:rsid w:val="00E832C6"/>
    <w:rsid w:val="00E841FA"/>
    <w:rsid w:val="00E85389"/>
    <w:rsid w:val="00E85DCB"/>
    <w:rsid w:val="00E8633B"/>
    <w:rsid w:val="00E87943"/>
    <w:rsid w:val="00E91DCA"/>
    <w:rsid w:val="00E91E38"/>
    <w:rsid w:val="00E94F51"/>
    <w:rsid w:val="00E95BD4"/>
    <w:rsid w:val="00E96AA4"/>
    <w:rsid w:val="00E96C0B"/>
    <w:rsid w:val="00E9780A"/>
    <w:rsid w:val="00EA0B94"/>
    <w:rsid w:val="00EA65F1"/>
    <w:rsid w:val="00EA6D4D"/>
    <w:rsid w:val="00EA70A9"/>
    <w:rsid w:val="00EA767C"/>
    <w:rsid w:val="00EA77C9"/>
    <w:rsid w:val="00EA7F74"/>
    <w:rsid w:val="00EB057D"/>
    <w:rsid w:val="00EB058F"/>
    <w:rsid w:val="00EB178C"/>
    <w:rsid w:val="00EB2062"/>
    <w:rsid w:val="00EB2B93"/>
    <w:rsid w:val="00EB3774"/>
    <w:rsid w:val="00EB4499"/>
    <w:rsid w:val="00EB47EE"/>
    <w:rsid w:val="00EB49A5"/>
    <w:rsid w:val="00EB520A"/>
    <w:rsid w:val="00EB5583"/>
    <w:rsid w:val="00EB62FD"/>
    <w:rsid w:val="00EB78A2"/>
    <w:rsid w:val="00EB7A06"/>
    <w:rsid w:val="00EC0460"/>
    <w:rsid w:val="00EC065E"/>
    <w:rsid w:val="00EC19D2"/>
    <w:rsid w:val="00EC1D55"/>
    <w:rsid w:val="00EC2546"/>
    <w:rsid w:val="00EC298A"/>
    <w:rsid w:val="00EC2B78"/>
    <w:rsid w:val="00EC3549"/>
    <w:rsid w:val="00EC520E"/>
    <w:rsid w:val="00EC5E8F"/>
    <w:rsid w:val="00EC7100"/>
    <w:rsid w:val="00ED000A"/>
    <w:rsid w:val="00ED0A6E"/>
    <w:rsid w:val="00ED19BF"/>
    <w:rsid w:val="00ED6698"/>
    <w:rsid w:val="00ED6949"/>
    <w:rsid w:val="00ED69BD"/>
    <w:rsid w:val="00ED77DA"/>
    <w:rsid w:val="00EE0E48"/>
    <w:rsid w:val="00EE1282"/>
    <w:rsid w:val="00EE3D87"/>
    <w:rsid w:val="00EE4ED8"/>
    <w:rsid w:val="00EE5D6A"/>
    <w:rsid w:val="00EE6508"/>
    <w:rsid w:val="00EE7301"/>
    <w:rsid w:val="00EF0D66"/>
    <w:rsid w:val="00EF16F5"/>
    <w:rsid w:val="00EF198D"/>
    <w:rsid w:val="00EF1A9B"/>
    <w:rsid w:val="00EF2089"/>
    <w:rsid w:val="00EF23A7"/>
    <w:rsid w:val="00EF28AB"/>
    <w:rsid w:val="00EF2C59"/>
    <w:rsid w:val="00EF3439"/>
    <w:rsid w:val="00EF5E6B"/>
    <w:rsid w:val="00EF7FCA"/>
    <w:rsid w:val="00F0035C"/>
    <w:rsid w:val="00F01DA4"/>
    <w:rsid w:val="00F05182"/>
    <w:rsid w:val="00F05AA2"/>
    <w:rsid w:val="00F05F13"/>
    <w:rsid w:val="00F07099"/>
    <w:rsid w:val="00F07A73"/>
    <w:rsid w:val="00F07CDC"/>
    <w:rsid w:val="00F100BF"/>
    <w:rsid w:val="00F10150"/>
    <w:rsid w:val="00F10180"/>
    <w:rsid w:val="00F101F7"/>
    <w:rsid w:val="00F10EC3"/>
    <w:rsid w:val="00F1202A"/>
    <w:rsid w:val="00F1208B"/>
    <w:rsid w:val="00F127B5"/>
    <w:rsid w:val="00F15130"/>
    <w:rsid w:val="00F161C9"/>
    <w:rsid w:val="00F17206"/>
    <w:rsid w:val="00F21FDE"/>
    <w:rsid w:val="00F22A3D"/>
    <w:rsid w:val="00F22D13"/>
    <w:rsid w:val="00F22DDC"/>
    <w:rsid w:val="00F24468"/>
    <w:rsid w:val="00F24827"/>
    <w:rsid w:val="00F25B1E"/>
    <w:rsid w:val="00F31207"/>
    <w:rsid w:val="00F32898"/>
    <w:rsid w:val="00F33377"/>
    <w:rsid w:val="00F33E14"/>
    <w:rsid w:val="00F345D0"/>
    <w:rsid w:val="00F346C0"/>
    <w:rsid w:val="00F346FA"/>
    <w:rsid w:val="00F3539F"/>
    <w:rsid w:val="00F35514"/>
    <w:rsid w:val="00F35ABC"/>
    <w:rsid w:val="00F35C99"/>
    <w:rsid w:val="00F37380"/>
    <w:rsid w:val="00F3741B"/>
    <w:rsid w:val="00F37837"/>
    <w:rsid w:val="00F40A52"/>
    <w:rsid w:val="00F4134C"/>
    <w:rsid w:val="00F41EEB"/>
    <w:rsid w:val="00F44533"/>
    <w:rsid w:val="00F45492"/>
    <w:rsid w:val="00F45D52"/>
    <w:rsid w:val="00F473F0"/>
    <w:rsid w:val="00F51941"/>
    <w:rsid w:val="00F51E76"/>
    <w:rsid w:val="00F525E5"/>
    <w:rsid w:val="00F53436"/>
    <w:rsid w:val="00F53CA4"/>
    <w:rsid w:val="00F5586E"/>
    <w:rsid w:val="00F56CDD"/>
    <w:rsid w:val="00F56D3B"/>
    <w:rsid w:val="00F62679"/>
    <w:rsid w:val="00F62C99"/>
    <w:rsid w:val="00F64B16"/>
    <w:rsid w:val="00F6624C"/>
    <w:rsid w:val="00F67304"/>
    <w:rsid w:val="00F67384"/>
    <w:rsid w:val="00F674D1"/>
    <w:rsid w:val="00F67E9B"/>
    <w:rsid w:val="00F707FA"/>
    <w:rsid w:val="00F708DD"/>
    <w:rsid w:val="00F7221B"/>
    <w:rsid w:val="00F72B6D"/>
    <w:rsid w:val="00F73B46"/>
    <w:rsid w:val="00F745F8"/>
    <w:rsid w:val="00F746B4"/>
    <w:rsid w:val="00F75FA6"/>
    <w:rsid w:val="00F76264"/>
    <w:rsid w:val="00F775CF"/>
    <w:rsid w:val="00F77F00"/>
    <w:rsid w:val="00F822E0"/>
    <w:rsid w:val="00F82F8F"/>
    <w:rsid w:val="00F83308"/>
    <w:rsid w:val="00F83C73"/>
    <w:rsid w:val="00F85DA8"/>
    <w:rsid w:val="00F85E88"/>
    <w:rsid w:val="00F86252"/>
    <w:rsid w:val="00F86DD8"/>
    <w:rsid w:val="00F918C1"/>
    <w:rsid w:val="00F91A83"/>
    <w:rsid w:val="00F92673"/>
    <w:rsid w:val="00F92ABB"/>
    <w:rsid w:val="00F93DB3"/>
    <w:rsid w:val="00F94444"/>
    <w:rsid w:val="00F946E0"/>
    <w:rsid w:val="00F95373"/>
    <w:rsid w:val="00F95EBF"/>
    <w:rsid w:val="00F960E1"/>
    <w:rsid w:val="00F9687A"/>
    <w:rsid w:val="00FA04AA"/>
    <w:rsid w:val="00FA0777"/>
    <w:rsid w:val="00FA07D1"/>
    <w:rsid w:val="00FA0E63"/>
    <w:rsid w:val="00FA0F84"/>
    <w:rsid w:val="00FA154F"/>
    <w:rsid w:val="00FA249F"/>
    <w:rsid w:val="00FA2780"/>
    <w:rsid w:val="00FA377B"/>
    <w:rsid w:val="00FA5DED"/>
    <w:rsid w:val="00FA5F3C"/>
    <w:rsid w:val="00FA6622"/>
    <w:rsid w:val="00FA679A"/>
    <w:rsid w:val="00FB2633"/>
    <w:rsid w:val="00FB3044"/>
    <w:rsid w:val="00FB376F"/>
    <w:rsid w:val="00FB4460"/>
    <w:rsid w:val="00FB4C74"/>
    <w:rsid w:val="00FB4C86"/>
    <w:rsid w:val="00FB5026"/>
    <w:rsid w:val="00FB50D4"/>
    <w:rsid w:val="00FB681B"/>
    <w:rsid w:val="00FB6E94"/>
    <w:rsid w:val="00FB708D"/>
    <w:rsid w:val="00FB74E8"/>
    <w:rsid w:val="00FC1A28"/>
    <w:rsid w:val="00FC7FCB"/>
    <w:rsid w:val="00FD1AC3"/>
    <w:rsid w:val="00FD1FBA"/>
    <w:rsid w:val="00FD236B"/>
    <w:rsid w:val="00FD2BCB"/>
    <w:rsid w:val="00FD3894"/>
    <w:rsid w:val="00FD615C"/>
    <w:rsid w:val="00FD6A11"/>
    <w:rsid w:val="00FD6E8C"/>
    <w:rsid w:val="00FE0C06"/>
    <w:rsid w:val="00FE137B"/>
    <w:rsid w:val="00FE1BCA"/>
    <w:rsid w:val="00FE1E7F"/>
    <w:rsid w:val="00FE321E"/>
    <w:rsid w:val="00FE3C42"/>
    <w:rsid w:val="00FE5CF9"/>
    <w:rsid w:val="00FE63D8"/>
    <w:rsid w:val="00FE6CA9"/>
    <w:rsid w:val="00FE6DC0"/>
    <w:rsid w:val="00FE7324"/>
    <w:rsid w:val="00FF1A21"/>
    <w:rsid w:val="00FF21C5"/>
    <w:rsid w:val="00FF2AC0"/>
    <w:rsid w:val="00FF2B00"/>
    <w:rsid w:val="00FF2E2F"/>
    <w:rsid w:val="00FF475A"/>
    <w:rsid w:val="00FF5113"/>
    <w:rsid w:val="00FF7320"/>
    <w:rsid w:val="00FF740C"/>
    <w:rsid w:val="00FF7BDD"/>
    <w:rsid w:val="010DE931"/>
    <w:rsid w:val="011A7C8D"/>
    <w:rsid w:val="015FB7C2"/>
    <w:rsid w:val="0169D979"/>
    <w:rsid w:val="01868C7C"/>
    <w:rsid w:val="01A506A8"/>
    <w:rsid w:val="01F2D908"/>
    <w:rsid w:val="0212B7E3"/>
    <w:rsid w:val="021A68B1"/>
    <w:rsid w:val="02331F14"/>
    <w:rsid w:val="025078AD"/>
    <w:rsid w:val="02634B0E"/>
    <w:rsid w:val="026DE36E"/>
    <w:rsid w:val="0292497D"/>
    <w:rsid w:val="02D42F0B"/>
    <w:rsid w:val="02ED8BB4"/>
    <w:rsid w:val="033D1ADC"/>
    <w:rsid w:val="03531A9A"/>
    <w:rsid w:val="035D78BE"/>
    <w:rsid w:val="0398D023"/>
    <w:rsid w:val="03A31D67"/>
    <w:rsid w:val="03A43A42"/>
    <w:rsid w:val="03B46EB7"/>
    <w:rsid w:val="03D984F7"/>
    <w:rsid w:val="03E12721"/>
    <w:rsid w:val="03EF9C86"/>
    <w:rsid w:val="0434AB46"/>
    <w:rsid w:val="049B3F07"/>
    <w:rsid w:val="04CB0882"/>
    <w:rsid w:val="04ED184B"/>
    <w:rsid w:val="04FB4153"/>
    <w:rsid w:val="050FBA22"/>
    <w:rsid w:val="05206F69"/>
    <w:rsid w:val="05284E8A"/>
    <w:rsid w:val="052A31F0"/>
    <w:rsid w:val="05755517"/>
    <w:rsid w:val="0578A1BD"/>
    <w:rsid w:val="05822202"/>
    <w:rsid w:val="058A0A52"/>
    <w:rsid w:val="05ADC695"/>
    <w:rsid w:val="05E5735E"/>
    <w:rsid w:val="05E633D1"/>
    <w:rsid w:val="05E8DE69"/>
    <w:rsid w:val="060CD989"/>
    <w:rsid w:val="063C8386"/>
    <w:rsid w:val="06519AFA"/>
    <w:rsid w:val="06547A41"/>
    <w:rsid w:val="0668B74F"/>
    <w:rsid w:val="067AA84F"/>
    <w:rsid w:val="0682CC92"/>
    <w:rsid w:val="06B171CA"/>
    <w:rsid w:val="06C0AD70"/>
    <w:rsid w:val="06D8B53E"/>
    <w:rsid w:val="06F4DC6E"/>
    <w:rsid w:val="06FC424C"/>
    <w:rsid w:val="070CB146"/>
    <w:rsid w:val="07195CDC"/>
    <w:rsid w:val="07268D69"/>
    <w:rsid w:val="072E9154"/>
    <w:rsid w:val="0772F58B"/>
    <w:rsid w:val="07A06ECE"/>
    <w:rsid w:val="07A97EAE"/>
    <w:rsid w:val="07A9E6EB"/>
    <w:rsid w:val="07BABD76"/>
    <w:rsid w:val="07E5A9EB"/>
    <w:rsid w:val="07F73EA4"/>
    <w:rsid w:val="07F9338E"/>
    <w:rsid w:val="0821AAF9"/>
    <w:rsid w:val="083C686D"/>
    <w:rsid w:val="08532351"/>
    <w:rsid w:val="08626446"/>
    <w:rsid w:val="08673E6E"/>
    <w:rsid w:val="0883CBF0"/>
    <w:rsid w:val="08A24EE5"/>
    <w:rsid w:val="08EC798B"/>
    <w:rsid w:val="08FF60B9"/>
    <w:rsid w:val="091F7F1E"/>
    <w:rsid w:val="092D41BF"/>
    <w:rsid w:val="093AF0D5"/>
    <w:rsid w:val="0958E07A"/>
    <w:rsid w:val="0971B06D"/>
    <w:rsid w:val="09795AF0"/>
    <w:rsid w:val="097AC5D0"/>
    <w:rsid w:val="09B875D8"/>
    <w:rsid w:val="09DBA930"/>
    <w:rsid w:val="09EA4131"/>
    <w:rsid w:val="0A1A14E0"/>
    <w:rsid w:val="0A1C3477"/>
    <w:rsid w:val="0A3A0B2B"/>
    <w:rsid w:val="0A3C3E82"/>
    <w:rsid w:val="0A4DBDD6"/>
    <w:rsid w:val="0A521788"/>
    <w:rsid w:val="0A82F5CD"/>
    <w:rsid w:val="0ABCFD73"/>
    <w:rsid w:val="0ABF6A61"/>
    <w:rsid w:val="0AF5658E"/>
    <w:rsid w:val="0B2E19AF"/>
    <w:rsid w:val="0B3A03CD"/>
    <w:rsid w:val="0B6C5CF5"/>
    <w:rsid w:val="0BA60B8C"/>
    <w:rsid w:val="0BB12C3F"/>
    <w:rsid w:val="0BC3DE4B"/>
    <w:rsid w:val="0BCB453A"/>
    <w:rsid w:val="0BDB3724"/>
    <w:rsid w:val="0BDD834D"/>
    <w:rsid w:val="0BEB18D0"/>
    <w:rsid w:val="0C13C7FE"/>
    <w:rsid w:val="0C2C1B3A"/>
    <w:rsid w:val="0C3855D3"/>
    <w:rsid w:val="0C42EA4C"/>
    <w:rsid w:val="0CC0232A"/>
    <w:rsid w:val="0CC9EA10"/>
    <w:rsid w:val="0CD3AF32"/>
    <w:rsid w:val="0CD86EE9"/>
    <w:rsid w:val="0CF2201A"/>
    <w:rsid w:val="0CF27B96"/>
    <w:rsid w:val="0D01E863"/>
    <w:rsid w:val="0D2FE396"/>
    <w:rsid w:val="0D364485"/>
    <w:rsid w:val="0D3AD7A4"/>
    <w:rsid w:val="0D556A8A"/>
    <w:rsid w:val="0DA850CD"/>
    <w:rsid w:val="0DDAF97F"/>
    <w:rsid w:val="0DE33148"/>
    <w:rsid w:val="0DEC7424"/>
    <w:rsid w:val="0E1B5525"/>
    <w:rsid w:val="0E24B3FE"/>
    <w:rsid w:val="0E367C35"/>
    <w:rsid w:val="0E671476"/>
    <w:rsid w:val="0E754B18"/>
    <w:rsid w:val="0E8688A5"/>
    <w:rsid w:val="0E9184C0"/>
    <w:rsid w:val="0F212909"/>
    <w:rsid w:val="0F2191F7"/>
    <w:rsid w:val="0F2BA1D6"/>
    <w:rsid w:val="0F3FF682"/>
    <w:rsid w:val="0F408F06"/>
    <w:rsid w:val="0F44D6D5"/>
    <w:rsid w:val="0F518FDE"/>
    <w:rsid w:val="0F530FEF"/>
    <w:rsid w:val="0F584FE8"/>
    <w:rsid w:val="0F9076E9"/>
    <w:rsid w:val="0F91DB53"/>
    <w:rsid w:val="0F939092"/>
    <w:rsid w:val="0FAF035F"/>
    <w:rsid w:val="0FD942FD"/>
    <w:rsid w:val="0FDD577F"/>
    <w:rsid w:val="0FDF7214"/>
    <w:rsid w:val="0FE0DEB6"/>
    <w:rsid w:val="0FEC6449"/>
    <w:rsid w:val="0FFCB88F"/>
    <w:rsid w:val="100EC451"/>
    <w:rsid w:val="101FF189"/>
    <w:rsid w:val="103F2BB3"/>
    <w:rsid w:val="104EE0C7"/>
    <w:rsid w:val="106E58EF"/>
    <w:rsid w:val="1094F8D2"/>
    <w:rsid w:val="109DBCB1"/>
    <w:rsid w:val="10C01E13"/>
    <w:rsid w:val="10D657EB"/>
    <w:rsid w:val="11037F09"/>
    <w:rsid w:val="114AD3C0"/>
    <w:rsid w:val="114EB151"/>
    <w:rsid w:val="117115F8"/>
    <w:rsid w:val="11740123"/>
    <w:rsid w:val="11765235"/>
    <w:rsid w:val="118537DA"/>
    <w:rsid w:val="119D8DEE"/>
    <w:rsid w:val="11A33F61"/>
    <w:rsid w:val="11AFE643"/>
    <w:rsid w:val="11B818FD"/>
    <w:rsid w:val="11D1616A"/>
    <w:rsid w:val="11FDF7CB"/>
    <w:rsid w:val="1237CB54"/>
    <w:rsid w:val="124504D4"/>
    <w:rsid w:val="1251C87A"/>
    <w:rsid w:val="126EFEEA"/>
    <w:rsid w:val="1285DAA2"/>
    <w:rsid w:val="12CF2813"/>
    <w:rsid w:val="12D77AFB"/>
    <w:rsid w:val="12E0BB6E"/>
    <w:rsid w:val="12FDE7AD"/>
    <w:rsid w:val="1303188D"/>
    <w:rsid w:val="1320D5F6"/>
    <w:rsid w:val="136DD360"/>
    <w:rsid w:val="13B8EF23"/>
    <w:rsid w:val="13BA3C92"/>
    <w:rsid w:val="13BB906A"/>
    <w:rsid w:val="13BE4743"/>
    <w:rsid w:val="13D09AFB"/>
    <w:rsid w:val="13D89BF3"/>
    <w:rsid w:val="1429D962"/>
    <w:rsid w:val="14315FF7"/>
    <w:rsid w:val="14871FAA"/>
    <w:rsid w:val="148EA9D5"/>
    <w:rsid w:val="149A6CA0"/>
    <w:rsid w:val="14A658B3"/>
    <w:rsid w:val="14B86F01"/>
    <w:rsid w:val="14C5AFE7"/>
    <w:rsid w:val="14DA4234"/>
    <w:rsid w:val="14E6B819"/>
    <w:rsid w:val="14FD1F3E"/>
    <w:rsid w:val="1507C31C"/>
    <w:rsid w:val="152C14A5"/>
    <w:rsid w:val="155557D3"/>
    <w:rsid w:val="1590B4EC"/>
    <w:rsid w:val="15ACE9F7"/>
    <w:rsid w:val="15B04F59"/>
    <w:rsid w:val="15B2F457"/>
    <w:rsid w:val="15CF2F0E"/>
    <w:rsid w:val="15D7D1BB"/>
    <w:rsid w:val="15E8B6FF"/>
    <w:rsid w:val="161726A5"/>
    <w:rsid w:val="1641C5E0"/>
    <w:rsid w:val="16529462"/>
    <w:rsid w:val="16BD3611"/>
    <w:rsid w:val="16C52581"/>
    <w:rsid w:val="16EDA8E8"/>
    <w:rsid w:val="16F0E741"/>
    <w:rsid w:val="16F7B5EE"/>
    <w:rsid w:val="16FEB17F"/>
    <w:rsid w:val="170947A3"/>
    <w:rsid w:val="17168810"/>
    <w:rsid w:val="1731B596"/>
    <w:rsid w:val="1732836E"/>
    <w:rsid w:val="174F0476"/>
    <w:rsid w:val="1763E7B1"/>
    <w:rsid w:val="176669BF"/>
    <w:rsid w:val="177BAFC9"/>
    <w:rsid w:val="177F3B4F"/>
    <w:rsid w:val="178C7381"/>
    <w:rsid w:val="179307E4"/>
    <w:rsid w:val="17A10935"/>
    <w:rsid w:val="18496877"/>
    <w:rsid w:val="1872E207"/>
    <w:rsid w:val="18957F45"/>
    <w:rsid w:val="18BF073C"/>
    <w:rsid w:val="18E22F21"/>
    <w:rsid w:val="1917403D"/>
    <w:rsid w:val="1938549B"/>
    <w:rsid w:val="1962A16B"/>
    <w:rsid w:val="19679E31"/>
    <w:rsid w:val="1985EE46"/>
    <w:rsid w:val="19C8C102"/>
    <w:rsid w:val="1A5AB501"/>
    <w:rsid w:val="1A5B2998"/>
    <w:rsid w:val="1A8CBAA1"/>
    <w:rsid w:val="1AC70B41"/>
    <w:rsid w:val="1B1E03F9"/>
    <w:rsid w:val="1B5174F6"/>
    <w:rsid w:val="1B53423A"/>
    <w:rsid w:val="1B601261"/>
    <w:rsid w:val="1B6F5324"/>
    <w:rsid w:val="1B810939"/>
    <w:rsid w:val="1B83BE79"/>
    <w:rsid w:val="1B83F3B4"/>
    <w:rsid w:val="1B96E0F5"/>
    <w:rsid w:val="1B99F28E"/>
    <w:rsid w:val="1BA1E957"/>
    <w:rsid w:val="1BA24033"/>
    <w:rsid w:val="1BCAB390"/>
    <w:rsid w:val="1BD9CA21"/>
    <w:rsid w:val="1BF3EE16"/>
    <w:rsid w:val="1BF55672"/>
    <w:rsid w:val="1C026AF9"/>
    <w:rsid w:val="1C03EF9B"/>
    <w:rsid w:val="1C1710B0"/>
    <w:rsid w:val="1C2EDEF3"/>
    <w:rsid w:val="1C3C30CC"/>
    <w:rsid w:val="1C624189"/>
    <w:rsid w:val="1C65A026"/>
    <w:rsid w:val="1C8430CE"/>
    <w:rsid w:val="1C9A46C8"/>
    <w:rsid w:val="1CB6EF5C"/>
    <w:rsid w:val="1CE3AE0B"/>
    <w:rsid w:val="1CF17809"/>
    <w:rsid w:val="1CFFB148"/>
    <w:rsid w:val="1D052CBD"/>
    <w:rsid w:val="1D12FCD2"/>
    <w:rsid w:val="1D17B288"/>
    <w:rsid w:val="1D1CD99A"/>
    <w:rsid w:val="1D2458FE"/>
    <w:rsid w:val="1D5A537D"/>
    <w:rsid w:val="1D5A7B11"/>
    <w:rsid w:val="1D6ED4C1"/>
    <w:rsid w:val="1D797698"/>
    <w:rsid w:val="1D8411DF"/>
    <w:rsid w:val="1D8AAD35"/>
    <w:rsid w:val="1D9255C3"/>
    <w:rsid w:val="1D9F734B"/>
    <w:rsid w:val="1E0AB0FB"/>
    <w:rsid w:val="1E4F85AE"/>
    <w:rsid w:val="1E931701"/>
    <w:rsid w:val="1E9A27A2"/>
    <w:rsid w:val="1EB0B7BB"/>
    <w:rsid w:val="1EC4E494"/>
    <w:rsid w:val="1ED13462"/>
    <w:rsid w:val="1EFE0F49"/>
    <w:rsid w:val="1F1036C0"/>
    <w:rsid w:val="1F12FBA2"/>
    <w:rsid w:val="1F153E4C"/>
    <w:rsid w:val="1F2553AF"/>
    <w:rsid w:val="1F2E9ABB"/>
    <w:rsid w:val="1F69E4ED"/>
    <w:rsid w:val="1FA47F68"/>
    <w:rsid w:val="1FC6B29C"/>
    <w:rsid w:val="1FCFCDCD"/>
    <w:rsid w:val="1FEB25A8"/>
    <w:rsid w:val="1FEBCB2E"/>
    <w:rsid w:val="1FF6FB85"/>
    <w:rsid w:val="2001F33F"/>
    <w:rsid w:val="2021B7FD"/>
    <w:rsid w:val="205B452B"/>
    <w:rsid w:val="207E60CC"/>
    <w:rsid w:val="208A4DE0"/>
    <w:rsid w:val="2094C9D6"/>
    <w:rsid w:val="20A15DD6"/>
    <w:rsid w:val="20A42BDE"/>
    <w:rsid w:val="20CF6002"/>
    <w:rsid w:val="20E2081C"/>
    <w:rsid w:val="20FD5E16"/>
    <w:rsid w:val="2108E44F"/>
    <w:rsid w:val="211048A1"/>
    <w:rsid w:val="21628A3F"/>
    <w:rsid w:val="21A06A82"/>
    <w:rsid w:val="21BE3204"/>
    <w:rsid w:val="21C594BA"/>
    <w:rsid w:val="21C870B0"/>
    <w:rsid w:val="21E5ADA0"/>
    <w:rsid w:val="220805DF"/>
    <w:rsid w:val="223F2B5D"/>
    <w:rsid w:val="225581F3"/>
    <w:rsid w:val="226250F8"/>
    <w:rsid w:val="22792CF7"/>
    <w:rsid w:val="2281FBCC"/>
    <w:rsid w:val="22C53D7D"/>
    <w:rsid w:val="22D6B4B1"/>
    <w:rsid w:val="22EEAA84"/>
    <w:rsid w:val="232282E5"/>
    <w:rsid w:val="2347E325"/>
    <w:rsid w:val="234B9AE0"/>
    <w:rsid w:val="23503F45"/>
    <w:rsid w:val="235F58EF"/>
    <w:rsid w:val="237EFBC6"/>
    <w:rsid w:val="238C1B1E"/>
    <w:rsid w:val="238DF1B8"/>
    <w:rsid w:val="2393339A"/>
    <w:rsid w:val="239855B7"/>
    <w:rsid w:val="2399EBCB"/>
    <w:rsid w:val="23A2E9B7"/>
    <w:rsid w:val="23B4833B"/>
    <w:rsid w:val="23CB9AE9"/>
    <w:rsid w:val="23D8FE98"/>
    <w:rsid w:val="23DCF3A6"/>
    <w:rsid w:val="242D9BB8"/>
    <w:rsid w:val="2432C0C5"/>
    <w:rsid w:val="246072D6"/>
    <w:rsid w:val="24DB04F1"/>
    <w:rsid w:val="2520F55E"/>
    <w:rsid w:val="2533B2DE"/>
    <w:rsid w:val="25458AFA"/>
    <w:rsid w:val="2574A9DB"/>
    <w:rsid w:val="259AA8DE"/>
    <w:rsid w:val="25C805B7"/>
    <w:rsid w:val="26367FD6"/>
    <w:rsid w:val="26457A2E"/>
    <w:rsid w:val="2687C399"/>
    <w:rsid w:val="268D47C0"/>
    <w:rsid w:val="2694980B"/>
    <w:rsid w:val="269B8EAE"/>
    <w:rsid w:val="26A0D7A4"/>
    <w:rsid w:val="26B9EBCC"/>
    <w:rsid w:val="26C91CE0"/>
    <w:rsid w:val="26D68F15"/>
    <w:rsid w:val="26E3D155"/>
    <w:rsid w:val="27213BA4"/>
    <w:rsid w:val="2754B12F"/>
    <w:rsid w:val="2772C6DC"/>
    <w:rsid w:val="2783CDCD"/>
    <w:rsid w:val="278C7EAA"/>
    <w:rsid w:val="27A1D79C"/>
    <w:rsid w:val="27B3EB02"/>
    <w:rsid w:val="27C8CC62"/>
    <w:rsid w:val="27C8EA0D"/>
    <w:rsid w:val="27CEAB26"/>
    <w:rsid w:val="27EC0915"/>
    <w:rsid w:val="28298539"/>
    <w:rsid w:val="28412F88"/>
    <w:rsid w:val="2842E070"/>
    <w:rsid w:val="2853381D"/>
    <w:rsid w:val="28B3F79F"/>
    <w:rsid w:val="28B9C782"/>
    <w:rsid w:val="28C89CCF"/>
    <w:rsid w:val="28D3E269"/>
    <w:rsid w:val="28DB9284"/>
    <w:rsid w:val="2902D694"/>
    <w:rsid w:val="291A4C54"/>
    <w:rsid w:val="293A0EA7"/>
    <w:rsid w:val="29519E40"/>
    <w:rsid w:val="29FBD525"/>
    <w:rsid w:val="2A04A6C1"/>
    <w:rsid w:val="2A13F7A7"/>
    <w:rsid w:val="2A21DB6D"/>
    <w:rsid w:val="2A2DC40E"/>
    <w:rsid w:val="2A3114E5"/>
    <w:rsid w:val="2A3C967F"/>
    <w:rsid w:val="2A45AF9E"/>
    <w:rsid w:val="2A464163"/>
    <w:rsid w:val="2A4FA90B"/>
    <w:rsid w:val="2A8142D0"/>
    <w:rsid w:val="2AC0C129"/>
    <w:rsid w:val="2AF1CDF3"/>
    <w:rsid w:val="2B50C34A"/>
    <w:rsid w:val="2B6B2596"/>
    <w:rsid w:val="2B9C18F7"/>
    <w:rsid w:val="2BB5BE89"/>
    <w:rsid w:val="2BBCCDCC"/>
    <w:rsid w:val="2BD45D75"/>
    <w:rsid w:val="2C0611E9"/>
    <w:rsid w:val="2C166915"/>
    <w:rsid w:val="2C3DD2AA"/>
    <w:rsid w:val="2C816123"/>
    <w:rsid w:val="2C8A6BB6"/>
    <w:rsid w:val="2C8D9E54"/>
    <w:rsid w:val="2CA24696"/>
    <w:rsid w:val="2CC63597"/>
    <w:rsid w:val="2CE3C7BC"/>
    <w:rsid w:val="2D816147"/>
    <w:rsid w:val="2DA5A73F"/>
    <w:rsid w:val="2DB9E7EB"/>
    <w:rsid w:val="2DD0CC3A"/>
    <w:rsid w:val="2DEFD5A8"/>
    <w:rsid w:val="2E19A4B4"/>
    <w:rsid w:val="2E19C566"/>
    <w:rsid w:val="2E643A3A"/>
    <w:rsid w:val="2E6ECDCA"/>
    <w:rsid w:val="2E928352"/>
    <w:rsid w:val="2E9C0798"/>
    <w:rsid w:val="2EAD7157"/>
    <w:rsid w:val="2EAEBC32"/>
    <w:rsid w:val="2EC11412"/>
    <w:rsid w:val="2EC51E62"/>
    <w:rsid w:val="2ED96DF9"/>
    <w:rsid w:val="2EE0DBD3"/>
    <w:rsid w:val="2F1D31A8"/>
    <w:rsid w:val="2F2B3EA5"/>
    <w:rsid w:val="2F540B4E"/>
    <w:rsid w:val="2FBAC062"/>
    <w:rsid w:val="3012C801"/>
    <w:rsid w:val="302A2575"/>
    <w:rsid w:val="30331910"/>
    <w:rsid w:val="3048C6B9"/>
    <w:rsid w:val="3077DD2E"/>
    <w:rsid w:val="308A10A3"/>
    <w:rsid w:val="30ACA975"/>
    <w:rsid w:val="30B6C36A"/>
    <w:rsid w:val="30CCBFF8"/>
    <w:rsid w:val="30DFC0DC"/>
    <w:rsid w:val="30F81B70"/>
    <w:rsid w:val="310FCFEF"/>
    <w:rsid w:val="3114B289"/>
    <w:rsid w:val="31476E73"/>
    <w:rsid w:val="31550BCC"/>
    <w:rsid w:val="315D5A45"/>
    <w:rsid w:val="315DBFF3"/>
    <w:rsid w:val="3166F516"/>
    <w:rsid w:val="3188AA04"/>
    <w:rsid w:val="318F0A96"/>
    <w:rsid w:val="31C94EC9"/>
    <w:rsid w:val="31D7087D"/>
    <w:rsid w:val="31E3A2AF"/>
    <w:rsid w:val="31E8762B"/>
    <w:rsid w:val="31FF153C"/>
    <w:rsid w:val="321A96A6"/>
    <w:rsid w:val="321F2E91"/>
    <w:rsid w:val="3220C2AE"/>
    <w:rsid w:val="3234BC46"/>
    <w:rsid w:val="323CAF47"/>
    <w:rsid w:val="327744DE"/>
    <w:rsid w:val="32867F9C"/>
    <w:rsid w:val="32C768DA"/>
    <w:rsid w:val="32E1091D"/>
    <w:rsid w:val="331668D3"/>
    <w:rsid w:val="331730EB"/>
    <w:rsid w:val="3337AB5D"/>
    <w:rsid w:val="336EF244"/>
    <w:rsid w:val="3391D932"/>
    <w:rsid w:val="33B37FDB"/>
    <w:rsid w:val="33C21435"/>
    <w:rsid w:val="33DFF1ED"/>
    <w:rsid w:val="33F40CAF"/>
    <w:rsid w:val="34199A1B"/>
    <w:rsid w:val="34337BF4"/>
    <w:rsid w:val="3434EC16"/>
    <w:rsid w:val="34397071"/>
    <w:rsid w:val="346BEB1E"/>
    <w:rsid w:val="34891417"/>
    <w:rsid w:val="34A3BE38"/>
    <w:rsid w:val="34D2AAA3"/>
    <w:rsid w:val="34E4CDAF"/>
    <w:rsid w:val="34EB3C77"/>
    <w:rsid w:val="3503515F"/>
    <w:rsid w:val="3519AB49"/>
    <w:rsid w:val="3533D0B1"/>
    <w:rsid w:val="3551442A"/>
    <w:rsid w:val="35523768"/>
    <w:rsid w:val="35671EC8"/>
    <w:rsid w:val="356BFA70"/>
    <w:rsid w:val="35734ACF"/>
    <w:rsid w:val="3598E4D9"/>
    <w:rsid w:val="35A2C532"/>
    <w:rsid w:val="35B6AC0C"/>
    <w:rsid w:val="35E28B74"/>
    <w:rsid w:val="35F29B51"/>
    <w:rsid w:val="35FCD403"/>
    <w:rsid w:val="35FDA818"/>
    <w:rsid w:val="360BAFDD"/>
    <w:rsid w:val="362DE2DB"/>
    <w:rsid w:val="367BB1BC"/>
    <w:rsid w:val="368D20D2"/>
    <w:rsid w:val="369D9537"/>
    <w:rsid w:val="36AA3A42"/>
    <w:rsid w:val="36C979F4"/>
    <w:rsid w:val="36CB5939"/>
    <w:rsid w:val="370BF139"/>
    <w:rsid w:val="375B05BD"/>
    <w:rsid w:val="37780237"/>
    <w:rsid w:val="37AA773C"/>
    <w:rsid w:val="37CE4C8A"/>
    <w:rsid w:val="37DCC073"/>
    <w:rsid w:val="37E6B6CE"/>
    <w:rsid w:val="3813CBDD"/>
    <w:rsid w:val="3842874E"/>
    <w:rsid w:val="38460AA3"/>
    <w:rsid w:val="384BF644"/>
    <w:rsid w:val="3874324C"/>
    <w:rsid w:val="388291B0"/>
    <w:rsid w:val="3889B009"/>
    <w:rsid w:val="38B5A658"/>
    <w:rsid w:val="38B7AD09"/>
    <w:rsid w:val="38CA51F3"/>
    <w:rsid w:val="38DF02BF"/>
    <w:rsid w:val="38EE25E9"/>
    <w:rsid w:val="38FF5D55"/>
    <w:rsid w:val="39181AA2"/>
    <w:rsid w:val="39311054"/>
    <w:rsid w:val="3946479D"/>
    <w:rsid w:val="396BD051"/>
    <w:rsid w:val="39A108ED"/>
    <w:rsid w:val="39A6ECE1"/>
    <w:rsid w:val="39D6DAFF"/>
    <w:rsid w:val="39DE57AF"/>
    <w:rsid w:val="3A0741D4"/>
    <w:rsid w:val="3A079E95"/>
    <w:rsid w:val="3A11A979"/>
    <w:rsid w:val="3A283A33"/>
    <w:rsid w:val="3A2F9E1D"/>
    <w:rsid w:val="3A402E41"/>
    <w:rsid w:val="3A66516C"/>
    <w:rsid w:val="3A9AAFD4"/>
    <w:rsid w:val="3A9C697E"/>
    <w:rsid w:val="3ABF3B08"/>
    <w:rsid w:val="3AC789C5"/>
    <w:rsid w:val="3ADE2C25"/>
    <w:rsid w:val="3AEEF929"/>
    <w:rsid w:val="3AFAA74E"/>
    <w:rsid w:val="3B1AFCDE"/>
    <w:rsid w:val="3B3F792F"/>
    <w:rsid w:val="3B44481E"/>
    <w:rsid w:val="3B5BDD29"/>
    <w:rsid w:val="3B620BC2"/>
    <w:rsid w:val="3B72AB60"/>
    <w:rsid w:val="3B7B3B34"/>
    <w:rsid w:val="3B839706"/>
    <w:rsid w:val="3B8C26FB"/>
    <w:rsid w:val="3B9178D9"/>
    <w:rsid w:val="3BD1F661"/>
    <w:rsid w:val="3BF2B38C"/>
    <w:rsid w:val="3BFEF39E"/>
    <w:rsid w:val="3C3B5EE2"/>
    <w:rsid w:val="3C8DAC6F"/>
    <w:rsid w:val="3C9B7C0A"/>
    <w:rsid w:val="3CB088F8"/>
    <w:rsid w:val="3CBF82AE"/>
    <w:rsid w:val="3CC3D2AA"/>
    <w:rsid w:val="3CC8B245"/>
    <w:rsid w:val="3CD4F756"/>
    <w:rsid w:val="3CED2299"/>
    <w:rsid w:val="3D091D25"/>
    <w:rsid w:val="3D8171F7"/>
    <w:rsid w:val="3DA49DE7"/>
    <w:rsid w:val="3DADD717"/>
    <w:rsid w:val="3DD5E697"/>
    <w:rsid w:val="3E1C7228"/>
    <w:rsid w:val="3E648DBD"/>
    <w:rsid w:val="3E81BB2B"/>
    <w:rsid w:val="3EA19A0A"/>
    <w:rsid w:val="3ECEE1AF"/>
    <w:rsid w:val="3EECF4DD"/>
    <w:rsid w:val="3EFEA318"/>
    <w:rsid w:val="3F1A2D15"/>
    <w:rsid w:val="3F46B388"/>
    <w:rsid w:val="3F4C0CC7"/>
    <w:rsid w:val="3FA6E15F"/>
    <w:rsid w:val="3FEB16EC"/>
    <w:rsid w:val="3FF73DA1"/>
    <w:rsid w:val="402927BE"/>
    <w:rsid w:val="4064E9FC"/>
    <w:rsid w:val="4069D849"/>
    <w:rsid w:val="406F32AA"/>
    <w:rsid w:val="40859105"/>
    <w:rsid w:val="4093F71D"/>
    <w:rsid w:val="40B991F8"/>
    <w:rsid w:val="412E7C8C"/>
    <w:rsid w:val="415B5C86"/>
    <w:rsid w:val="4167971F"/>
    <w:rsid w:val="4170BF7A"/>
    <w:rsid w:val="419743CD"/>
    <w:rsid w:val="41A2FFC7"/>
    <w:rsid w:val="41F0E01F"/>
    <w:rsid w:val="421EE821"/>
    <w:rsid w:val="421EED75"/>
    <w:rsid w:val="42214467"/>
    <w:rsid w:val="4273933F"/>
    <w:rsid w:val="42AEBE33"/>
    <w:rsid w:val="42CE2566"/>
    <w:rsid w:val="42D5C54D"/>
    <w:rsid w:val="42ECF141"/>
    <w:rsid w:val="42FCE599"/>
    <w:rsid w:val="430F9BB8"/>
    <w:rsid w:val="435ED8A5"/>
    <w:rsid w:val="4362BB5C"/>
    <w:rsid w:val="4382FFD5"/>
    <w:rsid w:val="43AB0EA1"/>
    <w:rsid w:val="43D5A6FF"/>
    <w:rsid w:val="43DC22B6"/>
    <w:rsid w:val="43FC411C"/>
    <w:rsid w:val="44066FB8"/>
    <w:rsid w:val="441BC99B"/>
    <w:rsid w:val="441EFE7C"/>
    <w:rsid w:val="445A59EF"/>
    <w:rsid w:val="4472E21B"/>
    <w:rsid w:val="44810FBF"/>
    <w:rsid w:val="448C5605"/>
    <w:rsid w:val="44A96FAF"/>
    <w:rsid w:val="44C039DB"/>
    <w:rsid w:val="44D032D7"/>
    <w:rsid w:val="44D7BED6"/>
    <w:rsid w:val="44DA2447"/>
    <w:rsid w:val="44F41DB3"/>
    <w:rsid w:val="44FFD9A4"/>
    <w:rsid w:val="45074849"/>
    <w:rsid w:val="450BDA26"/>
    <w:rsid w:val="451ED036"/>
    <w:rsid w:val="452024EF"/>
    <w:rsid w:val="4573D1FD"/>
    <w:rsid w:val="457DE68D"/>
    <w:rsid w:val="458634B7"/>
    <w:rsid w:val="45888A46"/>
    <w:rsid w:val="458A66D7"/>
    <w:rsid w:val="458D58F6"/>
    <w:rsid w:val="458E3F9F"/>
    <w:rsid w:val="45C5BBA9"/>
    <w:rsid w:val="45CE876D"/>
    <w:rsid w:val="45DD627B"/>
    <w:rsid w:val="45EE54F8"/>
    <w:rsid w:val="460BEA95"/>
    <w:rsid w:val="46490C17"/>
    <w:rsid w:val="469344FB"/>
    <w:rsid w:val="469BBDC4"/>
    <w:rsid w:val="46A656DC"/>
    <w:rsid w:val="46B5AF99"/>
    <w:rsid w:val="46DB46C2"/>
    <w:rsid w:val="46FAF6BF"/>
    <w:rsid w:val="47056754"/>
    <w:rsid w:val="472ECBA6"/>
    <w:rsid w:val="475A27E7"/>
    <w:rsid w:val="476F33F7"/>
    <w:rsid w:val="4784E93A"/>
    <w:rsid w:val="47856E44"/>
    <w:rsid w:val="47A5B6DB"/>
    <w:rsid w:val="47C2797A"/>
    <w:rsid w:val="47CA1265"/>
    <w:rsid w:val="47CF10B5"/>
    <w:rsid w:val="48100573"/>
    <w:rsid w:val="481F6F0A"/>
    <w:rsid w:val="48359302"/>
    <w:rsid w:val="483E1D07"/>
    <w:rsid w:val="48770B3C"/>
    <w:rsid w:val="48ABF3B5"/>
    <w:rsid w:val="48FBF94D"/>
    <w:rsid w:val="491217A3"/>
    <w:rsid w:val="491CAA0F"/>
    <w:rsid w:val="492C3CF9"/>
    <w:rsid w:val="49682308"/>
    <w:rsid w:val="4999E13F"/>
    <w:rsid w:val="499DDDE7"/>
    <w:rsid w:val="49E3D81A"/>
    <w:rsid w:val="49F2C1D6"/>
    <w:rsid w:val="4A1227E7"/>
    <w:rsid w:val="4A1A6C03"/>
    <w:rsid w:val="4A5B6AC4"/>
    <w:rsid w:val="4A61B25C"/>
    <w:rsid w:val="4A7A99EC"/>
    <w:rsid w:val="4A9B5D1B"/>
    <w:rsid w:val="4A9ED5B6"/>
    <w:rsid w:val="4AD10674"/>
    <w:rsid w:val="4AD98E1D"/>
    <w:rsid w:val="4B52B1E0"/>
    <w:rsid w:val="4B570FCC"/>
    <w:rsid w:val="4B7FFD57"/>
    <w:rsid w:val="4B98210F"/>
    <w:rsid w:val="4BB58181"/>
    <w:rsid w:val="4BB69375"/>
    <w:rsid w:val="4BC8F0B2"/>
    <w:rsid w:val="4BF29633"/>
    <w:rsid w:val="4C54C5DC"/>
    <w:rsid w:val="4C9B5F96"/>
    <w:rsid w:val="4CA5FCB3"/>
    <w:rsid w:val="4CB07ABA"/>
    <w:rsid w:val="4CF2E02D"/>
    <w:rsid w:val="4CF5AA7C"/>
    <w:rsid w:val="4D4D9A27"/>
    <w:rsid w:val="4D705F65"/>
    <w:rsid w:val="4D7EE3E2"/>
    <w:rsid w:val="4DBDFECA"/>
    <w:rsid w:val="4DC40A0E"/>
    <w:rsid w:val="4DDFCF41"/>
    <w:rsid w:val="4DE6DB9A"/>
    <w:rsid w:val="4DF81100"/>
    <w:rsid w:val="4E2979D8"/>
    <w:rsid w:val="4E40F19B"/>
    <w:rsid w:val="4E7352CA"/>
    <w:rsid w:val="4E89CEAE"/>
    <w:rsid w:val="4E8DA588"/>
    <w:rsid w:val="4E9E5E5E"/>
    <w:rsid w:val="4EB3A982"/>
    <w:rsid w:val="4EC7321B"/>
    <w:rsid w:val="4ED7D519"/>
    <w:rsid w:val="4EFFA834"/>
    <w:rsid w:val="4F36B361"/>
    <w:rsid w:val="4F420B41"/>
    <w:rsid w:val="4F4A63C1"/>
    <w:rsid w:val="4F526EE8"/>
    <w:rsid w:val="4F6258EB"/>
    <w:rsid w:val="4F79FD8F"/>
    <w:rsid w:val="4F877FBC"/>
    <w:rsid w:val="4FCA48E4"/>
    <w:rsid w:val="4FD53225"/>
    <w:rsid w:val="4FDA4AAF"/>
    <w:rsid w:val="4FDD9D75"/>
    <w:rsid w:val="500550F9"/>
    <w:rsid w:val="500D8A7A"/>
    <w:rsid w:val="501D40E6"/>
    <w:rsid w:val="50466027"/>
    <w:rsid w:val="5046A299"/>
    <w:rsid w:val="50640017"/>
    <w:rsid w:val="50CA3C13"/>
    <w:rsid w:val="51023A29"/>
    <w:rsid w:val="5120172D"/>
    <w:rsid w:val="514A2C49"/>
    <w:rsid w:val="51611A9A"/>
    <w:rsid w:val="516741B8"/>
    <w:rsid w:val="51A6D64A"/>
    <w:rsid w:val="51AA0A4C"/>
    <w:rsid w:val="51CFB491"/>
    <w:rsid w:val="51D8D984"/>
    <w:rsid w:val="51DA6FBA"/>
    <w:rsid w:val="51FF2CFE"/>
    <w:rsid w:val="5201F3DD"/>
    <w:rsid w:val="52350DD4"/>
    <w:rsid w:val="523CED55"/>
    <w:rsid w:val="52666DC0"/>
    <w:rsid w:val="526F4540"/>
    <w:rsid w:val="5278FFD1"/>
    <w:rsid w:val="52B94679"/>
    <w:rsid w:val="52D1063E"/>
    <w:rsid w:val="52D1A8D7"/>
    <w:rsid w:val="5307B774"/>
    <w:rsid w:val="53100DC4"/>
    <w:rsid w:val="5325FA31"/>
    <w:rsid w:val="53333831"/>
    <w:rsid w:val="533B0A52"/>
    <w:rsid w:val="5345F766"/>
    <w:rsid w:val="53754D38"/>
    <w:rsid w:val="537D589C"/>
    <w:rsid w:val="53858D1C"/>
    <w:rsid w:val="53902EBC"/>
    <w:rsid w:val="53A0337E"/>
    <w:rsid w:val="53BC43C3"/>
    <w:rsid w:val="53C9CBE0"/>
    <w:rsid w:val="53D5915C"/>
    <w:rsid w:val="53E5D434"/>
    <w:rsid w:val="53E6058C"/>
    <w:rsid w:val="53FAE0D6"/>
    <w:rsid w:val="542DB0F5"/>
    <w:rsid w:val="54589C42"/>
    <w:rsid w:val="54AF46B9"/>
    <w:rsid w:val="54ED61F4"/>
    <w:rsid w:val="55083BFB"/>
    <w:rsid w:val="5521ACE2"/>
    <w:rsid w:val="553A6559"/>
    <w:rsid w:val="5546F91D"/>
    <w:rsid w:val="55513224"/>
    <w:rsid w:val="55771FB0"/>
    <w:rsid w:val="55A77484"/>
    <w:rsid w:val="55A7D4AF"/>
    <w:rsid w:val="55EB0F15"/>
    <w:rsid w:val="5617EBB3"/>
    <w:rsid w:val="561DBCA6"/>
    <w:rsid w:val="5666C22C"/>
    <w:rsid w:val="5669704F"/>
    <w:rsid w:val="5696BA85"/>
    <w:rsid w:val="56B1F1A3"/>
    <w:rsid w:val="56B459E8"/>
    <w:rsid w:val="56C1A9BD"/>
    <w:rsid w:val="56C3A30B"/>
    <w:rsid w:val="56E8C64B"/>
    <w:rsid w:val="56FD7D60"/>
    <w:rsid w:val="570AD63F"/>
    <w:rsid w:val="5721C684"/>
    <w:rsid w:val="572E4F50"/>
    <w:rsid w:val="574E6DE5"/>
    <w:rsid w:val="578B56B3"/>
    <w:rsid w:val="5795BC3F"/>
    <w:rsid w:val="579BE515"/>
    <w:rsid w:val="57A215EA"/>
    <w:rsid w:val="57F71D52"/>
    <w:rsid w:val="5847BA25"/>
    <w:rsid w:val="58562CD1"/>
    <w:rsid w:val="5867EB6C"/>
    <w:rsid w:val="586A448D"/>
    <w:rsid w:val="587867D4"/>
    <w:rsid w:val="587B0F27"/>
    <w:rsid w:val="587CA7EF"/>
    <w:rsid w:val="5884D8DF"/>
    <w:rsid w:val="588E7C70"/>
    <w:rsid w:val="5892905C"/>
    <w:rsid w:val="58BF6A9D"/>
    <w:rsid w:val="58C4F883"/>
    <w:rsid w:val="58C58B76"/>
    <w:rsid w:val="58E9498F"/>
    <w:rsid w:val="5934A2E8"/>
    <w:rsid w:val="59385902"/>
    <w:rsid w:val="595D6DCC"/>
    <w:rsid w:val="597292FE"/>
    <w:rsid w:val="5978B3B0"/>
    <w:rsid w:val="597EE805"/>
    <w:rsid w:val="5989A2BF"/>
    <w:rsid w:val="5990BA54"/>
    <w:rsid w:val="59BA37FE"/>
    <w:rsid w:val="59BDD7A6"/>
    <w:rsid w:val="59DD525E"/>
    <w:rsid w:val="59E1481E"/>
    <w:rsid w:val="59FCE7C1"/>
    <w:rsid w:val="5A3896DE"/>
    <w:rsid w:val="5A44A5BB"/>
    <w:rsid w:val="5A8AD03F"/>
    <w:rsid w:val="5AA6AC96"/>
    <w:rsid w:val="5AC6A781"/>
    <w:rsid w:val="5AF4FBA1"/>
    <w:rsid w:val="5B2F82C4"/>
    <w:rsid w:val="5B61A016"/>
    <w:rsid w:val="5B78F7FA"/>
    <w:rsid w:val="5BA6FA11"/>
    <w:rsid w:val="5BFD0807"/>
    <w:rsid w:val="5C01A14C"/>
    <w:rsid w:val="5C2F9024"/>
    <w:rsid w:val="5C561192"/>
    <w:rsid w:val="5C7F484E"/>
    <w:rsid w:val="5C841A7C"/>
    <w:rsid w:val="5C8A7BD1"/>
    <w:rsid w:val="5CAB9A81"/>
    <w:rsid w:val="5CCAB41C"/>
    <w:rsid w:val="5CF1D8C0"/>
    <w:rsid w:val="5CF5335C"/>
    <w:rsid w:val="5CF71AF3"/>
    <w:rsid w:val="5CFFF612"/>
    <w:rsid w:val="5D100D16"/>
    <w:rsid w:val="5D1A3322"/>
    <w:rsid w:val="5D3AA1F7"/>
    <w:rsid w:val="5D3D625F"/>
    <w:rsid w:val="5D47F3E6"/>
    <w:rsid w:val="5D7F0660"/>
    <w:rsid w:val="5D8CD452"/>
    <w:rsid w:val="5D996971"/>
    <w:rsid w:val="5DAA92C2"/>
    <w:rsid w:val="5DC2E7BD"/>
    <w:rsid w:val="5DDDAE2D"/>
    <w:rsid w:val="5DF4071C"/>
    <w:rsid w:val="5E3CEC6F"/>
    <w:rsid w:val="5E530837"/>
    <w:rsid w:val="5E629512"/>
    <w:rsid w:val="5E728348"/>
    <w:rsid w:val="5E8A2E80"/>
    <w:rsid w:val="5EAEBD2A"/>
    <w:rsid w:val="5EB1CB57"/>
    <w:rsid w:val="5EC572F2"/>
    <w:rsid w:val="5EDF2CAD"/>
    <w:rsid w:val="5EE2CC59"/>
    <w:rsid w:val="5EF87005"/>
    <w:rsid w:val="5EFB20CA"/>
    <w:rsid w:val="5EFE6366"/>
    <w:rsid w:val="5F02FFC3"/>
    <w:rsid w:val="5F359935"/>
    <w:rsid w:val="5F375ADC"/>
    <w:rsid w:val="5F48D44C"/>
    <w:rsid w:val="5F4F0D7E"/>
    <w:rsid w:val="5F780336"/>
    <w:rsid w:val="5FFE965B"/>
    <w:rsid w:val="60015B62"/>
    <w:rsid w:val="6007D29F"/>
    <w:rsid w:val="601A9CBA"/>
    <w:rsid w:val="6025E045"/>
    <w:rsid w:val="6029B62D"/>
    <w:rsid w:val="602CA664"/>
    <w:rsid w:val="60320F74"/>
    <w:rsid w:val="6067FF64"/>
    <w:rsid w:val="60721787"/>
    <w:rsid w:val="607F22D3"/>
    <w:rsid w:val="608065F8"/>
    <w:rsid w:val="608AF2C8"/>
    <w:rsid w:val="609C28FC"/>
    <w:rsid w:val="60B11DBF"/>
    <w:rsid w:val="60D4085B"/>
    <w:rsid w:val="6105F388"/>
    <w:rsid w:val="612552CC"/>
    <w:rsid w:val="614EEA77"/>
    <w:rsid w:val="617EB4F2"/>
    <w:rsid w:val="61958025"/>
    <w:rsid w:val="619643CE"/>
    <w:rsid w:val="61B75554"/>
    <w:rsid w:val="61CDFF5A"/>
    <w:rsid w:val="61D9CAEE"/>
    <w:rsid w:val="61DAC827"/>
    <w:rsid w:val="61DF4140"/>
    <w:rsid w:val="61ED5D23"/>
    <w:rsid w:val="61F4FCF1"/>
    <w:rsid w:val="621D0EEA"/>
    <w:rsid w:val="6225C641"/>
    <w:rsid w:val="624DC484"/>
    <w:rsid w:val="6262EC93"/>
    <w:rsid w:val="6284FD9A"/>
    <w:rsid w:val="629ECD2B"/>
    <w:rsid w:val="62B70FB0"/>
    <w:rsid w:val="62C74C8B"/>
    <w:rsid w:val="62D42A18"/>
    <w:rsid w:val="62D5D201"/>
    <w:rsid w:val="62D7003B"/>
    <w:rsid w:val="62E199F5"/>
    <w:rsid w:val="62F39B6E"/>
    <w:rsid w:val="6304A43C"/>
    <w:rsid w:val="630C85B0"/>
    <w:rsid w:val="6311ADFF"/>
    <w:rsid w:val="631E743D"/>
    <w:rsid w:val="6327FD91"/>
    <w:rsid w:val="633DCF6A"/>
    <w:rsid w:val="6349768D"/>
    <w:rsid w:val="635A7F80"/>
    <w:rsid w:val="63783A79"/>
    <w:rsid w:val="63AE2FA8"/>
    <w:rsid w:val="63C2DD39"/>
    <w:rsid w:val="63D57FAA"/>
    <w:rsid w:val="63DB0BE4"/>
    <w:rsid w:val="63E3A49C"/>
    <w:rsid w:val="640116B4"/>
    <w:rsid w:val="640B792F"/>
    <w:rsid w:val="64474F89"/>
    <w:rsid w:val="6454616A"/>
    <w:rsid w:val="64AD7E60"/>
    <w:rsid w:val="64BCE4E3"/>
    <w:rsid w:val="64C4F20A"/>
    <w:rsid w:val="64C85F06"/>
    <w:rsid w:val="64CDDAB4"/>
    <w:rsid w:val="64D8CD5B"/>
    <w:rsid w:val="64E735AF"/>
    <w:rsid w:val="64F2E73E"/>
    <w:rsid w:val="64F95168"/>
    <w:rsid w:val="651849FC"/>
    <w:rsid w:val="65393475"/>
    <w:rsid w:val="655EAD9A"/>
    <w:rsid w:val="6564C384"/>
    <w:rsid w:val="65779CD5"/>
    <w:rsid w:val="65B7FCDB"/>
    <w:rsid w:val="65CE6349"/>
    <w:rsid w:val="65F8E44B"/>
    <w:rsid w:val="65FC7AA8"/>
    <w:rsid w:val="66121858"/>
    <w:rsid w:val="661D43DC"/>
    <w:rsid w:val="663CCFA1"/>
    <w:rsid w:val="6657F381"/>
    <w:rsid w:val="66678006"/>
    <w:rsid w:val="6673B29D"/>
    <w:rsid w:val="669D5261"/>
    <w:rsid w:val="66A0CBC4"/>
    <w:rsid w:val="66A70F1A"/>
    <w:rsid w:val="66C082C9"/>
    <w:rsid w:val="66C7B8AC"/>
    <w:rsid w:val="66EE0D24"/>
    <w:rsid w:val="66F8AB7F"/>
    <w:rsid w:val="66FA7DFB"/>
    <w:rsid w:val="671E2855"/>
    <w:rsid w:val="673ED6E9"/>
    <w:rsid w:val="674ADD10"/>
    <w:rsid w:val="674FACE4"/>
    <w:rsid w:val="675E05CC"/>
    <w:rsid w:val="67797786"/>
    <w:rsid w:val="67D2802C"/>
    <w:rsid w:val="681BD7C9"/>
    <w:rsid w:val="683EDB5A"/>
    <w:rsid w:val="684700B3"/>
    <w:rsid w:val="6847EFD9"/>
    <w:rsid w:val="684B1CC7"/>
    <w:rsid w:val="6850B953"/>
    <w:rsid w:val="686E586B"/>
    <w:rsid w:val="68C1EF42"/>
    <w:rsid w:val="68C812BC"/>
    <w:rsid w:val="68F114B0"/>
    <w:rsid w:val="68F8F5A8"/>
    <w:rsid w:val="690C6B67"/>
    <w:rsid w:val="69110505"/>
    <w:rsid w:val="69265134"/>
    <w:rsid w:val="69334E62"/>
    <w:rsid w:val="69359EB5"/>
    <w:rsid w:val="69397144"/>
    <w:rsid w:val="696366C2"/>
    <w:rsid w:val="698B065D"/>
    <w:rsid w:val="699AB9F0"/>
    <w:rsid w:val="69AA72BF"/>
    <w:rsid w:val="69B55FE7"/>
    <w:rsid w:val="69C393ED"/>
    <w:rsid w:val="69C8B8A2"/>
    <w:rsid w:val="6A0F745F"/>
    <w:rsid w:val="6A1F9476"/>
    <w:rsid w:val="6A4EFC75"/>
    <w:rsid w:val="6A83A962"/>
    <w:rsid w:val="6B037B08"/>
    <w:rsid w:val="6B1321FA"/>
    <w:rsid w:val="6B16949E"/>
    <w:rsid w:val="6B2BA3AA"/>
    <w:rsid w:val="6B64AC3C"/>
    <w:rsid w:val="6B739F5A"/>
    <w:rsid w:val="6B74B122"/>
    <w:rsid w:val="6B754A33"/>
    <w:rsid w:val="6B86FA70"/>
    <w:rsid w:val="6B89D32F"/>
    <w:rsid w:val="6BD926A7"/>
    <w:rsid w:val="6BE6B13F"/>
    <w:rsid w:val="6BF7F5F7"/>
    <w:rsid w:val="6C09E92D"/>
    <w:rsid w:val="6C3B6BFB"/>
    <w:rsid w:val="6C8F9D92"/>
    <w:rsid w:val="6C99527F"/>
    <w:rsid w:val="6CB78E9B"/>
    <w:rsid w:val="6CC09976"/>
    <w:rsid w:val="6CC51E71"/>
    <w:rsid w:val="6D35BFB5"/>
    <w:rsid w:val="6DB91976"/>
    <w:rsid w:val="6DBC7714"/>
    <w:rsid w:val="6DBCAD26"/>
    <w:rsid w:val="6DC06F84"/>
    <w:rsid w:val="6DC6F740"/>
    <w:rsid w:val="6DC9130A"/>
    <w:rsid w:val="6DD73C5C"/>
    <w:rsid w:val="6DE10605"/>
    <w:rsid w:val="6DEEE530"/>
    <w:rsid w:val="6DF9C257"/>
    <w:rsid w:val="6E18D158"/>
    <w:rsid w:val="6E34C978"/>
    <w:rsid w:val="6E3D1C02"/>
    <w:rsid w:val="6E429833"/>
    <w:rsid w:val="6E48E7B5"/>
    <w:rsid w:val="6E703506"/>
    <w:rsid w:val="6E785898"/>
    <w:rsid w:val="6EA9E96C"/>
    <w:rsid w:val="6EB9C32D"/>
    <w:rsid w:val="6EF0DC09"/>
    <w:rsid w:val="6F07FAFC"/>
    <w:rsid w:val="6F187694"/>
    <w:rsid w:val="6F397334"/>
    <w:rsid w:val="6F4A7CCC"/>
    <w:rsid w:val="6F71B54E"/>
    <w:rsid w:val="6FF22244"/>
    <w:rsid w:val="700DD9A7"/>
    <w:rsid w:val="701682C9"/>
    <w:rsid w:val="704BA8F8"/>
    <w:rsid w:val="7059370B"/>
    <w:rsid w:val="7062A606"/>
    <w:rsid w:val="7068C2F2"/>
    <w:rsid w:val="706D5435"/>
    <w:rsid w:val="7078DC12"/>
    <w:rsid w:val="708D5B5C"/>
    <w:rsid w:val="70A9BBF5"/>
    <w:rsid w:val="71007FD0"/>
    <w:rsid w:val="71111495"/>
    <w:rsid w:val="712F0B3E"/>
    <w:rsid w:val="718C3EC7"/>
    <w:rsid w:val="71940A99"/>
    <w:rsid w:val="71B55252"/>
    <w:rsid w:val="71B9ED2D"/>
    <w:rsid w:val="71F70A71"/>
    <w:rsid w:val="71F7CD4D"/>
    <w:rsid w:val="72005CB8"/>
    <w:rsid w:val="720973B7"/>
    <w:rsid w:val="722E4E94"/>
    <w:rsid w:val="72338C11"/>
    <w:rsid w:val="72459A1A"/>
    <w:rsid w:val="726727A3"/>
    <w:rsid w:val="72842F35"/>
    <w:rsid w:val="72AF0D5D"/>
    <w:rsid w:val="72B2B8CE"/>
    <w:rsid w:val="72B9394A"/>
    <w:rsid w:val="72BB6393"/>
    <w:rsid w:val="72EBF199"/>
    <w:rsid w:val="72FEA3A7"/>
    <w:rsid w:val="73007EA2"/>
    <w:rsid w:val="7317E5F2"/>
    <w:rsid w:val="731D0717"/>
    <w:rsid w:val="7344FD1B"/>
    <w:rsid w:val="739BD98E"/>
    <w:rsid w:val="73B07CD4"/>
    <w:rsid w:val="73CCA6BA"/>
    <w:rsid w:val="73F60B24"/>
    <w:rsid w:val="73F95E42"/>
    <w:rsid w:val="7403B4A7"/>
    <w:rsid w:val="74047429"/>
    <w:rsid w:val="744B02F3"/>
    <w:rsid w:val="745FA2B0"/>
    <w:rsid w:val="746187CA"/>
    <w:rsid w:val="74CD0BFA"/>
    <w:rsid w:val="74E5C9C7"/>
    <w:rsid w:val="750AC374"/>
    <w:rsid w:val="7522187C"/>
    <w:rsid w:val="7532193A"/>
    <w:rsid w:val="754C4D35"/>
    <w:rsid w:val="75608653"/>
    <w:rsid w:val="756812A1"/>
    <w:rsid w:val="75766A75"/>
    <w:rsid w:val="758E8889"/>
    <w:rsid w:val="759FAC98"/>
    <w:rsid w:val="75A384F4"/>
    <w:rsid w:val="75BE0BB3"/>
    <w:rsid w:val="75C294F6"/>
    <w:rsid w:val="75F2EAC8"/>
    <w:rsid w:val="7608394D"/>
    <w:rsid w:val="760A6442"/>
    <w:rsid w:val="76422C01"/>
    <w:rsid w:val="7664432C"/>
    <w:rsid w:val="76687BEB"/>
    <w:rsid w:val="76703C2B"/>
    <w:rsid w:val="76778991"/>
    <w:rsid w:val="76AB514F"/>
    <w:rsid w:val="76CAFB54"/>
    <w:rsid w:val="76E81D96"/>
    <w:rsid w:val="7706D727"/>
    <w:rsid w:val="773A0D21"/>
    <w:rsid w:val="774447EC"/>
    <w:rsid w:val="775EA3DA"/>
    <w:rsid w:val="779794C8"/>
    <w:rsid w:val="77B4156E"/>
    <w:rsid w:val="77CF7824"/>
    <w:rsid w:val="77EA4EE0"/>
    <w:rsid w:val="7820C611"/>
    <w:rsid w:val="7869B2D5"/>
    <w:rsid w:val="786AB82D"/>
    <w:rsid w:val="7884FDF9"/>
    <w:rsid w:val="788552B0"/>
    <w:rsid w:val="78A19181"/>
    <w:rsid w:val="78A1E0A1"/>
    <w:rsid w:val="78B0FF13"/>
    <w:rsid w:val="78BDED16"/>
    <w:rsid w:val="78F70F10"/>
    <w:rsid w:val="78FA35B8"/>
    <w:rsid w:val="7912506E"/>
    <w:rsid w:val="792DF8EB"/>
    <w:rsid w:val="7955C1C1"/>
    <w:rsid w:val="7957E889"/>
    <w:rsid w:val="795BCA14"/>
    <w:rsid w:val="795CADA1"/>
    <w:rsid w:val="796BECC0"/>
    <w:rsid w:val="7981C5E3"/>
    <w:rsid w:val="79F3F7D6"/>
    <w:rsid w:val="7A104305"/>
    <w:rsid w:val="7A12811A"/>
    <w:rsid w:val="7A66F72D"/>
    <w:rsid w:val="7A70ACEE"/>
    <w:rsid w:val="7A9572EE"/>
    <w:rsid w:val="7A9F0BB9"/>
    <w:rsid w:val="7AC842B9"/>
    <w:rsid w:val="7AF017CE"/>
    <w:rsid w:val="7AF5DCFE"/>
    <w:rsid w:val="7B54DFC0"/>
    <w:rsid w:val="7B597B16"/>
    <w:rsid w:val="7B746602"/>
    <w:rsid w:val="7B8FC837"/>
    <w:rsid w:val="7BDF80C1"/>
    <w:rsid w:val="7C01FF6D"/>
    <w:rsid w:val="7C21F995"/>
    <w:rsid w:val="7C28BB87"/>
    <w:rsid w:val="7C3FC32B"/>
    <w:rsid w:val="7C4D8E9B"/>
    <w:rsid w:val="7C64C56E"/>
    <w:rsid w:val="7C6860AA"/>
    <w:rsid w:val="7C83198F"/>
    <w:rsid w:val="7C9ADB3E"/>
    <w:rsid w:val="7CA38D82"/>
    <w:rsid w:val="7CF14022"/>
    <w:rsid w:val="7CF33807"/>
    <w:rsid w:val="7D3CB916"/>
    <w:rsid w:val="7D5B2CE7"/>
    <w:rsid w:val="7D61AC96"/>
    <w:rsid w:val="7D6E7E1E"/>
    <w:rsid w:val="7D8872B0"/>
    <w:rsid w:val="7D9767C0"/>
    <w:rsid w:val="7DEF8A07"/>
    <w:rsid w:val="7DFC9D24"/>
    <w:rsid w:val="7E27B890"/>
    <w:rsid w:val="7E3471A8"/>
    <w:rsid w:val="7E383027"/>
    <w:rsid w:val="7E483ACB"/>
    <w:rsid w:val="7EA96776"/>
    <w:rsid w:val="7F451F06"/>
    <w:rsid w:val="7F4A0460"/>
    <w:rsid w:val="7F5B00BC"/>
    <w:rsid w:val="7F5D4250"/>
    <w:rsid w:val="7FA6F367"/>
    <w:rsid w:val="7FA70DB2"/>
    <w:rsid w:val="7FB5AC14"/>
    <w:rsid w:val="7FCD04E5"/>
    <w:rsid w:val="7FED3FAE"/>
    <w:rsid w:val="7FED8697"/>
    <w:rsid w:val="7FF213B5"/>
    <w:rsid w:val="7FF519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065D0F"/>
  <w15:docId w15:val="{6431F004-F764-4263-8068-D39449E29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1CF4"/>
    <w:pPr>
      <w:spacing w:before="240" w:after="240"/>
    </w:pPr>
  </w:style>
  <w:style w:type="paragraph" w:styleId="Heading1">
    <w:name w:val="heading 1"/>
    <w:aliases w:val="Subpart XXXX.X-Title,Subpart"/>
    <w:basedOn w:val="Normal"/>
    <w:next w:val="Normal"/>
    <w:qFormat/>
    <w:rsid w:val="00421CF4"/>
    <w:pPr>
      <w:widowControl w:val="0"/>
      <w:jc w:val="center"/>
      <w:outlineLvl w:val="0"/>
    </w:pPr>
    <w:rPr>
      <w:b/>
      <w:color w:val="000000" w:themeColor="text1"/>
      <w:sz w:val="32"/>
    </w:rPr>
  </w:style>
  <w:style w:type="paragraph" w:styleId="Heading2">
    <w:name w:val="heading 2"/>
    <w:aliases w:val="Section .XXX Title.,Section"/>
    <w:qFormat/>
    <w:rsid w:val="00421CF4"/>
    <w:pPr>
      <w:keepNext/>
      <w:keepLines/>
      <w:spacing w:before="360" w:after="120"/>
      <w:jc w:val="center"/>
      <w:outlineLvl w:val="1"/>
    </w:pPr>
    <w:rPr>
      <w:b/>
      <w:color w:val="000000" w:themeColor="text1"/>
      <w:sz w:val="28"/>
    </w:rPr>
  </w:style>
  <w:style w:type="paragraph" w:styleId="Heading3">
    <w:name w:val="heading 3"/>
    <w:aliases w:val="Subsection -X Title.,Subsection"/>
    <w:basedOn w:val="Normal"/>
    <w:next w:val="Normal"/>
    <w:link w:val="Heading3Char"/>
    <w:qFormat/>
    <w:rsid w:val="00421CF4"/>
    <w:pPr>
      <w:keepNext/>
      <w:keepLines/>
      <w:spacing w:before="360"/>
      <w:outlineLvl w:val="2"/>
    </w:pPr>
    <w:rPr>
      <w:b/>
      <w:color w:val="000000" w:themeColor="text1"/>
    </w:rPr>
  </w:style>
  <w:style w:type="paragraph" w:styleId="Heading4">
    <w:name w:val="heading 4"/>
    <w:basedOn w:val="Normal"/>
    <w:next w:val="Normal"/>
    <w:qFormat/>
    <w:rsid w:val="00421CF4"/>
    <w:pPr>
      <w:keepNext/>
      <w:ind w:left="360"/>
      <w:jc w:val="center"/>
      <w:outlineLvl w:val="3"/>
    </w:pPr>
  </w:style>
  <w:style w:type="paragraph" w:styleId="Heading5">
    <w:name w:val="heading 5"/>
    <w:basedOn w:val="Normal"/>
    <w:next w:val="Normal"/>
    <w:qFormat/>
    <w:rsid w:val="00421CF4"/>
    <w:pPr>
      <w:keepNext/>
      <w:outlineLvl w:val="4"/>
    </w:pPr>
    <w:rPr>
      <w:b/>
    </w:rPr>
  </w:style>
  <w:style w:type="paragraph" w:styleId="Heading6">
    <w:name w:val="heading 6"/>
    <w:basedOn w:val="Normal"/>
    <w:next w:val="Normal"/>
    <w:qFormat/>
    <w:rsid w:val="00421CF4"/>
    <w:pPr>
      <w:keepNext/>
      <w:ind w:left="-90" w:right="-108"/>
      <w:jc w:val="center"/>
      <w:outlineLvl w:val="5"/>
    </w:pPr>
    <w:rPr>
      <w:bCs/>
      <w:caps/>
      <w:color w:val="0000FF"/>
      <w:sz w:val="28"/>
    </w:rPr>
  </w:style>
  <w:style w:type="paragraph" w:styleId="Heading7">
    <w:name w:val="heading 7"/>
    <w:basedOn w:val="Normal"/>
    <w:next w:val="Normal"/>
    <w:qFormat/>
    <w:rsid w:val="00421CF4"/>
    <w:pPr>
      <w:keepNext/>
      <w:jc w:val="center"/>
      <w:outlineLvl w:val="6"/>
    </w:pPr>
    <w:rPr>
      <w:b/>
      <w:bCs/>
      <w:sz w:val="28"/>
    </w:rPr>
  </w:style>
  <w:style w:type="paragraph" w:styleId="Heading8">
    <w:name w:val="heading 8"/>
    <w:basedOn w:val="Normal"/>
    <w:next w:val="Normal"/>
    <w:qFormat/>
    <w:rsid w:val="00421CF4"/>
    <w:pPr>
      <w:keepNext/>
      <w:jc w:val="center"/>
      <w:outlineLvl w:val="7"/>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1">
    <w:name w:val="Indent1"/>
    <w:aliases w:val="(a,b,c) (Ctrl-1)"/>
    <w:basedOn w:val="Normal"/>
    <w:next w:val="Normal"/>
    <w:rsid w:val="00421CF4"/>
    <w:pPr>
      <w:tabs>
        <w:tab w:val="left" w:pos="540"/>
      </w:tabs>
      <w:spacing w:after="120" w:line="240" w:lineRule="exact"/>
      <w:ind w:firstLine="187"/>
      <w:jc w:val="both"/>
    </w:pPr>
    <w:rPr>
      <w:color w:val="000000"/>
    </w:rPr>
  </w:style>
  <w:style w:type="paragraph" w:customStyle="1" w:styleId="Indent3">
    <w:name w:val="Indent3"/>
    <w:aliases w:val="(i,ii,iii) (Ctrl-3)"/>
    <w:basedOn w:val="Indent2"/>
    <w:rsid w:val="00421CF4"/>
    <w:pPr>
      <w:tabs>
        <w:tab w:val="clear" w:pos="720"/>
        <w:tab w:val="left" w:pos="990"/>
      </w:tabs>
      <w:ind w:left="360" w:firstLine="180"/>
    </w:pPr>
  </w:style>
  <w:style w:type="paragraph" w:customStyle="1" w:styleId="Indent2">
    <w:name w:val="Indent2"/>
    <w:aliases w:val="(1,2,3) (Ctrl-2)"/>
    <w:basedOn w:val="Normal"/>
    <w:rsid w:val="00421CF4"/>
    <w:pPr>
      <w:tabs>
        <w:tab w:val="left" w:pos="720"/>
      </w:tabs>
      <w:spacing w:after="120" w:line="240" w:lineRule="exact"/>
      <w:ind w:left="187" w:firstLine="173"/>
      <w:jc w:val="both"/>
    </w:pPr>
    <w:rPr>
      <w:color w:val="000000"/>
    </w:rPr>
  </w:style>
  <w:style w:type="paragraph" w:customStyle="1" w:styleId="t1">
    <w:name w:val="t1"/>
    <w:basedOn w:val="Normal"/>
    <w:rsid w:val="00421CF4"/>
    <w:pPr>
      <w:tabs>
        <w:tab w:val="left" w:pos="220"/>
        <w:tab w:val="left" w:pos="1620"/>
        <w:tab w:val="left" w:pos="3280"/>
        <w:tab w:val="left" w:pos="4220"/>
        <w:tab w:val="left" w:pos="5280"/>
        <w:tab w:val="left" w:pos="6760"/>
        <w:tab w:val="left" w:pos="8000"/>
        <w:tab w:val="left" w:pos="8660"/>
        <w:tab w:val="left" w:pos="9240"/>
      </w:tabs>
      <w:spacing w:line="240" w:lineRule="atLeast"/>
    </w:pPr>
    <w:rPr>
      <w:rFonts w:ascii="Chicago" w:hAnsi="Chicago"/>
      <w:color w:val="000000"/>
    </w:rPr>
  </w:style>
  <w:style w:type="paragraph" w:customStyle="1" w:styleId="t3">
    <w:name w:val="t3"/>
    <w:basedOn w:val="Normal"/>
    <w:rsid w:val="00421CF4"/>
    <w:pPr>
      <w:tabs>
        <w:tab w:val="left" w:pos="2100"/>
        <w:tab w:val="left" w:pos="3280"/>
        <w:tab w:val="left" w:pos="4220"/>
        <w:tab w:val="left" w:pos="5520"/>
        <w:tab w:val="left" w:pos="6980"/>
        <w:tab w:val="left" w:pos="8000"/>
        <w:tab w:val="left" w:pos="8800"/>
        <w:tab w:val="left" w:pos="9640"/>
      </w:tabs>
      <w:spacing w:line="240" w:lineRule="atLeast"/>
    </w:pPr>
    <w:rPr>
      <w:rFonts w:ascii="Chicago" w:hAnsi="Chicago"/>
      <w:color w:val="000000"/>
    </w:rPr>
  </w:style>
  <w:style w:type="paragraph" w:customStyle="1" w:styleId="t4">
    <w:name w:val="t4"/>
    <w:basedOn w:val="Normal"/>
    <w:rsid w:val="00421CF4"/>
    <w:pPr>
      <w:tabs>
        <w:tab w:val="left" w:pos="2100"/>
        <w:tab w:val="left" w:pos="3280"/>
        <w:tab w:val="right" w:pos="4680"/>
      </w:tabs>
      <w:spacing w:line="240" w:lineRule="atLeast"/>
    </w:pPr>
    <w:rPr>
      <w:rFonts w:ascii="Chicago" w:hAnsi="Chicago"/>
      <w:color w:val="000000"/>
    </w:rPr>
  </w:style>
  <w:style w:type="paragraph" w:customStyle="1" w:styleId="p11">
    <w:name w:val="p11"/>
    <w:basedOn w:val="Normal"/>
    <w:rsid w:val="00421CF4"/>
    <w:pPr>
      <w:tabs>
        <w:tab w:val="left" w:pos="720"/>
      </w:tabs>
      <w:spacing w:line="240" w:lineRule="atLeast"/>
    </w:pPr>
    <w:rPr>
      <w:rFonts w:ascii="Chicago" w:hAnsi="Chicago"/>
      <w:color w:val="000000"/>
    </w:rPr>
  </w:style>
  <w:style w:type="paragraph" w:customStyle="1" w:styleId="p5">
    <w:name w:val="p5"/>
    <w:basedOn w:val="Normal"/>
    <w:rsid w:val="00421CF4"/>
    <w:pPr>
      <w:tabs>
        <w:tab w:val="left" w:pos="720"/>
      </w:tabs>
      <w:spacing w:line="240" w:lineRule="atLeast"/>
    </w:pPr>
    <w:rPr>
      <w:rFonts w:ascii="Chicago" w:hAnsi="Chicago"/>
      <w:color w:val="000000"/>
    </w:rPr>
  </w:style>
  <w:style w:type="paragraph" w:customStyle="1" w:styleId="List1">
    <w:name w:val="List 1"/>
    <w:link w:val="List1Char"/>
    <w:rsid w:val="00A14AB2"/>
    <w:pPr>
      <w:spacing w:before="240" w:after="240"/>
      <w:ind w:left="432"/>
    </w:pPr>
    <w:rPr>
      <w:bCs/>
      <w:color w:val="000000" w:themeColor="text1"/>
    </w:rPr>
  </w:style>
  <w:style w:type="paragraph" w:styleId="Header">
    <w:name w:val="header"/>
    <w:aliases w:val="(Alt-H)"/>
    <w:basedOn w:val="Normal"/>
    <w:link w:val="HeaderChar"/>
    <w:rsid w:val="00421CF4"/>
    <w:pPr>
      <w:tabs>
        <w:tab w:val="center" w:pos="4320"/>
        <w:tab w:val="right" w:pos="8640"/>
        <w:tab w:val="right" w:pos="10296"/>
      </w:tabs>
      <w:spacing w:before="120" w:after="120"/>
      <w:jc w:val="both"/>
    </w:pPr>
    <w:rPr>
      <w:caps/>
      <w:color w:val="000000"/>
    </w:rPr>
  </w:style>
  <w:style w:type="character" w:styleId="PageNumber">
    <w:name w:val="page number"/>
    <w:basedOn w:val="DefaultParagraphFont"/>
    <w:rsid w:val="00421CF4"/>
    <w:rPr>
      <w:rFonts w:ascii="Times" w:hAnsi="Times"/>
      <w:sz w:val="24"/>
    </w:rPr>
  </w:style>
  <w:style w:type="paragraph" w:styleId="Footer">
    <w:name w:val="footer"/>
    <w:aliases w:val="(Alt-E)"/>
    <w:basedOn w:val="Normal"/>
    <w:rsid w:val="00421CF4"/>
    <w:pPr>
      <w:tabs>
        <w:tab w:val="center" w:pos="4320"/>
        <w:tab w:val="right" w:pos="8640"/>
        <w:tab w:val="right" w:pos="10296"/>
      </w:tabs>
      <w:spacing w:before="120" w:after="120"/>
      <w:jc w:val="both"/>
    </w:pPr>
    <w:rPr>
      <w:color w:val="000000"/>
    </w:rPr>
  </w:style>
  <w:style w:type="paragraph" w:styleId="BodyText">
    <w:name w:val="Body Text"/>
    <w:basedOn w:val="Normal"/>
    <w:link w:val="BodyTextChar"/>
    <w:rsid w:val="00421CF4"/>
    <w:pPr>
      <w:spacing w:after="120" w:line="240" w:lineRule="exact"/>
      <w:jc w:val="both"/>
    </w:pPr>
  </w:style>
  <w:style w:type="paragraph" w:styleId="DocumentMap">
    <w:name w:val="Document Map"/>
    <w:basedOn w:val="Normal"/>
    <w:semiHidden/>
    <w:rsid w:val="00421CF4"/>
    <w:pPr>
      <w:shd w:val="clear" w:color="auto" w:fill="000080"/>
    </w:pPr>
    <w:rPr>
      <w:rFonts w:ascii="Tahoma" w:hAnsi="Tahoma"/>
    </w:rPr>
  </w:style>
  <w:style w:type="paragraph" w:styleId="BodyTextIndent">
    <w:name w:val="Body Text Indent"/>
    <w:basedOn w:val="Normal"/>
    <w:link w:val="BodyTextIndentChar"/>
    <w:rsid w:val="00421CF4"/>
    <w:pPr>
      <w:ind w:left="-90"/>
    </w:pPr>
  </w:style>
  <w:style w:type="paragraph" w:styleId="BodyTextIndent2">
    <w:name w:val="Body Text Indent 2"/>
    <w:basedOn w:val="Normal"/>
    <w:rsid w:val="00421CF4"/>
    <w:pPr>
      <w:ind w:left="360"/>
    </w:pPr>
  </w:style>
  <w:style w:type="paragraph" w:styleId="BodyTextIndent3">
    <w:name w:val="Body Text Indent 3"/>
    <w:basedOn w:val="Normal"/>
    <w:rsid w:val="00421CF4"/>
    <w:pPr>
      <w:ind w:firstLine="360"/>
    </w:pPr>
  </w:style>
  <w:style w:type="paragraph" w:styleId="Title">
    <w:name w:val="Title"/>
    <w:basedOn w:val="Normal"/>
    <w:qFormat/>
    <w:rsid w:val="00421CF4"/>
    <w:pPr>
      <w:jc w:val="center"/>
    </w:pPr>
    <w:rPr>
      <w:b/>
      <w:sz w:val="28"/>
    </w:rPr>
  </w:style>
  <w:style w:type="paragraph" w:styleId="NormalWeb">
    <w:name w:val="Normal (Web)"/>
    <w:basedOn w:val="Normal"/>
    <w:rsid w:val="00421CF4"/>
    <w:pPr>
      <w:spacing w:before="100" w:beforeAutospacing="1" w:after="100" w:afterAutospacing="1"/>
    </w:pPr>
    <w:rPr>
      <w:rFonts w:ascii="Arial Unicode MS" w:eastAsia="Arial Unicode MS" w:hAnsi="Arial Unicode MS" w:cs="Arial Unicode MS"/>
      <w:szCs w:val="24"/>
    </w:rPr>
  </w:style>
  <w:style w:type="character" w:styleId="Hyperlink">
    <w:name w:val="Hyperlink"/>
    <w:basedOn w:val="DefaultParagraphFont"/>
    <w:uiPriority w:val="99"/>
    <w:rsid w:val="00421CF4"/>
    <w:rPr>
      <w:color w:val="0000FF"/>
      <w:u w:val="single"/>
    </w:rPr>
  </w:style>
  <w:style w:type="character" w:styleId="FollowedHyperlink">
    <w:name w:val="FollowedHyperlink"/>
    <w:basedOn w:val="DefaultParagraphFont"/>
    <w:rsid w:val="00421CF4"/>
    <w:rPr>
      <w:color w:val="800080"/>
      <w:u w:val="single"/>
    </w:rPr>
  </w:style>
  <w:style w:type="paragraph" w:styleId="BodyText2">
    <w:name w:val="Body Text 2"/>
    <w:basedOn w:val="Normal"/>
    <w:rsid w:val="00421CF4"/>
    <w:rPr>
      <w:i/>
      <w:iCs/>
    </w:rPr>
  </w:style>
  <w:style w:type="paragraph" w:styleId="BalloonText">
    <w:name w:val="Balloon Text"/>
    <w:basedOn w:val="Normal"/>
    <w:semiHidden/>
    <w:rsid w:val="00B20191"/>
    <w:rPr>
      <w:rFonts w:ascii="Tahoma" w:hAnsi="Tahoma" w:cs="Tahoma"/>
      <w:sz w:val="16"/>
      <w:szCs w:val="16"/>
    </w:rPr>
  </w:style>
  <w:style w:type="paragraph" w:styleId="ListParagraph">
    <w:name w:val="List Paragraph"/>
    <w:basedOn w:val="Normal"/>
    <w:uiPriority w:val="34"/>
    <w:qFormat/>
    <w:rsid w:val="001C3283"/>
    <w:pPr>
      <w:ind w:left="720"/>
      <w:contextualSpacing/>
    </w:pPr>
  </w:style>
  <w:style w:type="character" w:customStyle="1" w:styleId="HeaderChar">
    <w:name w:val="Header Char"/>
    <w:aliases w:val="(Alt-H) Char"/>
    <w:basedOn w:val="DefaultParagraphFont"/>
    <w:link w:val="Header"/>
    <w:rsid w:val="003835D4"/>
    <w:rPr>
      <w:caps/>
      <w:color w:val="000000"/>
      <w:sz w:val="24"/>
    </w:rPr>
  </w:style>
  <w:style w:type="paragraph" w:styleId="Revision">
    <w:name w:val="Revision"/>
    <w:hidden/>
    <w:uiPriority w:val="99"/>
    <w:semiHidden/>
    <w:rsid w:val="00B53D04"/>
  </w:style>
  <w:style w:type="paragraph" w:styleId="NormalIndent">
    <w:name w:val="Normal Indent"/>
    <w:basedOn w:val="Normal"/>
    <w:rsid w:val="00C95A25"/>
    <w:pPr>
      <w:ind w:left="720"/>
    </w:pPr>
  </w:style>
  <w:style w:type="character" w:styleId="CommentReference">
    <w:name w:val="annotation reference"/>
    <w:basedOn w:val="DefaultParagraphFont"/>
    <w:rsid w:val="005F3B85"/>
    <w:rPr>
      <w:sz w:val="16"/>
      <w:szCs w:val="16"/>
    </w:rPr>
  </w:style>
  <w:style w:type="paragraph" w:styleId="CommentText">
    <w:name w:val="annotation text"/>
    <w:basedOn w:val="Normal"/>
    <w:link w:val="CommentTextChar"/>
    <w:rsid w:val="005F3B85"/>
    <w:rPr>
      <w:sz w:val="20"/>
    </w:rPr>
  </w:style>
  <w:style w:type="character" w:customStyle="1" w:styleId="CommentTextChar">
    <w:name w:val="Comment Text Char"/>
    <w:basedOn w:val="DefaultParagraphFont"/>
    <w:link w:val="CommentText"/>
    <w:rsid w:val="005F3B85"/>
  </w:style>
  <w:style w:type="paragraph" w:styleId="CommentSubject">
    <w:name w:val="annotation subject"/>
    <w:basedOn w:val="CommentText"/>
    <w:next w:val="CommentText"/>
    <w:link w:val="CommentSubjectChar"/>
    <w:rsid w:val="005F3B85"/>
    <w:rPr>
      <w:b/>
      <w:bCs/>
    </w:rPr>
  </w:style>
  <w:style w:type="character" w:customStyle="1" w:styleId="CommentSubjectChar">
    <w:name w:val="Comment Subject Char"/>
    <w:basedOn w:val="CommentTextChar"/>
    <w:link w:val="CommentSubject"/>
    <w:rsid w:val="005F3B85"/>
    <w:rPr>
      <w:b/>
      <w:bCs/>
    </w:rPr>
  </w:style>
  <w:style w:type="table" w:styleId="TableGrid">
    <w:name w:val="Table Grid"/>
    <w:basedOn w:val="TableNormal"/>
    <w:uiPriority w:val="39"/>
    <w:rsid w:val="00F775C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aliases w:val="Subsection -X Title. Char,Subsection Char"/>
    <w:basedOn w:val="DefaultParagraphFont"/>
    <w:link w:val="Heading3"/>
    <w:rsid w:val="00A14AB2"/>
    <w:rPr>
      <w:b/>
      <w:color w:val="000000" w:themeColor="text1"/>
      <w:sz w:val="24"/>
    </w:rPr>
  </w:style>
  <w:style w:type="character" w:customStyle="1" w:styleId="List1Char">
    <w:name w:val="List 1 Char"/>
    <w:basedOn w:val="Heading3Char"/>
    <w:link w:val="List1"/>
    <w:rsid w:val="00A14AB2"/>
    <w:rPr>
      <w:b w:val="0"/>
      <w:bCs/>
      <w:color w:val="000000" w:themeColor="text1"/>
      <w:sz w:val="24"/>
    </w:rPr>
  </w:style>
  <w:style w:type="paragraph" w:styleId="List2">
    <w:name w:val="List 2"/>
    <w:basedOn w:val="Normal"/>
    <w:unhideWhenUsed/>
    <w:rsid w:val="00A14AB2"/>
    <w:pPr>
      <w:keepNext/>
      <w:keepLines/>
      <w:ind w:left="821"/>
    </w:pPr>
  </w:style>
  <w:style w:type="paragraph" w:styleId="List3">
    <w:name w:val="List 3"/>
    <w:basedOn w:val="Normal"/>
    <w:unhideWhenUsed/>
    <w:rsid w:val="00A14AB2"/>
    <w:pPr>
      <w:keepNext/>
      <w:keepLines/>
      <w:ind w:left="1282"/>
    </w:pPr>
  </w:style>
  <w:style w:type="paragraph" w:styleId="List4">
    <w:name w:val="List 4"/>
    <w:basedOn w:val="Normal"/>
    <w:link w:val="List4Char"/>
    <w:rsid w:val="00A14AB2"/>
    <w:pPr>
      <w:keepNext/>
      <w:keepLines/>
      <w:ind w:left="1642"/>
    </w:pPr>
  </w:style>
  <w:style w:type="paragraph" w:styleId="List5">
    <w:name w:val="List 5"/>
    <w:basedOn w:val="Normal"/>
    <w:rsid w:val="00A14AB2"/>
    <w:pPr>
      <w:spacing w:before="120" w:after="0"/>
      <w:ind w:left="1872"/>
      <w:contextualSpacing/>
    </w:pPr>
  </w:style>
  <w:style w:type="paragraph" w:customStyle="1" w:styleId="List6">
    <w:name w:val="List 6"/>
    <w:basedOn w:val="List4"/>
    <w:link w:val="List6Char"/>
    <w:rsid w:val="00A14AB2"/>
    <w:pPr>
      <w:ind w:left="2088"/>
    </w:pPr>
    <w:rPr>
      <w:i/>
    </w:rPr>
  </w:style>
  <w:style w:type="character" w:customStyle="1" w:styleId="List4Char">
    <w:name w:val="List 4 Char"/>
    <w:basedOn w:val="DefaultParagraphFont"/>
    <w:link w:val="List4"/>
    <w:rsid w:val="00A14AB2"/>
    <w:rPr>
      <w:sz w:val="24"/>
    </w:rPr>
  </w:style>
  <w:style w:type="character" w:customStyle="1" w:styleId="List6Char">
    <w:name w:val="List 6 Char"/>
    <w:basedOn w:val="List4Char"/>
    <w:link w:val="List6"/>
    <w:rsid w:val="00A14AB2"/>
    <w:rPr>
      <w:i/>
      <w:sz w:val="24"/>
    </w:rPr>
  </w:style>
  <w:style w:type="paragraph" w:customStyle="1" w:styleId="List7">
    <w:name w:val="List 7"/>
    <w:basedOn w:val="List4"/>
    <w:link w:val="List7Char"/>
    <w:rsid w:val="00A14AB2"/>
    <w:pPr>
      <w:ind w:left="2534"/>
    </w:pPr>
    <w:rPr>
      <w:i/>
      <w:color w:val="000000"/>
      <w:sz w:val="22"/>
    </w:rPr>
  </w:style>
  <w:style w:type="character" w:customStyle="1" w:styleId="List7Char">
    <w:name w:val="List 7 Char"/>
    <w:basedOn w:val="List4Char"/>
    <w:link w:val="List7"/>
    <w:rsid w:val="00A14AB2"/>
    <w:rPr>
      <w:i/>
      <w:color w:val="000000"/>
      <w:sz w:val="22"/>
    </w:rPr>
  </w:style>
  <w:style w:type="paragraph" w:customStyle="1" w:styleId="List8">
    <w:name w:val="List 8"/>
    <w:basedOn w:val="List4"/>
    <w:link w:val="List8Char"/>
    <w:rsid w:val="00A14AB2"/>
    <w:pPr>
      <w:ind w:left="2880"/>
    </w:pPr>
    <w:rPr>
      <w:i/>
      <w:color w:val="000000"/>
      <w:sz w:val="22"/>
    </w:rPr>
  </w:style>
  <w:style w:type="character" w:customStyle="1" w:styleId="List8Char">
    <w:name w:val="List 8 Char"/>
    <w:basedOn w:val="List4Char"/>
    <w:link w:val="List8"/>
    <w:rsid w:val="00A14AB2"/>
    <w:rPr>
      <w:i/>
      <w:color w:val="000000"/>
      <w:sz w:val="22"/>
    </w:rPr>
  </w:style>
  <w:style w:type="paragraph" w:customStyle="1" w:styleId="Heading1Red">
    <w:name w:val="Heading 1_Red"/>
    <w:basedOn w:val="Normal"/>
    <w:link w:val="Heading1RedChar"/>
    <w:rsid w:val="00A14AB2"/>
    <w:pPr>
      <w:jc w:val="center"/>
      <w:outlineLvl w:val="0"/>
    </w:pPr>
    <w:rPr>
      <w:b/>
      <w:color w:val="FF0000"/>
      <w:sz w:val="40"/>
    </w:rPr>
  </w:style>
  <w:style w:type="character" w:customStyle="1" w:styleId="Heading1RedChar">
    <w:name w:val="Heading 1_Red Char"/>
    <w:basedOn w:val="DefaultParagraphFont"/>
    <w:link w:val="Heading1Red"/>
    <w:rsid w:val="00A14AB2"/>
    <w:rPr>
      <w:b/>
      <w:color w:val="FF0000"/>
      <w:sz w:val="40"/>
    </w:rPr>
  </w:style>
  <w:style w:type="paragraph" w:customStyle="1" w:styleId="edition">
    <w:name w:val="edition"/>
    <w:basedOn w:val="Heading1Red"/>
    <w:link w:val="editionChar"/>
    <w:rsid w:val="00A14AB2"/>
    <w:pPr>
      <w:widowControl w:val="0"/>
    </w:pPr>
    <w:rPr>
      <w:i/>
      <w:color w:val="000000" w:themeColor="text1"/>
      <w:sz w:val="28"/>
    </w:rPr>
  </w:style>
  <w:style w:type="character" w:customStyle="1" w:styleId="editionChar">
    <w:name w:val="edition Char"/>
    <w:basedOn w:val="DefaultParagraphFont"/>
    <w:link w:val="edition"/>
    <w:rsid w:val="00A14AB2"/>
    <w:rPr>
      <w:b/>
      <w:i/>
      <w:color w:val="000000" w:themeColor="text1"/>
      <w:sz w:val="28"/>
    </w:rPr>
  </w:style>
  <w:style w:type="paragraph" w:customStyle="1" w:styleId="Heading1change">
    <w:name w:val="Heading 1_change"/>
    <w:basedOn w:val="edition"/>
    <w:link w:val="Heading1changeChar"/>
    <w:rsid w:val="00A14AB2"/>
    <w:pPr>
      <w:widowControl/>
    </w:pPr>
    <w:rPr>
      <w:b w:val="0"/>
      <w:i w:val="0"/>
      <w:iCs/>
    </w:rPr>
  </w:style>
  <w:style w:type="character" w:customStyle="1" w:styleId="Heading1changeChar">
    <w:name w:val="Heading 1_change Char"/>
    <w:basedOn w:val="editionChar"/>
    <w:link w:val="Heading1change"/>
    <w:rsid w:val="00A14AB2"/>
    <w:rPr>
      <w:b w:val="0"/>
      <w:i w:val="0"/>
      <w:iCs/>
      <w:color w:val="000000" w:themeColor="text1"/>
      <w:sz w:val="28"/>
    </w:rPr>
  </w:style>
  <w:style w:type="paragraph" w:customStyle="1" w:styleId="Heading2change">
    <w:name w:val="Heading 2_change"/>
    <w:basedOn w:val="edition"/>
    <w:link w:val="Heading2changeChar"/>
    <w:rsid w:val="00A14AB2"/>
    <w:pPr>
      <w:keepNext/>
      <w:widowControl/>
      <w:outlineLvl w:val="1"/>
    </w:pPr>
    <w:rPr>
      <w:b w:val="0"/>
      <w:i w:val="0"/>
      <w:iCs/>
    </w:rPr>
  </w:style>
  <w:style w:type="character" w:customStyle="1" w:styleId="Heading2changeChar">
    <w:name w:val="Heading 2_change Char"/>
    <w:basedOn w:val="editionChar"/>
    <w:link w:val="Heading2change"/>
    <w:rsid w:val="00A14AB2"/>
    <w:rPr>
      <w:b w:val="0"/>
      <w:i w:val="0"/>
      <w:iCs/>
      <w:color w:val="000000" w:themeColor="text1"/>
      <w:sz w:val="28"/>
    </w:rPr>
  </w:style>
  <w:style w:type="paragraph" w:customStyle="1" w:styleId="Heading3change">
    <w:name w:val="Heading 3_change"/>
    <w:basedOn w:val="edition"/>
    <w:link w:val="Heading3changeChar"/>
    <w:rsid w:val="00A14AB2"/>
    <w:pPr>
      <w:widowControl/>
      <w:jc w:val="left"/>
      <w:outlineLvl w:val="2"/>
    </w:pPr>
    <w:rPr>
      <w:b w:val="0"/>
      <w:i w:val="0"/>
      <w:iCs/>
      <w:caps/>
      <w:sz w:val="24"/>
    </w:rPr>
  </w:style>
  <w:style w:type="character" w:customStyle="1" w:styleId="Heading3changeChar">
    <w:name w:val="Heading 3_change Char"/>
    <w:basedOn w:val="editionChar"/>
    <w:link w:val="Heading3change"/>
    <w:rsid w:val="00A14AB2"/>
    <w:rPr>
      <w:b w:val="0"/>
      <w:i w:val="0"/>
      <w:iCs/>
      <w:caps/>
      <w:color w:val="000000" w:themeColor="text1"/>
      <w:sz w:val="24"/>
    </w:rPr>
  </w:style>
  <w:style w:type="paragraph" w:customStyle="1" w:styleId="List1change">
    <w:name w:val="List 1_change"/>
    <w:basedOn w:val="Normal"/>
    <w:link w:val="List1changeChar"/>
    <w:rsid w:val="00A14AB2"/>
    <w:pPr>
      <w:keepNext/>
      <w:keepLines/>
      <w:ind w:left="432"/>
    </w:pPr>
    <w:rPr>
      <w:i/>
      <w:iCs/>
      <w:color w:val="000000"/>
    </w:rPr>
  </w:style>
  <w:style w:type="character" w:customStyle="1" w:styleId="List1changeChar">
    <w:name w:val="List 1_change Char"/>
    <w:basedOn w:val="editionChar"/>
    <w:link w:val="List1change"/>
    <w:rsid w:val="00A14AB2"/>
    <w:rPr>
      <w:b w:val="0"/>
      <w:i/>
      <w:iCs/>
      <w:color w:val="000000"/>
      <w:sz w:val="24"/>
    </w:rPr>
  </w:style>
  <w:style w:type="paragraph" w:customStyle="1" w:styleId="List2change">
    <w:name w:val="List 2_change"/>
    <w:basedOn w:val="Normal"/>
    <w:link w:val="List2changeChar"/>
    <w:rsid w:val="00A14AB2"/>
    <w:pPr>
      <w:spacing w:before="120" w:after="0"/>
      <w:ind w:left="821"/>
      <w:contextualSpacing/>
    </w:pPr>
    <w:rPr>
      <w:i/>
      <w:iCs/>
      <w:color w:val="000000"/>
    </w:rPr>
  </w:style>
  <w:style w:type="character" w:customStyle="1" w:styleId="List2changeChar">
    <w:name w:val="List 2_change Char"/>
    <w:basedOn w:val="editionChar"/>
    <w:link w:val="List2change"/>
    <w:rsid w:val="00A14AB2"/>
    <w:rPr>
      <w:b/>
      <w:i/>
      <w:iCs/>
      <w:color w:val="000000" w:themeColor="text1"/>
      <w:sz w:val="24"/>
    </w:rPr>
  </w:style>
  <w:style w:type="paragraph" w:customStyle="1" w:styleId="List3change">
    <w:name w:val="List 3_change"/>
    <w:basedOn w:val="Normal"/>
    <w:link w:val="List3changeChar"/>
    <w:rsid w:val="00A14AB2"/>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A14AB2"/>
    <w:rPr>
      <w:b/>
      <w:i/>
      <w:iCs/>
      <w:color w:val="000000" w:themeColor="text1"/>
      <w:sz w:val="24"/>
    </w:rPr>
  </w:style>
  <w:style w:type="paragraph" w:customStyle="1" w:styleId="List4change">
    <w:name w:val="List 4_change"/>
    <w:basedOn w:val="Normal"/>
    <w:link w:val="List4changeChar"/>
    <w:rsid w:val="00A14AB2"/>
    <w:pPr>
      <w:spacing w:before="120" w:after="0"/>
      <w:ind w:left="1642"/>
      <w:contextualSpacing/>
    </w:pPr>
    <w:rPr>
      <w:i/>
      <w:iCs/>
      <w:color w:val="000000"/>
    </w:rPr>
  </w:style>
  <w:style w:type="character" w:customStyle="1" w:styleId="List4changeChar">
    <w:name w:val="List 4_change Char"/>
    <w:basedOn w:val="editionChar"/>
    <w:link w:val="List4change"/>
    <w:rsid w:val="00A14AB2"/>
    <w:rPr>
      <w:b/>
      <w:i/>
      <w:iCs/>
      <w:color w:val="000000" w:themeColor="text1"/>
      <w:sz w:val="24"/>
    </w:rPr>
  </w:style>
  <w:style w:type="paragraph" w:customStyle="1" w:styleId="List5change">
    <w:name w:val="List 5_change"/>
    <w:basedOn w:val="Normal"/>
    <w:link w:val="List5changeChar"/>
    <w:rsid w:val="00A14AB2"/>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A14AB2"/>
    <w:rPr>
      <w:b/>
      <w:i/>
      <w:iCs/>
      <w:color w:val="000000" w:themeColor="text1"/>
      <w:sz w:val="24"/>
    </w:rPr>
  </w:style>
  <w:style w:type="paragraph" w:customStyle="1" w:styleId="List6change">
    <w:name w:val="List 6_change"/>
    <w:basedOn w:val="Normal"/>
    <w:link w:val="List6changeChar"/>
    <w:rsid w:val="00A14AB2"/>
    <w:pPr>
      <w:keepNext/>
      <w:keepLines/>
      <w:spacing w:before="120" w:after="0"/>
      <w:ind w:left="2088"/>
      <w:contextualSpacing/>
    </w:pPr>
    <w:rPr>
      <w:iCs/>
      <w:color w:val="000000"/>
      <w:sz w:val="22"/>
    </w:rPr>
  </w:style>
  <w:style w:type="character" w:customStyle="1" w:styleId="List6changeChar">
    <w:name w:val="List 6_change Char"/>
    <w:basedOn w:val="editionChar"/>
    <w:link w:val="List6change"/>
    <w:rsid w:val="00A14AB2"/>
    <w:rPr>
      <w:b/>
      <w:i w:val="0"/>
      <w:iCs/>
      <w:color w:val="000000" w:themeColor="text1"/>
      <w:sz w:val="22"/>
    </w:rPr>
  </w:style>
  <w:style w:type="paragraph" w:customStyle="1" w:styleId="List7change">
    <w:name w:val="List 7_change"/>
    <w:basedOn w:val="Normal"/>
    <w:link w:val="List7changeChar"/>
    <w:rsid w:val="00A14AB2"/>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A14AB2"/>
    <w:rPr>
      <w:b/>
      <w:i w:val="0"/>
      <w:iCs/>
      <w:color w:val="000000" w:themeColor="text1"/>
      <w:sz w:val="24"/>
    </w:rPr>
  </w:style>
  <w:style w:type="paragraph" w:customStyle="1" w:styleId="List8change">
    <w:name w:val="List 8_change"/>
    <w:basedOn w:val="Normal"/>
    <w:link w:val="List8changeChar"/>
    <w:rsid w:val="00A14AB2"/>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A14AB2"/>
    <w:rPr>
      <w:b/>
      <w:i w:val="0"/>
      <w:iCs/>
      <w:color w:val="000000" w:themeColor="text1"/>
      <w:sz w:val="24"/>
    </w:rPr>
  </w:style>
  <w:style w:type="paragraph" w:customStyle="1" w:styleId="Normalchange">
    <w:name w:val="Normal_change"/>
    <w:basedOn w:val="edition"/>
    <w:link w:val="NormalchangeChar"/>
    <w:rsid w:val="00A14AB2"/>
    <w:pPr>
      <w:widowControl/>
      <w:spacing w:after="160" w:line="259" w:lineRule="auto"/>
      <w:jc w:val="left"/>
    </w:pPr>
    <w:rPr>
      <w:rFonts w:asciiTheme="minorHAnsi" w:hAnsiTheme="minorHAnsi" w:cstheme="minorHAnsi"/>
      <w:i w:val="0"/>
      <w:iCs/>
      <w:sz w:val="22"/>
    </w:rPr>
  </w:style>
  <w:style w:type="character" w:customStyle="1" w:styleId="NormalchangeChar">
    <w:name w:val="Normal_change Char"/>
    <w:basedOn w:val="editionChar"/>
    <w:link w:val="Normalchange"/>
    <w:rsid w:val="00A14AB2"/>
    <w:rPr>
      <w:rFonts w:asciiTheme="minorHAnsi" w:hAnsiTheme="minorHAnsi" w:cstheme="minorHAnsi"/>
      <w:b/>
      <w:i w:val="0"/>
      <w:iCs/>
      <w:color w:val="000000" w:themeColor="text1"/>
      <w:sz w:val="22"/>
    </w:rPr>
  </w:style>
  <w:style w:type="paragraph" w:styleId="TOC1">
    <w:name w:val="toc 1"/>
    <w:basedOn w:val="Normal"/>
    <w:next w:val="Normal"/>
    <w:autoRedefine/>
    <w:uiPriority w:val="39"/>
    <w:unhideWhenUsed/>
    <w:rsid w:val="000632CE"/>
    <w:pPr>
      <w:tabs>
        <w:tab w:val="right" w:leader="dot" w:pos="9350"/>
      </w:tabs>
      <w:spacing w:before="120" w:after="120"/>
      <w:jc w:val="center"/>
    </w:pPr>
  </w:style>
  <w:style w:type="paragraph" w:styleId="TOC2">
    <w:name w:val="toc 2"/>
    <w:basedOn w:val="Normal"/>
    <w:next w:val="Normal"/>
    <w:autoRedefine/>
    <w:uiPriority w:val="39"/>
    <w:unhideWhenUsed/>
    <w:rsid w:val="000632CE"/>
    <w:pPr>
      <w:spacing w:before="120" w:after="120"/>
      <w:ind w:left="245"/>
    </w:pPr>
  </w:style>
  <w:style w:type="paragraph" w:styleId="TOC3">
    <w:name w:val="toc 3"/>
    <w:basedOn w:val="Normal"/>
    <w:next w:val="Normal"/>
    <w:autoRedefine/>
    <w:uiPriority w:val="39"/>
    <w:unhideWhenUsed/>
    <w:rsid w:val="000632CE"/>
    <w:pPr>
      <w:spacing w:before="120" w:after="120"/>
      <w:ind w:left="475"/>
    </w:pPr>
  </w:style>
  <w:style w:type="character" w:customStyle="1" w:styleId="BodyTextChar">
    <w:name w:val="Body Text Char"/>
    <w:basedOn w:val="DefaultParagraphFont"/>
    <w:link w:val="BodyText"/>
    <w:rsid w:val="005A4ED9"/>
    <w:rPr>
      <w:sz w:val="24"/>
    </w:rPr>
  </w:style>
  <w:style w:type="character" w:customStyle="1" w:styleId="BodyTextIndentChar">
    <w:name w:val="Body Text Indent Char"/>
    <w:basedOn w:val="DefaultParagraphFont"/>
    <w:link w:val="BodyTextIndent"/>
    <w:rsid w:val="005A4ED9"/>
    <w:rPr>
      <w:sz w:val="24"/>
    </w:rPr>
  </w:style>
  <w:style w:type="paragraph" w:customStyle="1" w:styleId="Default">
    <w:name w:val="Default"/>
    <w:rsid w:val="00116786"/>
    <w:pPr>
      <w:autoSpaceDE w:val="0"/>
      <w:autoSpaceDN w:val="0"/>
      <w:adjustRightInd w:val="0"/>
    </w:pPr>
    <w:rPr>
      <w:color w:val="000000"/>
      <w:szCs w:val="24"/>
    </w:rPr>
  </w:style>
  <w:style w:type="paragraph" w:styleId="TOCHeading">
    <w:name w:val="TOC Heading"/>
    <w:basedOn w:val="Heading1"/>
    <w:next w:val="Normal"/>
    <w:uiPriority w:val="39"/>
    <w:unhideWhenUsed/>
    <w:qFormat/>
    <w:rsid w:val="005E3974"/>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 w:type="character" w:customStyle="1" w:styleId="normaltextrun">
    <w:name w:val="normaltextrun"/>
    <w:basedOn w:val="DefaultParagraphFont"/>
    <w:rsid w:val="00F822E0"/>
  </w:style>
  <w:style w:type="character" w:styleId="Mention">
    <w:name w:val="Mention"/>
    <w:basedOn w:val="DefaultParagraphFont"/>
    <w:uiPriority w:val="99"/>
    <w:unhideWhenUsed/>
    <w:rPr>
      <w:color w:val="2B579A"/>
      <w:shd w:val="clear" w:color="auto" w:fill="E6E6E6"/>
    </w:rPr>
  </w:style>
  <w:style w:type="character" w:styleId="UnresolvedMention">
    <w:name w:val="Unresolved Mention"/>
    <w:basedOn w:val="DefaultParagraphFont"/>
    <w:uiPriority w:val="99"/>
    <w:semiHidden/>
    <w:unhideWhenUsed/>
    <w:rsid w:val="008510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01169">
      <w:bodyDiv w:val="1"/>
      <w:marLeft w:val="0"/>
      <w:marRight w:val="0"/>
      <w:marTop w:val="0"/>
      <w:marBottom w:val="0"/>
      <w:divBdr>
        <w:top w:val="none" w:sz="0" w:space="0" w:color="auto"/>
        <w:left w:val="none" w:sz="0" w:space="0" w:color="auto"/>
        <w:bottom w:val="none" w:sz="0" w:space="0" w:color="auto"/>
        <w:right w:val="none" w:sz="0" w:space="0" w:color="auto"/>
      </w:divBdr>
    </w:div>
    <w:div w:id="164535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8/08/relationships/commentsExtensible" Target="commentsExtensible.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88A4ADF37DB0B49B47F9887EC21B8F2" ma:contentTypeVersion="10" ma:contentTypeDescription="Create a new document." ma:contentTypeScope="" ma:versionID="6ee4292a9eeb2f26f8e6bffe99e16a7b">
  <xsd:schema xmlns:xsd="http://www.w3.org/2001/XMLSchema" xmlns:xs="http://www.w3.org/2001/XMLSchema" xmlns:p="http://schemas.microsoft.com/office/2006/metadata/properties" xmlns:ns2="267936d0-5823-4a5d-87f5-57f057c97b6f" xmlns:ns3="a0487763-f88b-44f7-bf7a-a16bf05a7825" targetNamespace="http://schemas.microsoft.com/office/2006/metadata/properties" ma:root="true" ma:fieldsID="8eb19194aa03cbd0aa61cb60259a588c" ns2:_="" ns3:_="">
    <xsd:import namespace="267936d0-5823-4a5d-87f5-57f057c97b6f"/>
    <xsd:import namespace="a0487763-f88b-44f7-bf7a-a16bf05a78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bjectDetectorVersions" minOccurs="0"/>
                <xsd:element ref="ns3:SharedWithUsers" minOccurs="0"/>
                <xsd:element ref="ns3:SharedWithDetails" minOccurs="0"/>
                <xsd:element ref="ns2:MediaServiceSearchPropertie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7936d0-5823-4a5d-87f5-57f057c97b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487763-f88b-44f7-bf7a-a16bf05a782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288A4ADF37DB0B49B47F9887EC21B8F2" ma:contentTypeVersion="10" ma:contentTypeDescription="Create a new document." ma:contentTypeScope="" ma:versionID="6ee4292a9eeb2f26f8e6bffe99e16a7b">
  <xsd:schema xmlns:xsd="http://www.w3.org/2001/XMLSchema" xmlns:xs="http://www.w3.org/2001/XMLSchema" xmlns:p="http://schemas.microsoft.com/office/2006/metadata/properties" xmlns:ns2="267936d0-5823-4a5d-87f5-57f057c97b6f" xmlns:ns3="a0487763-f88b-44f7-bf7a-a16bf05a7825" targetNamespace="http://schemas.microsoft.com/office/2006/metadata/properties" ma:root="true" ma:fieldsID="8eb19194aa03cbd0aa61cb60259a588c" ns2:_="" ns3:_="">
    <xsd:import namespace="267936d0-5823-4a5d-87f5-57f057c97b6f"/>
    <xsd:import namespace="a0487763-f88b-44f7-bf7a-a16bf05a78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bjectDetectorVersions" minOccurs="0"/>
                <xsd:element ref="ns3:SharedWithUsers" minOccurs="0"/>
                <xsd:element ref="ns3:SharedWithDetails" minOccurs="0"/>
                <xsd:element ref="ns2:MediaServiceSearchPropertie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7936d0-5823-4a5d-87f5-57f057c97b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487763-f88b-44f7-bf7a-a16bf05a782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4ADD0A-6547-4E9D-8EDD-0BC4BA586164}">
  <ds:schemaRefs>
    <ds:schemaRef ds:uri="http://schemas.openxmlformats.org/officeDocument/2006/bibliography"/>
  </ds:schemaRefs>
</ds:datastoreItem>
</file>

<file path=customXml/itemProps2.xml><?xml version="1.0" encoding="utf-8"?>
<ds:datastoreItem xmlns:ds="http://schemas.openxmlformats.org/officeDocument/2006/customXml" ds:itemID="{E6AC8E77-8030-4A81-B9D3-A099480AA3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4D315AB-1FF2-42D9-883D-45D3FB9411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7936d0-5823-4a5d-87f5-57f057c97b6f"/>
    <ds:schemaRef ds:uri="a0487763-f88b-44f7-bf7a-a16bf05a78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04A128-BA0C-4F07-88BB-B1705B6C27EF}">
  <ds:schemaRefs>
    <ds:schemaRef ds:uri="http://schemas.microsoft.com/sharepoint/v3/contenttype/forms"/>
  </ds:schemaRefs>
</ds:datastoreItem>
</file>

<file path=customXml/itemProps5.xml><?xml version="1.0" encoding="utf-8"?>
<ds:datastoreItem xmlns:ds="http://schemas.openxmlformats.org/officeDocument/2006/customXml" ds:itemID="{1682F966-0011-4A5E-987D-A1AC1206A8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7936d0-5823-4a5d-87f5-57f057c97b6f"/>
    <ds:schemaRef ds:uri="a0487763-f88b-44f7-bf7a-a16bf05a78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848</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Federal Acquisition Regulation System</vt:lpstr>
    </vt:vector>
  </TitlesOfParts>
  <Company>SAFNET</Company>
  <LinksUpToDate>false</LinksUpToDate>
  <CharactersWithSpaces>6323</CharactersWithSpaces>
  <SharedDoc>false</SharedDoc>
  <HLinks>
    <vt:vector size="24" baseType="variant">
      <vt:variant>
        <vt:i4>1900606</vt:i4>
      </vt:variant>
      <vt:variant>
        <vt:i4>20</vt:i4>
      </vt:variant>
      <vt:variant>
        <vt:i4>0</vt:i4>
      </vt:variant>
      <vt:variant>
        <vt:i4>5</vt:i4>
      </vt:variant>
      <vt:variant>
        <vt:lpwstr/>
      </vt:variant>
      <vt:variant>
        <vt:lpwstr>_Toc189124478</vt:lpwstr>
      </vt:variant>
      <vt:variant>
        <vt:i4>1900606</vt:i4>
      </vt:variant>
      <vt:variant>
        <vt:i4>14</vt:i4>
      </vt:variant>
      <vt:variant>
        <vt:i4>0</vt:i4>
      </vt:variant>
      <vt:variant>
        <vt:i4>5</vt:i4>
      </vt:variant>
      <vt:variant>
        <vt:lpwstr/>
      </vt:variant>
      <vt:variant>
        <vt:lpwstr>_Toc189124477</vt:lpwstr>
      </vt:variant>
      <vt:variant>
        <vt:i4>1900606</vt:i4>
      </vt:variant>
      <vt:variant>
        <vt:i4>8</vt:i4>
      </vt:variant>
      <vt:variant>
        <vt:i4>0</vt:i4>
      </vt:variant>
      <vt:variant>
        <vt:i4>5</vt:i4>
      </vt:variant>
      <vt:variant>
        <vt:lpwstr/>
      </vt:variant>
      <vt:variant>
        <vt:lpwstr>_Toc189124476</vt:lpwstr>
      </vt:variant>
      <vt:variant>
        <vt:i4>1900606</vt:i4>
      </vt:variant>
      <vt:variant>
        <vt:i4>2</vt:i4>
      </vt:variant>
      <vt:variant>
        <vt:i4>0</vt:i4>
      </vt:variant>
      <vt:variant>
        <vt:i4>5</vt:i4>
      </vt:variant>
      <vt:variant>
        <vt:lpwstr/>
      </vt:variant>
      <vt:variant>
        <vt:lpwstr>_Toc189124475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Acquisition Regulation System</dc:title>
  <dc:subject/>
  <dc:creator>Standard Integrated Desktop</dc:creator>
  <cp:keywords>Revised</cp:keywords>
  <dc:description/>
  <cp:lastModifiedBy>Ranz, Timothy D (Tim) CIV DISA PSD (USA)</cp:lastModifiedBy>
  <cp:revision>1</cp:revision>
  <cp:lastPrinted>2019-08-21T16:52:00Z</cp:lastPrinted>
  <dcterms:created xsi:type="dcterms:W3CDTF">2025-05-20T17:02:00Z</dcterms:created>
  <dcterms:modified xsi:type="dcterms:W3CDTF">2025-05-21T17:03:00Z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0x010100288A4ADF37DB0B49B47F9887EC21B8F2</vt:lpwstr>
  </property>
</Properties>
</file>