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0F6C7BF9" w:rsidR="00C53C8E" w:rsidRDefault="50466027" w:rsidP="00227344">
      <w:pPr>
        <w:pStyle w:val="Heading1"/>
        <w:widowControl/>
        <w:rPr>
          <w:color w:val="auto"/>
          <w:sz w:val="28"/>
          <w:szCs w:val="28"/>
        </w:rPr>
      </w:pPr>
      <w:bookmarkStart w:id="0" w:name="_Toc76027626"/>
      <w:bookmarkStart w:id="1" w:name="_Toc76029825"/>
      <w:bookmarkStart w:id="2" w:name="_Toc162264702"/>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00150F4E">
        <w:rPr>
          <w:color w:val="auto"/>
          <w:sz w:val="28"/>
          <w:szCs w:val="28"/>
        </w:rPr>
        <w:t>10</w:t>
      </w:r>
      <w:r w:rsidRPr="28298539">
        <w:rPr>
          <w:color w:val="auto"/>
          <w:sz w:val="28"/>
          <w:szCs w:val="28"/>
        </w:rPr>
        <w:t xml:space="preserve"> - </w:t>
      </w:r>
      <w:r w:rsidR="3FEB16EC">
        <w:br/>
      </w:r>
      <w:bookmarkEnd w:id="0"/>
      <w:bookmarkEnd w:id="1"/>
      <w:r w:rsidR="00150F4E" w:rsidRPr="00CE5FAD">
        <w:t>MARKET RESEARCH</w:t>
      </w:r>
      <w:bookmarkEnd w:id="2"/>
    </w:p>
    <w:p w14:paraId="07647B7E" w14:textId="4FF1222E" w:rsidR="00A8468C" w:rsidRPr="00BC55FF" w:rsidRDefault="3BFEF39E" w:rsidP="28298539">
      <w:pPr>
        <w:spacing w:before="120" w:after="480"/>
        <w:jc w:val="center"/>
        <w:rPr>
          <w:i/>
          <w:iCs/>
        </w:rPr>
      </w:pPr>
      <w:r w:rsidRPr="5C01A14C">
        <w:rPr>
          <w:i/>
          <w:iCs/>
        </w:rPr>
        <w:t xml:space="preserve">Revised: </w:t>
      </w:r>
      <w:del w:id="7" w:author="PS21" w:date="2025-05-21T13:22:00Z">
        <w:r w:rsidR="006C62A8">
          <w:rPr>
            <w:i/>
            <w:iCs/>
          </w:rPr>
          <w:delText>October</w:delText>
        </w:r>
        <w:r w:rsidR="008E5690">
          <w:rPr>
            <w:i/>
            <w:iCs/>
          </w:rPr>
          <w:delText xml:space="preserve"> 202</w:delText>
        </w:r>
        <w:r w:rsidR="00C8172E">
          <w:rPr>
            <w:i/>
            <w:iCs/>
          </w:rPr>
          <w:delText>4</w:delText>
        </w:r>
        <w:r w:rsidR="5EE2CC59" w:rsidRPr="5C01A14C">
          <w:rPr>
            <w:i/>
            <w:iCs/>
          </w:rPr>
          <w:delText xml:space="preserve"> </w:delText>
        </w:r>
      </w:del>
      <w:ins w:id="8" w:author="PS21" w:date="2025-05-21T13:22:00Z">
        <w:r w:rsidR="00F73B4A">
          <w:rPr>
            <w:i/>
            <w:iCs/>
          </w:rPr>
          <w:t>May 2025</w:t>
        </w:r>
      </w:ins>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321E7AFA" w14:textId="57D91448" w:rsidR="00342838"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264702" w:history="1">
            <w:r w:rsidR="00342838" w:rsidRPr="00D829F9">
              <w:rPr>
                <w:rStyle w:val="Hyperlink"/>
                <w:noProof/>
              </w:rPr>
              <w:t>PART 5810 -  MARKET RESEARCH</w:t>
            </w:r>
            <w:r w:rsidR="00342838">
              <w:rPr>
                <w:noProof/>
                <w:webHidden/>
              </w:rPr>
              <w:tab/>
            </w:r>
            <w:r w:rsidR="00342838">
              <w:rPr>
                <w:noProof/>
                <w:webHidden/>
              </w:rPr>
              <w:fldChar w:fldCharType="begin"/>
            </w:r>
            <w:r w:rsidR="00342838">
              <w:rPr>
                <w:noProof/>
                <w:webHidden/>
              </w:rPr>
              <w:instrText xml:space="preserve"> PAGEREF _Toc162264702 \h </w:instrText>
            </w:r>
            <w:r w:rsidR="00342838">
              <w:rPr>
                <w:noProof/>
                <w:webHidden/>
              </w:rPr>
            </w:r>
            <w:r w:rsidR="00342838">
              <w:rPr>
                <w:noProof/>
                <w:webHidden/>
              </w:rPr>
              <w:fldChar w:fldCharType="separate"/>
            </w:r>
            <w:r w:rsidR="00342838">
              <w:rPr>
                <w:noProof/>
                <w:webHidden/>
              </w:rPr>
              <w:t>1</w:t>
            </w:r>
            <w:r w:rsidR="00342838">
              <w:rPr>
                <w:noProof/>
                <w:webHidden/>
              </w:rPr>
              <w:fldChar w:fldCharType="end"/>
            </w:r>
          </w:hyperlink>
        </w:p>
        <w:p w14:paraId="566088CF" w14:textId="0E31EAAE" w:rsidR="00342838" w:rsidRDefault="00634B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64703" w:history="1">
            <w:r w:rsidR="00342838" w:rsidRPr="00D829F9">
              <w:rPr>
                <w:rStyle w:val="Hyperlink"/>
                <w:noProof/>
              </w:rPr>
              <w:t>5810.001   Policy</w:t>
            </w:r>
            <w:r w:rsidR="00342838">
              <w:rPr>
                <w:noProof/>
                <w:webHidden/>
              </w:rPr>
              <w:tab/>
            </w:r>
            <w:r w:rsidR="00342838">
              <w:rPr>
                <w:noProof/>
                <w:webHidden/>
              </w:rPr>
              <w:fldChar w:fldCharType="begin"/>
            </w:r>
            <w:r w:rsidR="00342838">
              <w:rPr>
                <w:noProof/>
                <w:webHidden/>
              </w:rPr>
              <w:instrText xml:space="preserve"> PAGEREF _Toc162264703 \h </w:instrText>
            </w:r>
            <w:r w:rsidR="00342838">
              <w:rPr>
                <w:noProof/>
                <w:webHidden/>
              </w:rPr>
            </w:r>
            <w:r w:rsidR="00342838">
              <w:rPr>
                <w:noProof/>
                <w:webHidden/>
              </w:rPr>
              <w:fldChar w:fldCharType="separate"/>
            </w:r>
            <w:r w:rsidR="00342838">
              <w:rPr>
                <w:noProof/>
                <w:webHidden/>
              </w:rPr>
              <w:t>1</w:t>
            </w:r>
            <w:r w:rsidR="00342838">
              <w:rPr>
                <w:noProof/>
                <w:webHidden/>
              </w:rPr>
              <w:fldChar w:fldCharType="end"/>
            </w:r>
          </w:hyperlink>
        </w:p>
        <w:p w14:paraId="506D4BAF" w14:textId="3A9C5737" w:rsidR="00342838" w:rsidRDefault="00634B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64704" w:history="1">
            <w:r w:rsidR="00342838" w:rsidRPr="00D829F9">
              <w:rPr>
                <w:rStyle w:val="Hyperlink"/>
                <w:noProof/>
              </w:rPr>
              <w:t>5810.002   Procedures</w:t>
            </w:r>
            <w:r w:rsidR="00342838">
              <w:rPr>
                <w:noProof/>
                <w:webHidden/>
              </w:rPr>
              <w:tab/>
            </w:r>
            <w:r w:rsidR="00342838">
              <w:rPr>
                <w:noProof/>
                <w:webHidden/>
              </w:rPr>
              <w:fldChar w:fldCharType="begin"/>
            </w:r>
            <w:r w:rsidR="00342838">
              <w:rPr>
                <w:noProof/>
                <w:webHidden/>
              </w:rPr>
              <w:instrText xml:space="preserve"> PAGEREF _Toc162264704 \h </w:instrText>
            </w:r>
            <w:r w:rsidR="00342838">
              <w:rPr>
                <w:noProof/>
                <w:webHidden/>
              </w:rPr>
            </w:r>
            <w:r w:rsidR="00342838">
              <w:rPr>
                <w:noProof/>
                <w:webHidden/>
              </w:rPr>
              <w:fldChar w:fldCharType="separate"/>
            </w:r>
            <w:r w:rsidR="00342838">
              <w:rPr>
                <w:noProof/>
                <w:webHidden/>
              </w:rPr>
              <w:t>2</w:t>
            </w:r>
            <w:r w:rsidR="00342838">
              <w:rPr>
                <w:noProof/>
                <w:webHidden/>
              </w:rPr>
              <w:fldChar w:fldCharType="end"/>
            </w:r>
          </w:hyperlink>
        </w:p>
        <w:p w14:paraId="56AF196C" w14:textId="0BFD544A"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760AEAFD" w14:textId="77777777" w:rsidR="00F06112" w:rsidRDefault="00F06112" w:rsidP="00F06112">
      <w:pPr>
        <w:pStyle w:val="Heading3"/>
        <w:keepNext w:val="0"/>
        <w:keepLines w:val="0"/>
      </w:pPr>
      <w:bookmarkStart w:id="9" w:name="_Toc162264703"/>
      <w:bookmarkStart w:id="10" w:name="_Toc351646714"/>
      <w:bookmarkStart w:id="11" w:name="_Toc45291369"/>
      <w:bookmarkStart w:id="12" w:name="_Toc76027632"/>
      <w:bookmarkEnd w:id="3"/>
      <w:bookmarkEnd w:id="4"/>
      <w:bookmarkEnd w:id="5"/>
      <w:bookmarkEnd w:id="6"/>
      <w:r w:rsidRPr="008D37C0">
        <w:t>5</w:t>
      </w:r>
      <w:r>
        <w:t>810.001   Policy</w:t>
      </w:r>
      <w:bookmarkEnd w:id="9"/>
    </w:p>
    <w:p w14:paraId="796FDD2E" w14:textId="59B737C4" w:rsidR="001432E8" w:rsidRPr="00FB35F0" w:rsidRDefault="001432E8" w:rsidP="009A36A9">
      <w:pPr>
        <w:pStyle w:val="BodyText"/>
        <w:spacing w:before="0" w:after="0" w:line="240" w:lineRule="auto"/>
        <w:ind w:left="446"/>
        <w:jc w:val="left"/>
      </w:pPr>
      <w:r w:rsidRPr="00FB35F0">
        <w:t>(a)</w:t>
      </w:r>
      <w:r w:rsidR="0032342E">
        <w:t>(2)</w:t>
      </w:r>
      <w:r w:rsidRPr="00FB35F0">
        <w:t xml:space="preserve">(ii) </w:t>
      </w:r>
      <w:r w:rsidR="008333E8">
        <w:t xml:space="preserve">In accordance with the </w:t>
      </w:r>
      <w:r w:rsidR="00F4417D">
        <w:t>DISA Small Business First Policy</w:t>
      </w:r>
      <w:r w:rsidR="003024BA">
        <w:t xml:space="preserve"> (see DARS </w:t>
      </w:r>
      <w:r w:rsidR="00E1718F">
        <w:t>5819.201</w:t>
      </w:r>
      <w:r w:rsidR="00255D74">
        <w:t xml:space="preserve">) </w:t>
      </w:r>
      <w:r w:rsidR="00D30D12">
        <w:t>t</w:t>
      </w:r>
      <w:r w:rsidRPr="00FB35F0">
        <w:t xml:space="preserve">he program office </w:t>
      </w:r>
      <w:r w:rsidR="00D30D12">
        <w:t xml:space="preserve">/ </w:t>
      </w:r>
      <w:r w:rsidRPr="00FB35F0">
        <w:t xml:space="preserve">requiring activity must </w:t>
      </w:r>
      <w:r w:rsidR="00D430AE">
        <w:t>clearly</w:t>
      </w:r>
      <w:r w:rsidR="00D30D12">
        <w:t xml:space="preserve"> demonstrate </w:t>
      </w:r>
      <w:r w:rsidR="005D25CA">
        <w:t xml:space="preserve">in the market research report </w:t>
      </w:r>
      <w:r w:rsidRPr="00FB35F0">
        <w:t xml:space="preserve">whether </w:t>
      </w:r>
      <w:r w:rsidR="00D30D12">
        <w:t>an</w:t>
      </w:r>
      <w:r w:rsidRPr="00FB35F0">
        <w:t xml:space="preserve"> acquisition can or cannot be set-aside </w:t>
      </w:r>
      <w:r w:rsidR="00D30D12">
        <w:t xml:space="preserve">exclusively </w:t>
      </w:r>
      <w:r w:rsidRPr="00FB35F0">
        <w:t>for small business</w:t>
      </w:r>
      <w:r w:rsidR="000574A3">
        <w:t>.</w:t>
      </w:r>
    </w:p>
    <w:p w14:paraId="6B53469B" w14:textId="77777777" w:rsidR="009A36A9" w:rsidRDefault="009A36A9" w:rsidP="00F06112">
      <w:pPr>
        <w:widowControl w:val="0"/>
        <w:autoSpaceDE w:val="0"/>
        <w:autoSpaceDN w:val="0"/>
        <w:spacing w:before="0" w:after="0"/>
        <w:ind w:left="450"/>
        <w:rPr>
          <w:szCs w:val="24"/>
        </w:rPr>
      </w:pPr>
    </w:p>
    <w:p w14:paraId="1BE5DDF4" w14:textId="2B25FC78" w:rsidR="00F06112" w:rsidRDefault="00F06112" w:rsidP="00F06112">
      <w:pPr>
        <w:widowControl w:val="0"/>
        <w:autoSpaceDE w:val="0"/>
        <w:autoSpaceDN w:val="0"/>
        <w:spacing w:before="0" w:after="0"/>
        <w:ind w:left="450"/>
        <w:rPr>
          <w:szCs w:val="24"/>
        </w:rPr>
      </w:pPr>
      <w:r w:rsidRPr="00F06112">
        <w:rPr>
          <w:szCs w:val="24"/>
        </w:rPr>
        <w:t xml:space="preserve">(b) All Sources Sought Notices (SSN) and Requests for Information (RFI) for acquisitions with an estimated value exceeding $5M, with the exception of the Sole Source Notice of Intent, shall be forwarded to </w:t>
      </w:r>
      <w:hyperlink r:id="rId11">
        <w:r w:rsidRPr="00F06112">
          <w:rPr>
            <w:szCs w:val="24"/>
          </w:rPr>
          <w:t xml:space="preserve">the </w:t>
        </w:r>
      </w:hyperlink>
      <w:hyperlink r:id="rId12">
        <w:r w:rsidRPr="00F06112">
          <w:rPr>
            <w:color w:val="0070C0"/>
            <w:szCs w:val="24"/>
            <w:u w:val="single"/>
          </w:rPr>
          <w:t>DISA Office of Small Business Programs (OSBP)</w:t>
        </w:r>
        <w:r w:rsidRPr="00F06112">
          <w:rPr>
            <w:szCs w:val="24"/>
          </w:rPr>
          <w:t xml:space="preserve"> </w:t>
        </w:r>
      </w:hyperlink>
      <w:r w:rsidRPr="00F06112">
        <w:rPr>
          <w:szCs w:val="24"/>
        </w:rPr>
        <w:t>for review to ensure, for example, potential sources are not requested to submit more than the minimum information necessary. OSBP has 5 business days to complete the review.</w:t>
      </w:r>
    </w:p>
    <w:p w14:paraId="32B29C36" w14:textId="77777777" w:rsidR="0009428D" w:rsidRPr="00F06112" w:rsidRDefault="0009428D" w:rsidP="00F06112">
      <w:pPr>
        <w:widowControl w:val="0"/>
        <w:autoSpaceDE w:val="0"/>
        <w:autoSpaceDN w:val="0"/>
        <w:spacing w:before="0" w:after="0"/>
        <w:ind w:left="450"/>
        <w:rPr>
          <w:szCs w:val="24"/>
        </w:rPr>
      </w:pPr>
    </w:p>
    <w:p w14:paraId="49C95D83" w14:textId="77777777" w:rsidR="0009428D" w:rsidRPr="0009428D" w:rsidRDefault="0009428D" w:rsidP="0009428D">
      <w:pPr>
        <w:widowControl w:val="0"/>
        <w:autoSpaceDE w:val="0"/>
        <w:autoSpaceDN w:val="0"/>
        <w:spacing w:before="0" w:after="0"/>
        <w:ind w:left="450"/>
        <w:rPr>
          <w:szCs w:val="24"/>
        </w:rPr>
      </w:pPr>
      <w:r w:rsidRPr="0009428D">
        <w:rPr>
          <w:szCs w:val="24"/>
        </w:rPr>
        <w:t>(S-90) The contracting officer will thoroughly review and validate as appropriate the market research report.</w:t>
      </w:r>
    </w:p>
    <w:p w14:paraId="4D153478" w14:textId="77777777" w:rsidR="0009428D" w:rsidRPr="0009428D" w:rsidRDefault="0009428D" w:rsidP="0009428D">
      <w:pPr>
        <w:widowControl w:val="0"/>
        <w:autoSpaceDE w:val="0"/>
        <w:autoSpaceDN w:val="0"/>
        <w:spacing w:before="0" w:after="0"/>
        <w:ind w:left="450"/>
        <w:rPr>
          <w:szCs w:val="24"/>
        </w:rPr>
      </w:pPr>
    </w:p>
    <w:p w14:paraId="418ABD2E" w14:textId="77777777" w:rsidR="0009428D" w:rsidRPr="0009428D" w:rsidRDefault="0009428D" w:rsidP="0009428D">
      <w:pPr>
        <w:widowControl w:val="0"/>
        <w:numPr>
          <w:ilvl w:val="0"/>
          <w:numId w:val="2"/>
        </w:numPr>
        <w:tabs>
          <w:tab w:val="left" w:pos="360"/>
        </w:tabs>
        <w:autoSpaceDE w:val="0"/>
        <w:autoSpaceDN w:val="0"/>
        <w:spacing w:before="0" w:after="0" w:line="259" w:lineRule="auto"/>
        <w:ind w:left="450" w:firstLine="0"/>
        <w:rPr>
          <w:szCs w:val="22"/>
        </w:rPr>
      </w:pPr>
      <w:r w:rsidRPr="0009428D">
        <w:rPr>
          <w:szCs w:val="22"/>
        </w:rPr>
        <w:t>The program office or requiring activity and the contracting officer must fully document and detail market research with respect to small business participation.  Market research must document to what extent the small business community</w:t>
      </w:r>
      <w:proofErr w:type="gramStart"/>
      <w:r w:rsidRPr="0009428D">
        <w:rPr>
          <w:szCs w:val="22"/>
        </w:rPr>
        <w:t>, as a whole, has</w:t>
      </w:r>
      <w:proofErr w:type="gramEnd"/>
      <w:r w:rsidRPr="0009428D">
        <w:rPr>
          <w:szCs w:val="22"/>
        </w:rPr>
        <w:t xml:space="preserve"> or does not have the ability to support the requirement.  If the resulting acquisition strategy does not include a small business set-aside, market research documentation should explicitly explain why a set-aside is not appropriate. The contracting officer will certify by signature on the market research report </w:t>
      </w:r>
      <w:proofErr w:type="gramStart"/>
      <w:r w:rsidRPr="0009428D">
        <w:rPr>
          <w:szCs w:val="22"/>
        </w:rPr>
        <w:t>whether or</w:t>
      </w:r>
      <w:r w:rsidRPr="0009428D">
        <w:rPr>
          <w:spacing w:val="-25"/>
          <w:szCs w:val="22"/>
        </w:rPr>
        <w:t xml:space="preserve"> </w:t>
      </w:r>
      <w:r w:rsidRPr="0009428D">
        <w:rPr>
          <w:szCs w:val="22"/>
        </w:rPr>
        <w:t>not</w:t>
      </w:r>
      <w:proofErr w:type="gramEnd"/>
      <w:r w:rsidRPr="0009428D">
        <w:rPr>
          <w:szCs w:val="22"/>
        </w:rPr>
        <w:t xml:space="preserve"> the results support or do not support setting aside the acquisition.</w:t>
      </w:r>
    </w:p>
    <w:p w14:paraId="02886289" w14:textId="77777777" w:rsidR="0009428D" w:rsidRPr="0009428D" w:rsidRDefault="0009428D" w:rsidP="0009428D">
      <w:pPr>
        <w:widowControl w:val="0"/>
        <w:tabs>
          <w:tab w:val="left" w:pos="360"/>
        </w:tabs>
        <w:autoSpaceDE w:val="0"/>
        <w:autoSpaceDN w:val="0"/>
        <w:spacing w:before="0" w:after="0"/>
        <w:ind w:left="450"/>
        <w:rPr>
          <w:szCs w:val="24"/>
        </w:rPr>
      </w:pPr>
    </w:p>
    <w:p w14:paraId="4538C68F" w14:textId="77777777" w:rsidR="0009428D" w:rsidRPr="0009428D" w:rsidRDefault="0009428D" w:rsidP="0009428D">
      <w:pPr>
        <w:widowControl w:val="0"/>
        <w:numPr>
          <w:ilvl w:val="0"/>
          <w:numId w:val="2"/>
        </w:numPr>
        <w:tabs>
          <w:tab w:val="left" w:pos="360"/>
        </w:tabs>
        <w:autoSpaceDE w:val="0"/>
        <w:autoSpaceDN w:val="0"/>
        <w:spacing w:before="0" w:after="0" w:line="259" w:lineRule="auto"/>
        <w:ind w:left="450" w:firstLine="0"/>
        <w:rPr>
          <w:szCs w:val="22"/>
        </w:rPr>
      </w:pPr>
      <w:r w:rsidRPr="0009428D">
        <w:rPr>
          <w:szCs w:val="22"/>
        </w:rPr>
        <w:t>When market research indicates that the small business community</w:t>
      </w:r>
      <w:proofErr w:type="gramStart"/>
      <w:r w:rsidRPr="0009428D">
        <w:rPr>
          <w:szCs w:val="22"/>
        </w:rPr>
        <w:t>, as a whole, does</w:t>
      </w:r>
      <w:proofErr w:type="gramEnd"/>
      <w:r w:rsidRPr="0009428D">
        <w:rPr>
          <w:szCs w:val="22"/>
        </w:rPr>
        <w:t xml:space="preserve"> not possess the required capability or capacity to perform as a prime contractor, consideration</w:t>
      </w:r>
      <w:r w:rsidRPr="0009428D">
        <w:rPr>
          <w:spacing w:val="-21"/>
          <w:szCs w:val="22"/>
        </w:rPr>
        <w:t xml:space="preserve"> must </w:t>
      </w:r>
      <w:r w:rsidRPr="0009428D">
        <w:rPr>
          <w:szCs w:val="22"/>
        </w:rPr>
        <w:t>be given to small business subcontracting. The market research report should address subcontracting opportunities for small</w:t>
      </w:r>
      <w:r w:rsidRPr="0009428D">
        <w:rPr>
          <w:spacing w:val="-5"/>
          <w:szCs w:val="22"/>
        </w:rPr>
        <w:t xml:space="preserve"> </w:t>
      </w:r>
      <w:r w:rsidRPr="0009428D">
        <w:rPr>
          <w:szCs w:val="22"/>
        </w:rPr>
        <w:t>businesses.</w:t>
      </w:r>
    </w:p>
    <w:p w14:paraId="2E263CE9" w14:textId="77777777" w:rsidR="0009428D" w:rsidRPr="0009428D" w:rsidRDefault="0009428D" w:rsidP="0009428D">
      <w:pPr>
        <w:widowControl w:val="0"/>
        <w:tabs>
          <w:tab w:val="left" w:pos="859"/>
        </w:tabs>
        <w:autoSpaceDE w:val="0"/>
        <w:autoSpaceDN w:val="0"/>
        <w:spacing w:before="0" w:after="0"/>
        <w:ind w:left="450"/>
        <w:rPr>
          <w:szCs w:val="22"/>
        </w:rPr>
      </w:pPr>
    </w:p>
    <w:p w14:paraId="2B812C76" w14:textId="62F4FF5C" w:rsidR="00F06112" w:rsidRPr="00C27D48" w:rsidRDefault="0009428D" w:rsidP="00C27D48">
      <w:pPr>
        <w:widowControl w:val="0"/>
        <w:autoSpaceDE w:val="0"/>
        <w:autoSpaceDN w:val="0"/>
        <w:spacing w:before="0" w:after="0"/>
        <w:ind w:left="450"/>
        <w:rPr>
          <w:szCs w:val="24"/>
        </w:rPr>
      </w:pPr>
      <w:r w:rsidRPr="0009428D">
        <w:rPr>
          <w:szCs w:val="24"/>
        </w:rPr>
        <w:lastRenderedPageBreak/>
        <w:t xml:space="preserve">(S-91) The contracting officer shall notify the OSBP via e-mail of all industry days, including date, time and location of event, in sufficient time for OSBP participation using the title “Industry Day Notification” to the OSBP email: </w:t>
      </w:r>
      <w:hyperlink r:id="rId13" w:history="1">
        <w:r w:rsidRPr="0009428D">
          <w:rPr>
            <w:color w:val="0563C1"/>
            <w:szCs w:val="24"/>
            <w:u w:val="single"/>
          </w:rPr>
          <w:t>disa.meade.osbp.mbx.ditco-small-business-office@mail.mil</w:t>
        </w:r>
      </w:hyperlink>
      <w:r w:rsidRPr="0009428D">
        <w:rPr>
          <w:color w:val="2F5496"/>
          <w:szCs w:val="24"/>
        </w:rPr>
        <w:t>.</w:t>
      </w:r>
    </w:p>
    <w:p w14:paraId="00D7AE12" w14:textId="00698F7D" w:rsidR="00F06112" w:rsidRDefault="00F06112" w:rsidP="00F06112">
      <w:pPr>
        <w:pStyle w:val="Heading3"/>
        <w:keepNext w:val="0"/>
        <w:keepLines w:val="0"/>
      </w:pPr>
      <w:bookmarkStart w:id="13" w:name="_Toc162264704"/>
      <w:r w:rsidRPr="008D37C0">
        <w:t>5</w:t>
      </w:r>
      <w:r>
        <w:t>810.00</w:t>
      </w:r>
      <w:r w:rsidR="00C27D48">
        <w:t>2</w:t>
      </w:r>
      <w:r>
        <w:t xml:space="preserve">   P</w:t>
      </w:r>
      <w:r w:rsidR="00C27D48">
        <w:t>rocedures</w:t>
      </w:r>
      <w:bookmarkEnd w:id="13"/>
    </w:p>
    <w:p w14:paraId="7E57DA67" w14:textId="2AFE9024" w:rsidR="006976BE" w:rsidRPr="006976BE" w:rsidRDefault="006976BE" w:rsidP="006976BE">
      <w:pPr>
        <w:widowControl w:val="0"/>
        <w:autoSpaceDE w:val="0"/>
        <w:autoSpaceDN w:val="0"/>
        <w:spacing w:before="0" w:after="0"/>
        <w:ind w:left="450"/>
        <w:rPr>
          <w:szCs w:val="24"/>
        </w:rPr>
      </w:pPr>
      <w:r w:rsidRPr="006976BE">
        <w:rPr>
          <w:szCs w:val="24"/>
        </w:rPr>
        <w:t>(b)(2)</w:t>
      </w:r>
      <w:r w:rsidRPr="006976BE">
        <w:rPr>
          <w:sz w:val="25"/>
          <w:szCs w:val="24"/>
        </w:rPr>
        <w:t>(ix)</w:t>
      </w:r>
      <w:r w:rsidRPr="006976BE">
        <w:rPr>
          <w:b/>
          <w:sz w:val="25"/>
          <w:szCs w:val="24"/>
        </w:rPr>
        <w:t xml:space="preserve"> </w:t>
      </w:r>
      <w:r w:rsidRPr="006976BE">
        <w:rPr>
          <w:szCs w:val="24"/>
        </w:rPr>
        <w:t xml:space="preserve">The contracting officer shall document and attach the results of the SBA Dynamic Small Business Search tool at </w:t>
      </w:r>
      <w:hyperlink r:id="rId14">
        <w:r w:rsidRPr="006976BE">
          <w:rPr>
            <w:color w:val="0070C0"/>
            <w:szCs w:val="24"/>
            <w:u w:val="single" w:color="0000FF"/>
          </w:rPr>
          <w:t>http://dsbs.sba.gov/dsbs/search/dsp_dsbs.cfm</w:t>
        </w:r>
      </w:hyperlink>
      <w:r w:rsidRPr="006976BE">
        <w:rPr>
          <w:szCs w:val="24"/>
        </w:rPr>
        <w:t xml:space="preserve"> to the Market Research Report and forward with the DD Form 2579 to OSBP for review.  Assistance is available from the OSBP when seeking potential sources.</w:t>
      </w:r>
    </w:p>
    <w:p w14:paraId="0B6295DC" w14:textId="77777777" w:rsidR="006976BE" w:rsidRPr="006976BE" w:rsidRDefault="006976BE" w:rsidP="006976BE">
      <w:pPr>
        <w:widowControl w:val="0"/>
        <w:autoSpaceDE w:val="0"/>
        <w:autoSpaceDN w:val="0"/>
        <w:spacing w:before="0" w:after="0"/>
        <w:ind w:left="450"/>
        <w:rPr>
          <w:szCs w:val="24"/>
        </w:rPr>
      </w:pPr>
    </w:p>
    <w:p w14:paraId="601BD6E3" w14:textId="005E8476" w:rsidR="006976BE" w:rsidRPr="006976BE" w:rsidRDefault="006976BE" w:rsidP="006976BE">
      <w:pPr>
        <w:widowControl w:val="0"/>
        <w:tabs>
          <w:tab w:val="left" w:pos="859"/>
        </w:tabs>
        <w:autoSpaceDE w:val="0"/>
        <w:autoSpaceDN w:val="0"/>
        <w:spacing w:before="0" w:after="0"/>
        <w:ind w:left="450"/>
        <w:rPr>
          <w:szCs w:val="24"/>
        </w:rPr>
      </w:pPr>
      <w:r w:rsidRPr="006976BE">
        <w:rPr>
          <w:szCs w:val="24"/>
        </w:rPr>
        <w:t xml:space="preserve">(x) Post procurement notices to Contract Opportunities including SSNs or RFIs. (See DARS </w:t>
      </w:r>
      <w:r w:rsidR="00342838">
        <w:rPr>
          <w:szCs w:val="24"/>
        </w:rPr>
        <w:t>58</w:t>
      </w:r>
      <w:r w:rsidRPr="006976BE">
        <w:rPr>
          <w:szCs w:val="24"/>
        </w:rPr>
        <w:t>19.202 (S-</w:t>
      </w:r>
      <w:proofErr w:type="gramStart"/>
      <w:r w:rsidRPr="006976BE">
        <w:rPr>
          <w:szCs w:val="24"/>
        </w:rPr>
        <w:t>93)(</w:t>
      </w:r>
      <w:proofErr w:type="gramEnd"/>
      <w:r w:rsidRPr="006976BE">
        <w:rPr>
          <w:szCs w:val="24"/>
        </w:rPr>
        <w:t>2)(3)).</w:t>
      </w:r>
    </w:p>
    <w:p w14:paraId="270FA49F" w14:textId="77777777" w:rsidR="006976BE" w:rsidRPr="006976BE" w:rsidRDefault="006976BE" w:rsidP="006976BE">
      <w:pPr>
        <w:widowControl w:val="0"/>
        <w:autoSpaceDE w:val="0"/>
        <w:autoSpaceDN w:val="0"/>
        <w:spacing w:before="0" w:after="0"/>
        <w:ind w:left="450"/>
        <w:rPr>
          <w:szCs w:val="24"/>
        </w:rPr>
      </w:pPr>
    </w:p>
    <w:p w14:paraId="1E2B3FA8" w14:textId="77777777" w:rsidR="006976BE" w:rsidRPr="006976BE" w:rsidRDefault="006976BE" w:rsidP="006976BE">
      <w:pPr>
        <w:widowControl w:val="0"/>
        <w:tabs>
          <w:tab w:val="left" w:pos="859"/>
        </w:tabs>
        <w:autoSpaceDE w:val="0"/>
        <w:autoSpaceDN w:val="0"/>
        <w:spacing w:before="0" w:after="0"/>
        <w:ind w:left="450"/>
        <w:rPr>
          <w:szCs w:val="22"/>
        </w:rPr>
      </w:pPr>
      <w:r w:rsidRPr="006976BE">
        <w:rPr>
          <w:szCs w:val="22"/>
        </w:rPr>
        <w:t>(A) A RFI is used to develop requirements and make decisions regarding acquisition strategies when limited or no acquisition history is available and</w:t>
      </w:r>
      <w:r w:rsidRPr="006976BE">
        <w:rPr>
          <w:spacing w:val="-23"/>
          <w:szCs w:val="22"/>
        </w:rPr>
        <w:t xml:space="preserve"> </w:t>
      </w:r>
      <w:r w:rsidRPr="006976BE">
        <w:rPr>
          <w:szCs w:val="22"/>
        </w:rPr>
        <w:t>when industry input is required. When an RFI is planned, allow for the</w:t>
      </w:r>
      <w:r w:rsidRPr="006976BE">
        <w:rPr>
          <w:spacing w:val="-15"/>
          <w:szCs w:val="22"/>
        </w:rPr>
        <w:t xml:space="preserve"> </w:t>
      </w:r>
      <w:r w:rsidRPr="006976BE">
        <w:rPr>
          <w:szCs w:val="22"/>
        </w:rPr>
        <w:t>following:</w:t>
      </w:r>
    </w:p>
    <w:p w14:paraId="7C35C5FA" w14:textId="77777777" w:rsidR="006976BE" w:rsidRPr="006976BE" w:rsidRDefault="006976BE" w:rsidP="006976BE">
      <w:pPr>
        <w:widowControl w:val="0"/>
        <w:tabs>
          <w:tab w:val="left" w:pos="859"/>
        </w:tabs>
        <w:autoSpaceDE w:val="0"/>
        <w:autoSpaceDN w:val="0"/>
        <w:spacing w:before="0" w:after="0"/>
        <w:ind w:left="450"/>
        <w:rPr>
          <w:szCs w:val="22"/>
        </w:rPr>
      </w:pPr>
    </w:p>
    <w:p w14:paraId="35F8FFA2" w14:textId="77777777" w:rsidR="006976BE" w:rsidRPr="006976BE" w:rsidRDefault="006976BE" w:rsidP="006976BE">
      <w:pPr>
        <w:tabs>
          <w:tab w:val="left" w:pos="859"/>
        </w:tabs>
        <w:spacing w:before="0" w:after="0"/>
        <w:ind w:left="450"/>
        <w:rPr>
          <w:rFonts w:eastAsia="Calibri"/>
          <w:szCs w:val="22"/>
        </w:rPr>
      </w:pPr>
      <w:r w:rsidRPr="006976BE">
        <w:rPr>
          <w:rFonts w:eastAsia="Calibri"/>
          <w:szCs w:val="22"/>
        </w:rPr>
        <w:t>(1) Posted on Contract Opportunities for at least 21 business days to ensure maximum participation by small business</w:t>
      </w:r>
      <w:r w:rsidRPr="006976BE">
        <w:rPr>
          <w:rFonts w:eastAsia="Calibri"/>
          <w:spacing w:val="-6"/>
          <w:szCs w:val="22"/>
        </w:rPr>
        <w:t xml:space="preserve"> </w:t>
      </w:r>
      <w:r w:rsidRPr="006976BE">
        <w:rPr>
          <w:rFonts w:eastAsia="Calibri"/>
          <w:szCs w:val="22"/>
        </w:rPr>
        <w:t>concerns.</w:t>
      </w:r>
    </w:p>
    <w:p w14:paraId="2C73AE6A" w14:textId="77777777" w:rsidR="006976BE" w:rsidRPr="006976BE" w:rsidRDefault="006976BE" w:rsidP="006976BE">
      <w:pPr>
        <w:tabs>
          <w:tab w:val="left" w:pos="859"/>
        </w:tabs>
        <w:spacing w:before="0" w:after="0"/>
        <w:ind w:left="450"/>
        <w:rPr>
          <w:rFonts w:eastAsia="Calibri"/>
          <w:szCs w:val="22"/>
        </w:rPr>
      </w:pPr>
    </w:p>
    <w:p w14:paraId="6CF6D3B3" w14:textId="7AFCDFC9" w:rsidR="006976BE" w:rsidRPr="006976BE" w:rsidRDefault="006976BE" w:rsidP="006976BE">
      <w:pPr>
        <w:widowControl w:val="0"/>
        <w:tabs>
          <w:tab w:val="left" w:pos="859"/>
        </w:tabs>
        <w:autoSpaceDE w:val="0"/>
        <w:autoSpaceDN w:val="0"/>
        <w:spacing w:before="0" w:after="0"/>
        <w:ind w:left="450"/>
        <w:rPr>
          <w:szCs w:val="22"/>
        </w:rPr>
      </w:pPr>
      <w:r w:rsidRPr="006976BE">
        <w:rPr>
          <w:szCs w:val="22"/>
        </w:rPr>
        <w:t>(2) Use the approved DISA RFI template at</w:t>
      </w:r>
      <w:r w:rsidRPr="00824266">
        <w:rPr>
          <w:szCs w:val="22"/>
        </w:rPr>
        <w:t xml:space="preserve"> </w:t>
      </w:r>
      <w:hyperlink r:id="rId15" w:history="1">
        <w:hyperlink r:id="rId16" w:history="1">
          <w:r w:rsidRPr="00824266">
            <w:rPr>
              <w:szCs w:val="22"/>
            </w:rPr>
            <w:t>DARS PGI</w:t>
          </w:r>
        </w:hyperlink>
      </w:hyperlink>
      <w:r w:rsidRPr="00824266">
        <w:rPr>
          <w:szCs w:val="22"/>
        </w:rPr>
        <w:t xml:space="preserve"> </w:t>
      </w:r>
      <w:r w:rsidR="00342838" w:rsidRPr="00824266">
        <w:rPr>
          <w:szCs w:val="22"/>
        </w:rPr>
        <w:t>581</w:t>
      </w:r>
      <w:r w:rsidRPr="006976BE">
        <w:rPr>
          <w:szCs w:val="24"/>
        </w:rPr>
        <w:t>0.001(b).</w:t>
      </w:r>
    </w:p>
    <w:p w14:paraId="542466E6" w14:textId="77777777" w:rsidR="006976BE" w:rsidRPr="006976BE" w:rsidRDefault="006976BE" w:rsidP="006976BE">
      <w:pPr>
        <w:widowControl w:val="0"/>
        <w:autoSpaceDE w:val="0"/>
        <w:autoSpaceDN w:val="0"/>
        <w:spacing w:before="0" w:after="0"/>
        <w:ind w:left="450"/>
        <w:rPr>
          <w:color w:val="2F5496"/>
          <w:szCs w:val="24"/>
        </w:rPr>
      </w:pPr>
    </w:p>
    <w:p w14:paraId="138C5C8D" w14:textId="77777777" w:rsidR="006976BE" w:rsidRPr="006976BE" w:rsidRDefault="006976BE" w:rsidP="006976BE">
      <w:pPr>
        <w:tabs>
          <w:tab w:val="left" w:pos="859"/>
        </w:tabs>
        <w:spacing w:before="0" w:after="0"/>
        <w:ind w:left="450"/>
        <w:rPr>
          <w:rFonts w:eastAsia="Calibri"/>
          <w:szCs w:val="22"/>
        </w:rPr>
      </w:pPr>
      <w:r w:rsidRPr="006976BE">
        <w:rPr>
          <w:rFonts w:eastAsia="Calibri"/>
          <w:szCs w:val="22"/>
        </w:rPr>
        <w:t xml:space="preserve">(B) </w:t>
      </w:r>
      <w:proofErr w:type="gramStart"/>
      <w:r w:rsidRPr="006976BE">
        <w:rPr>
          <w:rFonts w:eastAsia="Calibri"/>
          <w:szCs w:val="22"/>
        </w:rPr>
        <w:t>A</w:t>
      </w:r>
      <w:proofErr w:type="gramEnd"/>
      <w:r w:rsidRPr="006976BE">
        <w:rPr>
          <w:rFonts w:eastAsia="Calibri"/>
          <w:szCs w:val="22"/>
        </w:rPr>
        <w:t xml:space="preserve"> SSN is used when there is a known requirement with a previous procurement history, or a well-defined new requirement.  When </w:t>
      </w:r>
      <w:proofErr w:type="gramStart"/>
      <w:r w:rsidRPr="006976BE">
        <w:rPr>
          <w:rFonts w:eastAsia="Calibri"/>
          <w:szCs w:val="22"/>
        </w:rPr>
        <w:t>a</w:t>
      </w:r>
      <w:proofErr w:type="gramEnd"/>
      <w:r w:rsidRPr="006976BE">
        <w:rPr>
          <w:rFonts w:eastAsia="Calibri"/>
          <w:szCs w:val="22"/>
        </w:rPr>
        <w:t xml:space="preserve"> SSN is planned, allow for the</w:t>
      </w:r>
      <w:r w:rsidRPr="006976BE">
        <w:rPr>
          <w:rFonts w:eastAsia="Calibri"/>
          <w:spacing w:val="-4"/>
          <w:szCs w:val="22"/>
        </w:rPr>
        <w:t xml:space="preserve"> </w:t>
      </w:r>
      <w:r w:rsidRPr="006976BE">
        <w:rPr>
          <w:rFonts w:eastAsia="Calibri"/>
          <w:szCs w:val="22"/>
        </w:rPr>
        <w:t>following:</w:t>
      </w:r>
    </w:p>
    <w:p w14:paraId="0AC73C48" w14:textId="77777777" w:rsidR="006976BE" w:rsidRPr="006976BE" w:rsidRDefault="006976BE" w:rsidP="006976BE">
      <w:pPr>
        <w:widowControl w:val="0"/>
        <w:autoSpaceDE w:val="0"/>
        <w:autoSpaceDN w:val="0"/>
        <w:spacing w:before="0" w:after="0"/>
        <w:ind w:left="450"/>
        <w:rPr>
          <w:color w:val="2F5496"/>
          <w:szCs w:val="24"/>
        </w:rPr>
      </w:pPr>
    </w:p>
    <w:p w14:paraId="18604C55" w14:textId="77777777" w:rsidR="006976BE" w:rsidRPr="006976BE" w:rsidRDefault="006976BE" w:rsidP="006976BE">
      <w:pPr>
        <w:tabs>
          <w:tab w:val="left" w:pos="900"/>
        </w:tabs>
        <w:spacing w:before="0" w:after="0"/>
        <w:ind w:left="450"/>
        <w:rPr>
          <w:rFonts w:eastAsia="Calibri"/>
          <w:szCs w:val="22"/>
        </w:rPr>
      </w:pPr>
      <w:r w:rsidRPr="006976BE">
        <w:rPr>
          <w:rFonts w:eastAsia="Calibri"/>
          <w:szCs w:val="22"/>
        </w:rPr>
        <w:t>(1) Posted on Contract Opportunities for a minimum of 14 calendar days to ensure maximum</w:t>
      </w:r>
      <w:r w:rsidRPr="006976BE">
        <w:rPr>
          <w:rFonts w:eastAsia="Calibri"/>
          <w:spacing w:val="-11"/>
          <w:szCs w:val="22"/>
        </w:rPr>
        <w:t xml:space="preserve"> </w:t>
      </w:r>
      <w:r w:rsidRPr="006976BE">
        <w:rPr>
          <w:rFonts w:eastAsia="Calibri"/>
          <w:szCs w:val="22"/>
        </w:rPr>
        <w:t>feedback.</w:t>
      </w:r>
    </w:p>
    <w:p w14:paraId="415D18DE" w14:textId="77777777" w:rsidR="006976BE" w:rsidRPr="006976BE" w:rsidRDefault="006976BE" w:rsidP="006976BE">
      <w:pPr>
        <w:tabs>
          <w:tab w:val="left" w:pos="900"/>
        </w:tabs>
        <w:spacing w:before="0" w:after="0"/>
        <w:ind w:left="450"/>
        <w:rPr>
          <w:rFonts w:eastAsia="Calibri"/>
          <w:szCs w:val="22"/>
        </w:rPr>
      </w:pPr>
    </w:p>
    <w:p w14:paraId="2B8FDB22" w14:textId="6050B017" w:rsidR="006976BE" w:rsidRPr="006976BE" w:rsidRDefault="006976BE" w:rsidP="006976BE">
      <w:pPr>
        <w:widowControl w:val="0"/>
        <w:autoSpaceDE w:val="0"/>
        <w:autoSpaceDN w:val="0"/>
        <w:spacing w:before="0" w:after="0"/>
        <w:ind w:left="450"/>
        <w:rPr>
          <w:rFonts w:eastAsia="Calibri"/>
          <w:szCs w:val="24"/>
        </w:rPr>
      </w:pPr>
      <w:r w:rsidRPr="006976BE">
        <w:rPr>
          <w:szCs w:val="24"/>
        </w:rPr>
        <w:t xml:space="preserve">(2) Use the approved DISA SSN template </w:t>
      </w:r>
      <w:r w:rsidRPr="00824266">
        <w:rPr>
          <w:szCs w:val="22"/>
        </w:rPr>
        <w:t xml:space="preserve">at </w:t>
      </w:r>
      <w:hyperlink r:id="rId17" w:history="1">
        <w:hyperlink r:id="rId18" w:history="1">
          <w:r w:rsidRPr="00824266">
            <w:rPr>
              <w:szCs w:val="22"/>
            </w:rPr>
            <w:t>DARS PGI</w:t>
          </w:r>
        </w:hyperlink>
      </w:hyperlink>
      <w:r w:rsidRPr="00824266">
        <w:rPr>
          <w:szCs w:val="22"/>
        </w:rPr>
        <w:t xml:space="preserve"> </w:t>
      </w:r>
      <w:r w:rsidR="00342838" w:rsidRPr="00824266">
        <w:rPr>
          <w:szCs w:val="22"/>
        </w:rPr>
        <w:t>581</w:t>
      </w:r>
      <w:r w:rsidRPr="00824266">
        <w:rPr>
          <w:szCs w:val="22"/>
        </w:rPr>
        <w:t>0.00</w:t>
      </w:r>
      <w:r w:rsidRPr="006976BE">
        <w:rPr>
          <w:szCs w:val="24"/>
        </w:rPr>
        <w:t>1(b).</w:t>
      </w:r>
      <w:bookmarkStart w:id="14" w:name="10.002__Procedures."/>
      <w:bookmarkStart w:id="15" w:name="_bookmark126"/>
      <w:bookmarkEnd w:id="14"/>
      <w:bookmarkEnd w:id="15"/>
    </w:p>
    <w:p w14:paraId="48D68310" w14:textId="77777777" w:rsidR="006976BE" w:rsidRPr="006976BE" w:rsidRDefault="006976BE" w:rsidP="006976BE">
      <w:pPr>
        <w:widowControl w:val="0"/>
        <w:autoSpaceDE w:val="0"/>
        <w:autoSpaceDN w:val="0"/>
        <w:spacing w:before="0" w:after="0"/>
        <w:ind w:left="450"/>
        <w:rPr>
          <w:bCs/>
          <w:szCs w:val="24"/>
        </w:rPr>
      </w:pPr>
    </w:p>
    <w:p w14:paraId="686EE33D" w14:textId="77777777" w:rsidR="006976BE" w:rsidRPr="006976BE" w:rsidRDefault="006976BE" w:rsidP="006976BE">
      <w:pPr>
        <w:widowControl w:val="0"/>
        <w:autoSpaceDE w:val="0"/>
        <w:autoSpaceDN w:val="0"/>
        <w:spacing w:before="0" w:after="0"/>
        <w:ind w:left="450"/>
        <w:rPr>
          <w:szCs w:val="24"/>
        </w:rPr>
      </w:pPr>
      <w:r w:rsidRPr="006976BE">
        <w:rPr>
          <w:szCs w:val="24"/>
        </w:rPr>
        <w:t>(S-90) Except for the issuance of a SSN or RFI, market research is primarily the responsibility of the program office or the requiring activity. Market research documentation must be complete, unbiased, and supported by facts, not more than 12 months old (for award of contracts other than task or delivery orders) and provided as part of the requirements package.  Include the market research report in the contract file.</w:t>
      </w:r>
    </w:p>
    <w:p w14:paraId="0110809E" w14:textId="77777777" w:rsidR="006976BE" w:rsidRPr="006976BE" w:rsidRDefault="006976BE" w:rsidP="006976BE">
      <w:pPr>
        <w:widowControl w:val="0"/>
        <w:autoSpaceDE w:val="0"/>
        <w:autoSpaceDN w:val="0"/>
        <w:spacing w:before="0" w:after="0"/>
        <w:ind w:left="450"/>
        <w:rPr>
          <w:szCs w:val="24"/>
        </w:rPr>
      </w:pPr>
    </w:p>
    <w:p w14:paraId="7122DEA0" w14:textId="7BD322B6" w:rsidR="006976BE" w:rsidRDefault="006976BE" w:rsidP="006976BE">
      <w:pPr>
        <w:widowControl w:val="0"/>
        <w:autoSpaceDE w:val="0"/>
        <w:autoSpaceDN w:val="0"/>
        <w:spacing w:before="0" w:after="0"/>
        <w:ind w:left="450"/>
        <w:rPr>
          <w:szCs w:val="24"/>
        </w:rPr>
      </w:pPr>
      <w:r w:rsidRPr="006976BE">
        <w:rPr>
          <w:szCs w:val="24"/>
        </w:rPr>
        <w:t>(S-91) Market Research Report (MRR) templates are locat</w:t>
      </w:r>
      <w:r w:rsidRPr="00824266">
        <w:rPr>
          <w:szCs w:val="22"/>
        </w:rPr>
        <w:t xml:space="preserve">ed in </w:t>
      </w:r>
      <w:hyperlink r:id="rId19" w:history="1">
        <w:hyperlink r:id="rId20" w:history="1">
          <w:r w:rsidRPr="00824266">
            <w:rPr>
              <w:szCs w:val="22"/>
            </w:rPr>
            <w:t>DARS PGI</w:t>
          </w:r>
        </w:hyperlink>
      </w:hyperlink>
      <w:r w:rsidRPr="00824266">
        <w:rPr>
          <w:szCs w:val="22"/>
        </w:rPr>
        <w:t xml:space="preserve"> </w:t>
      </w:r>
      <w:r w:rsidR="00342838" w:rsidRPr="00824266">
        <w:rPr>
          <w:szCs w:val="22"/>
        </w:rPr>
        <w:t>5</w:t>
      </w:r>
      <w:r w:rsidR="00342838">
        <w:rPr>
          <w:szCs w:val="24"/>
        </w:rPr>
        <w:t>81</w:t>
      </w:r>
      <w:r w:rsidRPr="006976BE">
        <w:rPr>
          <w:szCs w:val="24"/>
        </w:rPr>
        <w:t>0.002(S-91).</w:t>
      </w:r>
    </w:p>
    <w:p w14:paraId="3ACA782F" w14:textId="77777777" w:rsidR="00ED36D2" w:rsidRPr="00A67599" w:rsidRDefault="00ED36D2" w:rsidP="00ED36D2">
      <w:pPr>
        <w:spacing w:after="0"/>
        <w:jc w:val="center"/>
        <w:rPr>
          <w:b/>
        </w:rPr>
      </w:pPr>
      <w:r w:rsidRPr="00A67599">
        <w:rPr>
          <w:b/>
        </w:rPr>
        <w:t>Table 10-1 MRR Template Type</w:t>
      </w: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2880"/>
        <w:gridCol w:w="4906"/>
      </w:tblGrid>
      <w:tr w:rsidR="00ED36D2" w:rsidRPr="00A67599" w14:paraId="128B9C9E" w14:textId="77777777" w:rsidTr="00866C1A">
        <w:trPr>
          <w:trHeight w:val="551"/>
        </w:trPr>
        <w:tc>
          <w:tcPr>
            <w:tcW w:w="1934" w:type="dxa"/>
          </w:tcPr>
          <w:p w14:paraId="047188E8" w14:textId="77777777" w:rsidR="00ED36D2" w:rsidRPr="00A67599" w:rsidRDefault="00ED36D2" w:rsidP="00EF65D0">
            <w:pPr>
              <w:pStyle w:val="TableParagraph"/>
              <w:ind w:left="0"/>
              <w:rPr>
                <w:b/>
              </w:rPr>
            </w:pPr>
            <w:r w:rsidRPr="00A67599">
              <w:rPr>
                <w:b/>
              </w:rPr>
              <w:t>Dollar Threshold</w:t>
            </w:r>
          </w:p>
        </w:tc>
        <w:tc>
          <w:tcPr>
            <w:tcW w:w="2880" w:type="dxa"/>
          </w:tcPr>
          <w:p w14:paraId="129DD9FE" w14:textId="77777777" w:rsidR="00ED36D2" w:rsidRPr="00A67599" w:rsidRDefault="00ED36D2" w:rsidP="00EF65D0">
            <w:pPr>
              <w:pStyle w:val="TableParagraph"/>
              <w:ind w:left="0"/>
              <w:rPr>
                <w:b/>
              </w:rPr>
            </w:pPr>
            <w:r w:rsidRPr="00A67599">
              <w:rPr>
                <w:b/>
              </w:rPr>
              <w:t>Procurement Action</w:t>
            </w:r>
          </w:p>
        </w:tc>
        <w:tc>
          <w:tcPr>
            <w:tcW w:w="4906" w:type="dxa"/>
          </w:tcPr>
          <w:p w14:paraId="4CC0911B" w14:textId="77777777" w:rsidR="00ED36D2" w:rsidRPr="00A67599" w:rsidRDefault="00ED36D2" w:rsidP="00EF65D0">
            <w:pPr>
              <w:pStyle w:val="TableParagraph"/>
              <w:ind w:left="0"/>
              <w:rPr>
                <w:b/>
              </w:rPr>
            </w:pPr>
            <w:r w:rsidRPr="00A67599">
              <w:rPr>
                <w:b/>
              </w:rPr>
              <w:t>Template Type</w:t>
            </w:r>
          </w:p>
        </w:tc>
      </w:tr>
      <w:tr w:rsidR="00ED36D2" w:rsidRPr="00A67599" w14:paraId="7839633D" w14:textId="77777777" w:rsidTr="00866C1A">
        <w:trPr>
          <w:trHeight w:val="934"/>
        </w:trPr>
        <w:tc>
          <w:tcPr>
            <w:tcW w:w="1934" w:type="dxa"/>
          </w:tcPr>
          <w:p w14:paraId="11040AC8" w14:textId="77777777" w:rsidR="00ED36D2" w:rsidRPr="00A67599" w:rsidRDefault="00ED36D2" w:rsidP="00EF65D0">
            <w:pPr>
              <w:pStyle w:val="TableParagraph"/>
              <w:ind w:left="0"/>
              <w:rPr>
                <w:bCs/>
              </w:rPr>
            </w:pPr>
            <w:r w:rsidRPr="00A67599">
              <w:rPr>
                <w:bCs/>
              </w:rPr>
              <w:t>&lt;SAT</w:t>
            </w:r>
          </w:p>
        </w:tc>
        <w:tc>
          <w:tcPr>
            <w:tcW w:w="2880" w:type="dxa"/>
          </w:tcPr>
          <w:p w14:paraId="631E42AB" w14:textId="7D4588D3" w:rsidR="00ED36D2" w:rsidRPr="00A67599" w:rsidRDefault="00ED36D2" w:rsidP="00EF65D0">
            <w:pPr>
              <w:pStyle w:val="TableParagraph"/>
              <w:ind w:left="0"/>
              <w:rPr>
                <w:bCs/>
              </w:rPr>
            </w:pPr>
            <w:r w:rsidRPr="00A67599">
              <w:rPr>
                <w:bCs/>
              </w:rPr>
              <w:t>Competitive Procurements equal to or under SAT</w:t>
            </w:r>
            <w:r w:rsidR="004A25A5">
              <w:rPr>
                <w:bCs/>
              </w:rPr>
              <w:t>*</w:t>
            </w:r>
          </w:p>
        </w:tc>
        <w:tc>
          <w:tcPr>
            <w:tcW w:w="4906" w:type="dxa"/>
          </w:tcPr>
          <w:p w14:paraId="1AF073D0" w14:textId="77777777" w:rsidR="00ED36D2" w:rsidRPr="00A67599" w:rsidRDefault="00ED36D2" w:rsidP="00EF65D0">
            <w:pPr>
              <w:pStyle w:val="TableParagraph"/>
              <w:ind w:left="0"/>
              <w:rPr>
                <w:bCs/>
              </w:rPr>
            </w:pPr>
            <w:r w:rsidRPr="00A67599">
              <w:rPr>
                <w:bCs/>
              </w:rPr>
              <w:t>Market Research Report (Equal to or Under SAT</w:t>
            </w:r>
            <w:r>
              <w:rPr>
                <w:bCs/>
              </w:rPr>
              <w:t xml:space="preserve"> (Excludes HW/SW)</w:t>
            </w:r>
            <w:r w:rsidRPr="00A67599">
              <w:rPr>
                <w:bCs/>
              </w:rPr>
              <w:t>)</w:t>
            </w:r>
          </w:p>
          <w:p w14:paraId="1597B64D" w14:textId="77777777" w:rsidR="00ED36D2" w:rsidRPr="00A67599" w:rsidRDefault="00ED36D2" w:rsidP="00EF65D0">
            <w:pPr>
              <w:pStyle w:val="TableParagraph"/>
              <w:ind w:left="0"/>
              <w:rPr>
                <w:bCs/>
              </w:rPr>
            </w:pPr>
            <w:r w:rsidRPr="00A67599">
              <w:rPr>
                <w:bCs/>
              </w:rPr>
              <w:t>(Enclosure 14d)</w:t>
            </w:r>
          </w:p>
        </w:tc>
      </w:tr>
      <w:tr w:rsidR="00ED36D2" w:rsidRPr="00A67599" w14:paraId="14EBE126" w14:textId="77777777" w:rsidTr="00866C1A">
        <w:trPr>
          <w:trHeight w:val="709"/>
        </w:trPr>
        <w:tc>
          <w:tcPr>
            <w:tcW w:w="1934" w:type="dxa"/>
          </w:tcPr>
          <w:p w14:paraId="4CA10F00" w14:textId="77777777" w:rsidR="00ED36D2" w:rsidRPr="00A67599" w:rsidRDefault="00ED36D2" w:rsidP="00EF65D0">
            <w:pPr>
              <w:pStyle w:val="TableParagraph"/>
              <w:ind w:left="0"/>
              <w:rPr>
                <w:bCs/>
              </w:rPr>
            </w:pPr>
            <w:r w:rsidRPr="00A67599">
              <w:rPr>
                <w:bCs/>
              </w:rPr>
              <w:t>&gt;SAT</w:t>
            </w:r>
          </w:p>
        </w:tc>
        <w:tc>
          <w:tcPr>
            <w:tcW w:w="2880" w:type="dxa"/>
          </w:tcPr>
          <w:p w14:paraId="59C945F2" w14:textId="77777777" w:rsidR="00ED36D2" w:rsidRPr="00A67599" w:rsidRDefault="00ED36D2" w:rsidP="00EF65D0">
            <w:pPr>
              <w:pStyle w:val="TableParagraph"/>
              <w:ind w:left="0"/>
              <w:rPr>
                <w:bCs/>
              </w:rPr>
            </w:pPr>
            <w:r w:rsidRPr="00A67599">
              <w:rPr>
                <w:bCs/>
              </w:rPr>
              <w:t>Competitive Service Procurements over SAT</w:t>
            </w:r>
          </w:p>
        </w:tc>
        <w:tc>
          <w:tcPr>
            <w:tcW w:w="4906" w:type="dxa"/>
          </w:tcPr>
          <w:p w14:paraId="198D31AE" w14:textId="77777777" w:rsidR="00ED36D2" w:rsidRPr="00A67599" w:rsidRDefault="00ED36D2" w:rsidP="00EF65D0">
            <w:pPr>
              <w:pStyle w:val="TableParagraph"/>
              <w:ind w:left="0"/>
              <w:rPr>
                <w:bCs/>
              </w:rPr>
            </w:pPr>
            <w:r w:rsidRPr="00A67599">
              <w:rPr>
                <w:bCs/>
              </w:rPr>
              <w:t>Market Research Report (Services)</w:t>
            </w:r>
          </w:p>
          <w:p w14:paraId="58B78EBD" w14:textId="34241EB2" w:rsidR="00ED36D2" w:rsidRPr="00A67599" w:rsidRDefault="00ED36D2" w:rsidP="00EF65D0">
            <w:pPr>
              <w:pStyle w:val="TableParagraph"/>
              <w:ind w:left="0"/>
              <w:rPr>
                <w:bCs/>
              </w:rPr>
            </w:pPr>
            <w:r w:rsidRPr="00A67599">
              <w:rPr>
                <w:bCs/>
              </w:rPr>
              <w:t>(Enclosure 14a)</w:t>
            </w:r>
          </w:p>
        </w:tc>
      </w:tr>
      <w:tr w:rsidR="00ED36D2" w:rsidRPr="00A67599" w14:paraId="4AE12222" w14:textId="77777777" w:rsidTr="00866C1A">
        <w:trPr>
          <w:trHeight w:val="1411"/>
        </w:trPr>
        <w:tc>
          <w:tcPr>
            <w:tcW w:w="1934" w:type="dxa"/>
          </w:tcPr>
          <w:p w14:paraId="38292547" w14:textId="77777777" w:rsidR="00ED36D2" w:rsidRPr="00A67599" w:rsidRDefault="00ED36D2" w:rsidP="00EF65D0">
            <w:pPr>
              <w:pStyle w:val="TableParagraph"/>
              <w:ind w:left="0"/>
              <w:rPr>
                <w:bCs/>
                <w:color w:val="000000"/>
              </w:rPr>
            </w:pPr>
            <w:r w:rsidRPr="00A67599">
              <w:rPr>
                <w:bCs/>
                <w:color w:val="000000"/>
                <w:szCs w:val="24"/>
              </w:rPr>
              <w:t>&gt;SAT</w:t>
            </w:r>
            <w:r w:rsidRPr="00A67599" w:rsidDel="00F02105">
              <w:rPr>
                <w:bCs/>
                <w:color w:val="000000"/>
                <w:szCs w:val="24"/>
              </w:rPr>
              <w:t xml:space="preserve"> </w:t>
            </w:r>
          </w:p>
          <w:p w14:paraId="1D87F0A8" w14:textId="77777777" w:rsidR="00ED36D2" w:rsidRPr="00A67599" w:rsidRDefault="00ED36D2" w:rsidP="00EF65D0">
            <w:pPr>
              <w:pStyle w:val="TableParagraph"/>
              <w:ind w:left="0"/>
              <w:rPr>
                <w:bCs/>
              </w:rPr>
            </w:pPr>
          </w:p>
        </w:tc>
        <w:tc>
          <w:tcPr>
            <w:tcW w:w="2880" w:type="dxa"/>
          </w:tcPr>
          <w:p w14:paraId="03282B09" w14:textId="77777777" w:rsidR="00ED36D2" w:rsidRDefault="00ED36D2" w:rsidP="00EF65D0">
            <w:pPr>
              <w:pStyle w:val="TableParagraph"/>
              <w:ind w:left="0"/>
              <w:rPr>
                <w:bCs/>
              </w:rPr>
            </w:pPr>
            <w:r w:rsidRPr="00A67599">
              <w:rPr>
                <w:bCs/>
                <w:color w:val="000000"/>
                <w:szCs w:val="24"/>
              </w:rPr>
              <w:t xml:space="preserve">Competitive </w:t>
            </w:r>
            <w:r w:rsidRPr="00A67599">
              <w:rPr>
                <w:bCs/>
              </w:rPr>
              <w:t>Product Purchase</w:t>
            </w:r>
            <w:r>
              <w:rPr>
                <w:bCs/>
              </w:rPr>
              <w:t>*</w:t>
            </w:r>
            <w:r w:rsidRPr="00A67599">
              <w:rPr>
                <w:bCs/>
              </w:rPr>
              <w:t xml:space="preserve"> over SAT</w:t>
            </w:r>
          </w:p>
          <w:p w14:paraId="3CD5EA3E" w14:textId="61756C20" w:rsidR="00ED36D2" w:rsidRPr="00A67599" w:rsidRDefault="00ED36D2" w:rsidP="00EF65D0">
            <w:pPr>
              <w:pStyle w:val="TableParagraph"/>
              <w:ind w:left="0"/>
              <w:rPr>
                <w:bCs/>
              </w:rPr>
            </w:pPr>
          </w:p>
        </w:tc>
        <w:tc>
          <w:tcPr>
            <w:tcW w:w="4906" w:type="dxa"/>
          </w:tcPr>
          <w:p w14:paraId="75881CEB" w14:textId="77777777" w:rsidR="00ED36D2" w:rsidRPr="00A67599" w:rsidRDefault="00ED36D2" w:rsidP="00EF65D0">
            <w:pPr>
              <w:pStyle w:val="TableParagraph"/>
              <w:ind w:left="0"/>
              <w:rPr>
                <w:bCs/>
              </w:rPr>
            </w:pPr>
            <w:r w:rsidRPr="00A655E1">
              <w:rPr>
                <w:bCs/>
              </w:rPr>
              <w:t>Market Research Report (All HW/SW</w:t>
            </w:r>
            <w:r>
              <w:rPr>
                <w:bCs/>
              </w:rPr>
              <w:t xml:space="preserve"> (Any dollar value);</w:t>
            </w:r>
            <w:r w:rsidRPr="00A655E1">
              <w:rPr>
                <w:bCs/>
              </w:rPr>
              <w:t xml:space="preserve"> </w:t>
            </w:r>
            <w:r>
              <w:rPr>
                <w:bCs/>
              </w:rPr>
              <w:t>O</w:t>
            </w:r>
            <w:r w:rsidRPr="00A655E1">
              <w:rPr>
                <w:bCs/>
              </w:rPr>
              <w:t>ther Products &gt; SAT)</w:t>
            </w:r>
            <w:r w:rsidRPr="00A67599" w:rsidDel="007E00E0">
              <w:rPr>
                <w:bCs/>
              </w:rPr>
              <w:t xml:space="preserve"> </w:t>
            </w:r>
          </w:p>
          <w:p w14:paraId="01CA5FC2" w14:textId="77777777" w:rsidR="00ED36D2" w:rsidRPr="00A67599" w:rsidRDefault="00ED36D2" w:rsidP="00EF65D0">
            <w:pPr>
              <w:pStyle w:val="TableParagraph"/>
              <w:ind w:left="0"/>
              <w:rPr>
                <w:bCs/>
              </w:rPr>
            </w:pPr>
            <w:r w:rsidRPr="00A67599">
              <w:rPr>
                <w:bCs/>
              </w:rPr>
              <w:t>(Enclosure 14b)</w:t>
            </w:r>
          </w:p>
          <w:p w14:paraId="4BC836AB" w14:textId="77777777" w:rsidR="00ED36D2" w:rsidRPr="00A67599" w:rsidRDefault="00ED36D2" w:rsidP="00EF65D0">
            <w:pPr>
              <w:pStyle w:val="TableParagraph"/>
              <w:ind w:left="0"/>
              <w:rPr>
                <w:bCs/>
              </w:rPr>
            </w:pPr>
          </w:p>
          <w:p w14:paraId="5AE629DE" w14:textId="77777777" w:rsidR="00ED36D2" w:rsidRPr="00A67599" w:rsidRDefault="00ED36D2" w:rsidP="00EF65D0">
            <w:pPr>
              <w:pStyle w:val="TableParagraph"/>
              <w:ind w:left="0"/>
              <w:rPr>
                <w:bCs/>
              </w:rPr>
            </w:pPr>
          </w:p>
        </w:tc>
      </w:tr>
      <w:tr w:rsidR="00ED36D2" w:rsidRPr="00A67599" w14:paraId="3595C055" w14:textId="77777777" w:rsidTr="00866C1A">
        <w:trPr>
          <w:trHeight w:val="1411"/>
        </w:trPr>
        <w:tc>
          <w:tcPr>
            <w:tcW w:w="1934" w:type="dxa"/>
          </w:tcPr>
          <w:p w14:paraId="39E74F30" w14:textId="77777777" w:rsidR="00ED36D2" w:rsidRPr="00A67599" w:rsidRDefault="00ED36D2" w:rsidP="00EF65D0">
            <w:pPr>
              <w:pStyle w:val="TableParagraph"/>
              <w:ind w:left="0"/>
              <w:rPr>
                <w:bCs/>
                <w:color w:val="000000"/>
                <w:szCs w:val="24"/>
              </w:rPr>
            </w:pPr>
            <w:r>
              <w:rPr>
                <w:bCs/>
                <w:color w:val="000000"/>
                <w:szCs w:val="24"/>
              </w:rPr>
              <w:t>Any Amount</w:t>
            </w:r>
          </w:p>
        </w:tc>
        <w:tc>
          <w:tcPr>
            <w:tcW w:w="2880" w:type="dxa"/>
          </w:tcPr>
          <w:p w14:paraId="79D5C04C" w14:textId="77777777" w:rsidR="00ED36D2" w:rsidRPr="00A67599" w:rsidDel="00A655E1" w:rsidRDefault="00ED36D2" w:rsidP="00EF65D0">
            <w:pPr>
              <w:pStyle w:val="TableParagraph"/>
              <w:ind w:left="0"/>
              <w:rPr>
                <w:bCs/>
                <w:color w:val="000000"/>
                <w:szCs w:val="24"/>
              </w:rPr>
            </w:pPr>
            <w:r>
              <w:rPr>
                <w:bCs/>
                <w:color w:val="000000"/>
                <w:szCs w:val="24"/>
              </w:rPr>
              <w:t>All HW/SW Procurements</w:t>
            </w:r>
          </w:p>
        </w:tc>
        <w:tc>
          <w:tcPr>
            <w:tcW w:w="4906" w:type="dxa"/>
          </w:tcPr>
          <w:p w14:paraId="183F17FA" w14:textId="77777777" w:rsidR="00ED36D2" w:rsidRDefault="00ED36D2" w:rsidP="00EF65D0">
            <w:pPr>
              <w:pStyle w:val="TableParagraph"/>
              <w:ind w:left="0"/>
              <w:rPr>
                <w:bCs/>
              </w:rPr>
            </w:pPr>
            <w:r w:rsidRPr="00A655E1">
              <w:rPr>
                <w:bCs/>
              </w:rPr>
              <w:t>Market Research Report (All HW/SW</w:t>
            </w:r>
            <w:r>
              <w:rPr>
                <w:bCs/>
              </w:rPr>
              <w:t xml:space="preserve"> (Any dollar value);</w:t>
            </w:r>
            <w:r w:rsidRPr="00A655E1">
              <w:rPr>
                <w:bCs/>
              </w:rPr>
              <w:t xml:space="preserve"> </w:t>
            </w:r>
            <w:r>
              <w:rPr>
                <w:bCs/>
              </w:rPr>
              <w:t>O</w:t>
            </w:r>
            <w:r w:rsidRPr="00A655E1">
              <w:rPr>
                <w:bCs/>
              </w:rPr>
              <w:t>ther Products &gt; SAT)</w:t>
            </w:r>
          </w:p>
          <w:p w14:paraId="478788BE" w14:textId="77777777" w:rsidR="00ED36D2" w:rsidRPr="00A655E1" w:rsidRDefault="00ED36D2" w:rsidP="00EF65D0">
            <w:pPr>
              <w:pStyle w:val="TableParagraph"/>
              <w:ind w:left="0"/>
              <w:rPr>
                <w:bCs/>
              </w:rPr>
            </w:pPr>
            <w:r w:rsidRPr="00A67599">
              <w:rPr>
                <w:bCs/>
              </w:rPr>
              <w:t>(Enclosure 14b)</w:t>
            </w:r>
          </w:p>
        </w:tc>
      </w:tr>
      <w:tr w:rsidR="00ED36D2" w:rsidRPr="00A67599" w14:paraId="329353C6" w14:textId="77777777" w:rsidTr="00866C1A">
        <w:trPr>
          <w:trHeight w:val="862"/>
        </w:trPr>
        <w:tc>
          <w:tcPr>
            <w:tcW w:w="1934" w:type="dxa"/>
          </w:tcPr>
          <w:p w14:paraId="4D005884" w14:textId="77777777" w:rsidR="00ED36D2" w:rsidRPr="00A67599" w:rsidRDefault="00ED36D2" w:rsidP="00EF65D0">
            <w:pPr>
              <w:pStyle w:val="TableParagraph"/>
              <w:ind w:left="0"/>
              <w:rPr>
                <w:bCs/>
              </w:rPr>
            </w:pPr>
            <w:r w:rsidRPr="00A67599">
              <w:rPr>
                <w:bCs/>
              </w:rPr>
              <w:t>Any Amount</w:t>
            </w:r>
          </w:p>
        </w:tc>
        <w:tc>
          <w:tcPr>
            <w:tcW w:w="2880" w:type="dxa"/>
          </w:tcPr>
          <w:p w14:paraId="21509F6A" w14:textId="77777777" w:rsidR="00ED36D2" w:rsidRPr="00A67599" w:rsidRDefault="00ED36D2" w:rsidP="00EF65D0">
            <w:pPr>
              <w:pStyle w:val="TableParagraph"/>
              <w:ind w:left="0"/>
              <w:rPr>
                <w:bCs/>
              </w:rPr>
            </w:pPr>
            <w:r w:rsidRPr="00A67599">
              <w:rPr>
                <w:bCs/>
              </w:rPr>
              <w:t>Exercise 52.217-9 Options</w:t>
            </w:r>
          </w:p>
        </w:tc>
        <w:tc>
          <w:tcPr>
            <w:tcW w:w="4906" w:type="dxa"/>
          </w:tcPr>
          <w:p w14:paraId="2D0068B8" w14:textId="77777777" w:rsidR="00ED36D2" w:rsidRPr="00A67599" w:rsidRDefault="00ED36D2" w:rsidP="00EF65D0">
            <w:pPr>
              <w:pStyle w:val="TableParagraph"/>
              <w:ind w:left="0"/>
              <w:rPr>
                <w:bCs/>
              </w:rPr>
            </w:pPr>
            <w:r w:rsidRPr="00A67599">
              <w:rPr>
                <w:bCs/>
              </w:rPr>
              <w:t>Market Research Report (Option Exercise)</w:t>
            </w:r>
          </w:p>
          <w:p w14:paraId="03BE3210" w14:textId="77777777" w:rsidR="00ED36D2" w:rsidRPr="00A67599" w:rsidRDefault="00ED36D2" w:rsidP="00EF65D0">
            <w:pPr>
              <w:pStyle w:val="TableParagraph"/>
              <w:ind w:left="0"/>
              <w:rPr>
                <w:bCs/>
              </w:rPr>
            </w:pPr>
            <w:r w:rsidRPr="00A67599">
              <w:rPr>
                <w:bCs/>
              </w:rPr>
              <w:t>(Enclosure 14c)</w:t>
            </w:r>
          </w:p>
        </w:tc>
      </w:tr>
      <w:tr w:rsidR="00ED36D2" w:rsidRPr="00A67599" w14:paraId="134917EF" w14:textId="77777777" w:rsidTr="00866C1A">
        <w:trPr>
          <w:trHeight w:val="862"/>
        </w:trPr>
        <w:tc>
          <w:tcPr>
            <w:tcW w:w="1934" w:type="dxa"/>
          </w:tcPr>
          <w:p w14:paraId="5901A31A" w14:textId="77777777" w:rsidR="00ED36D2" w:rsidRPr="00A67599" w:rsidRDefault="00ED36D2" w:rsidP="00EF65D0">
            <w:pPr>
              <w:pStyle w:val="TableParagraph"/>
              <w:ind w:left="0"/>
              <w:rPr>
                <w:bCs/>
                <w:szCs w:val="24"/>
              </w:rPr>
            </w:pPr>
            <w:r w:rsidRPr="00A67599">
              <w:rPr>
                <w:bCs/>
                <w:color w:val="000000"/>
              </w:rPr>
              <w:t>Any Amount</w:t>
            </w:r>
          </w:p>
        </w:tc>
        <w:tc>
          <w:tcPr>
            <w:tcW w:w="2880" w:type="dxa"/>
          </w:tcPr>
          <w:p w14:paraId="2EDB03EC" w14:textId="6A80F650" w:rsidR="00ED36D2" w:rsidRPr="00A67599" w:rsidRDefault="00ED36D2" w:rsidP="00EF65D0">
            <w:pPr>
              <w:pStyle w:val="TableParagraph"/>
              <w:ind w:left="0"/>
              <w:rPr>
                <w:bCs/>
                <w:szCs w:val="24"/>
              </w:rPr>
            </w:pPr>
            <w:r w:rsidRPr="00A67599">
              <w:rPr>
                <w:bCs/>
                <w:color w:val="000000"/>
              </w:rPr>
              <w:t>Sole Source</w:t>
            </w:r>
            <w:r w:rsidR="004A25A5">
              <w:rPr>
                <w:bCs/>
                <w:color w:val="000000"/>
              </w:rPr>
              <w:t>*</w:t>
            </w:r>
          </w:p>
        </w:tc>
        <w:tc>
          <w:tcPr>
            <w:tcW w:w="4906" w:type="dxa"/>
          </w:tcPr>
          <w:p w14:paraId="233248A8" w14:textId="77777777" w:rsidR="00ED36D2" w:rsidRPr="00A67599" w:rsidRDefault="00ED36D2" w:rsidP="00EF65D0">
            <w:pPr>
              <w:pStyle w:val="TableParagraph"/>
              <w:ind w:left="0"/>
              <w:rPr>
                <w:bCs/>
                <w:color w:val="000000"/>
              </w:rPr>
            </w:pPr>
            <w:r w:rsidRPr="00A67599">
              <w:rPr>
                <w:bCs/>
                <w:color w:val="000000"/>
              </w:rPr>
              <w:t>Market Research Report (Sole Source)</w:t>
            </w:r>
          </w:p>
          <w:p w14:paraId="5B1A194A" w14:textId="77777777" w:rsidR="00ED36D2" w:rsidRPr="00A67599" w:rsidRDefault="00ED36D2" w:rsidP="00EF65D0">
            <w:pPr>
              <w:pStyle w:val="TableParagraph"/>
              <w:ind w:left="0"/>
              <w:rPr>
                <w:bCs/>
                <w:szCs w:val="24"/>
              </w:rPr>
            </w:pPr>
            <w:r w:rsidRPr="00A67599">
              <w:rPr>
                <w:bCs/>
                <w:color w:val="000000"/>
              </w:rPr>
              <w:t>(Enclosure 14e)</w:t>
            </w:r>
          </w:p>
        </w:tc>
      </w:tr>
      <w:tr w:rsidR="00ED36D2" w:rsidRPr="00A67599" w14:paraId="6DFC7F68" w14:textId="77777777" w:rsidTr="00866C1A">
        <w:trPr>
          <w:trHeight w:val="862"/>
        </w:trPr>
        <w:tc>
          <w:tcPr>
            <w:tcW w:w="1934" w:type="dxa"/>
          </w:tcPr>
          <w:p w14:paraId="7627DC73" w14:textId="77777777" w:rsidR="00ED36D2" w:rsidRPr="00A67599" w:rsidRDefault="00ED36D2" w:rsidP="00EF65D0">
            <w:pPr>
              <w:pStyle w:val="TableParagraph"/>
              <w:ind w:left="0"/>
              <w:rPr>
                <w:bCs/>
                <w:szCs w:val="24"/>
              </w:rPr>
            </w:pPr>
            <w:r w:rsidRPr="00A67599">
              <w:rPr>
                <w:bCs/>
                <w:color w:val="000000"/>
              </w:rPr>
              <w:t>Any Amount</w:t>
            </w:r>
          </w:p>
        </w:tc>
        <w:tc>
          <w:tcPr>
            <w:tcW w:w="2880" w:type="dxa"/>
          </w:tcPr>
          <w:p w14:paraId="7241238E" w14:textId="77777777" w:rsidR="00ED36D2" w:rsidRPr="00A67599" w:rsidRDefault="00ED36D2" w:rsidP="00EF65D0">
            <w:pPr>
              <w:pStyle w:val="TableParagraph"/>
              <w:ind w:left="0"/>
              <w:rPr>
                <w:bCs/>
                <w:szCs w:val="24"/>
              </w:rPr>
            </w:pPr>
            <w:r w:rsidRPr="00A67599">
              <w:rPr>
                <w:bCs/>
                <w:color w:val="000000"/>
              </w:rPr>
              <w:t>Sole Source Direct 8(a)</w:t>
            </w:r>
          </w:p>
        </w:tc>
        <w:tc>
          <w:tcPr>
            <w:tcW w:w="4906" w:type="dxa"/>
          </w:tcPr>
          <w:p w14:paraId="47FE017C" w14:textId="77777777" w:rsidR="00ED36D2" w:rsidRPr="00A67599" w:rsidRDefault="00ED36D2" w:rsidP="00EF65D0">
            <w:pPr>
              <w:pStyle w:val="TableParagraph"/>
              <w:ind w:left="0"/>
              <w:rPr>
                <w:bCs/>
                <w:color w:val="000000"/>
              </w:rPr>
            </w:pPr>
            <w:r w:rsidRPr="00A67599">
              <w:rPr>
                <w:bCs/>
                <w:color w:val="000000"/>
              </w:rPr>
              <w:t>Market Research Report (Sole Source 8(a))</w:t>
            </w:r>
          </w:p>
          <w:p w14:paraId="768BD879" w14:textId="77777777" w:rsidR="00ED36D2" w:rsidRPr="00A67599" w:rsidRDefault="00ED36D2" w:rsidP="00EF65D0">
            <w:pPr>
              <w:pStyle w:val="TableParagraph"/>
              <w:ind w:left="0"/>
              <w:rPr>
                <w:bCs/>
                <w:szCs w:val="24"/>
              </w:rPr>
            </w:pPr>
            <w:r w:rsidRPr="00A67599">
              <w:rPr>
                <w:bCs/>
                <w:color w:val="000000"/>
              </w:rPr>
              <w:t>(Enclosure 14f)</w:t>
            </w:r>
          </w:p>
        </w:tc>
      </w:tr>
    </w:tbl>
    <w:p w14:paraId="6C09D3EC" w14:textId="5C83AF76" w:rsidR="004A25A5" w:rsidRDefault="004A25A5" w:rsidP="00414340">
      <w:pPr>
        <w:widowControl w:val="0"/>
        <w:autoSpaceDE w:val="0"/>
        <w:autoSpaceDN w:val="0"/>
        <w:spacing w:before="0" w:after="0"/>
        <w:ind w:left="450"/>
        <w:rPr>
          <w:szCs w:val="24"/>
        </w:rPr>
      </w:pPr>
      <w:r>
        <w:rPr>
          <w:szCs w:val="24"/>
        </w:rPr>
        <w:t>*Excludes HW/SW. All HW/SW procurements use Enclosure 14b (see fourth row of table)</w:t>
      </w:r>
    </w:p>
    <w:p w14:paraId="59288656" w14:textId="77777777" w:rsidR="004A25A5" w:rsidRDefault="004A25A5" w:rsidP="00414340">
      <w:pPr>
        <w:widowControl w:val="0"/>
        <w:autoSpaceDE w:val="0"/>
        <w:autoSpaceDN w:val="0"/>
        <w:spacing w:before="0" w:after="0"/>
        <w:ind w:left="450"/>
        <w:rPr>
          <w:szCs w:val="24"/>
        </w:rPr>
      </w:pPr>
    </w:p>
    <w:p w14:paraId="5E5E61C1" w14:textId="5F18E57B" w:rsidR="00414340" w:rsidRPr="00414340" w:rsidRDefault="00414340" w:rsidP="00414340">
      <w:pPr>
        <w:widowControl w:val="0"/>
        <w:autoSpaceDE w:val="0"/>
        <w:autoSpaceDN w:val="0"/>
        <w:spacing w:before="0" w:after="0"/>
        <w:ind w:left="450"/>
        <w:rPr>
          <w:szCs w:val="24"/>
        </w:rPr>
      </w:pPr>
      <w:r w:rsidRPr="00414340">
        <w:rPr>
          <w:szCs w:val="24"/>
        </w:rPr>
        <w:t>(S-92)</w:t>
      </w:r>
      <w:r w:rsidRPr="00414340">
        <w:rPr>
          <w:spacing w:val="58"/>
          <w:szCs w:val="24"/>
        </w:rPr>
        <w:t xml:space="preserve"> </w:t>
      </w:r>
      <w:r w:rsidRPr="00414340">
        <w:rPr>
          <w:i/>
          <w:szCs w:val="24"/>
        </w:rPr>
        <w:t>Exceptions to Market Research Report.</w:t>
      </w:r>
    </w:p>
    <w:p w14:paraId="65D916F5" w14:textId="47C6C8F2" w:rsidR="00414340" w:rsidRPr="00414340" w:rsidRDefault="00414340" w:rsidP="00342838">
      <w:pPr>
        <w:widowControl w:val="0"/>
        <w:numPr>
          <w:ilvl w:val="0"/>
          <w:numId w:val="3"/>
        </w:numPr>
        <w:tabs>
          <w:tab w:val="left" w:pos="810"/>
        </w:tabs>
        <w:autoSpaceDE w:val="0"/>
        <w:autoSpaceDN w:val="0"/>
        <w:spacing w:before="0" w:after="0" w:line="259" w:lineRule="auto"/>
        <w:ind w:left="450" w:firstLine="0"/>
        <w:rPr>
          <w:szCs w:val="24"/>
        </w:rPr>
      </w:pPr>
      <w:proofErr w:type="spellStart"/>
      <w:r w:rsidRPr="00414340">
        <w:rPr>
          <w:szCs w:val="24"/>
        </w:rPr>
        <w:t>Undefinitized</w:t>
      </w:r>
      <w:proofErr w:type="spellEnd"/>
      <w:r w:rsidRPr="00414340">
        <w:rPr>
          <w:szCs w:val="24"/>
        </w:rPr>
        <w:t xml:space="preserve"> Contract Actions</w:t>
      </w:r>
      <w:r w:rsidRPr="00414340">
        <w:rPr>
          <w:spacing w:val="-1"/>
          <w:szCs w:val="24"/>
        </w:rPr>
        <w:t xml:space="preserve"> </w:t>
      </w:r>
      <w:r w:rsidRPr="00414340">
        <w:rPr>
          <w:szCs w:val="24"/>
        </w:rPr>
        <w:t>(UCA)</w:t>
      </w:r>
      <w:r w:rsidR="0007092E">
        <w:rPr>
          <w:szCs w:val="24"/>
        </w:rPr>
        <w:t>.</w:t>
      </w:r>
    </w:p>
    <w:p w14:paraId="545299C8" w14:textId="2939E48B" w:rsidR="00414340" w:rsidRPr="00414340" w:rsidRDefault="00414340" w:rsidP="00342838">
      <w:pPr>
        <w:widowControl w:val="0"/>
        <w:numPr>
          <w:ilvl w:val="0"/>
          <w:numId w:val="3"/>
        </w:numPr>
        <w:tabs>
          <w:tab w:val="left" w:pos="360"/>
          <w:tab w:val="left" w:pos="810"/>
        </w:tabs>
        <w:autoSpaceDE w:val="0"/>
        <w:autoSpaceDN w:val="0"/>
        <w:spacing w:before="0" w:after="0" w:line="259" w:lineRule="auto"/>
        <w:ind w:left="450" w:firstLine="0"/>
        <w:rPr>
          <w:szCs w:val="24"/>
        </w:rPr>
      </w:pPr>
      <w:r w:rsidRPr="00414340">
        <w:rPr>
          <w:szCs w:val="24"/>
        </w:rPr>
        <w:t>Bridge Contract</w:t>
      </w:r>
      <w:r w:rsidRPr="00414340">
        <w:rPr>
          <w:spacing w:val="-2"/>
          <w:szCs w:val="24"/>
        </w:rPr>
        <w:t xml:space="preserve"> </w:t>
      </w:r>
      <w:r w:rsidRPr="00414340">
        <w:rPr>
          <w:szCs w:val="24"/>
        </w:rPr>
        <w:t>Actions</w:t>
      </w:r>
      <w:r w:rsidR="0007092E">
        <w:rPr>
          <w:szCs w:val="24"/>
        </w:rPr>
        <w:t>.</w:t>
      </w:r>
    </w:p>
    <w:p w14:paraId="7FE27341" w14:textId="67E9566B" w:rsidR="00414340" w:rsidRDefault="005F1BA3" w:rsidP="001C12C2">
      <w:pPr>
        <w:pStyle w:val="ListParagraph"/>
        <w:widowControl w:val="0"/>
        <w:numPr>
          <w:ilvl w:val="0"/>
          <w:numId w:val="3"/>
        </w:numPr>
        <w:tabs>
          <w:tab w:val="left" w:pos="360"/>
        </w:tabs>
        <w:autoSpaceDE w:val="0"/>
        <w:autoSpaceDN w:val="0"/>
        <w:spacing w:before="0" w:after="0"/>
        <w:rPr>
          <w:szCs w:val="24"/>
        </w:rPr>
      </w:pPr>
      <w:r>
        <w:rPr>
          <w:szCs w:val="24"/>
        </w:rPr>
        <w:t xml:space="preserve">Exercise of FAR clause </w:t>
      </w:r>
      <w:r w:rsidR="00414340" w:rsidRPr="001C12C2">
        <w:rPr>
          <w:szCs w:val="24"/>
        </w:rPr>
        <w:t>52.217-8</w:t>
      </w:r>
      <w:r w:rsidR="00D430AE">
        <w:rPr>
          <w:szCs w:val="24"/>
        </w:rPr>
        <w:t>,</w:t>
      </w:r>
      <w:r w:rsidR="00414340" w:rsidRPr="001C12C2">
        <w:rPr>
          <w:szCs w:val="24"/>
        </w:rPr>
        <w:t xml:space="preserve"> Option</w:t>
      </w:r>
      <w:r w:rsidR="002A187C">
        <w:rPr>
          <w:szCs w:val="24"/>
        </w:rPr>
        <w:t xml:space="preserve"> to Extend Services</w:t>
      </w:r>
      <w:r w:rsidR="0007092E">
        <w:rPr>
          <w:szCs w:val="24"/>
        </w:rPr>
        <w:t>.</w:t>
      </w:r>
    </w:p>
    <w:p w14:paraId="548B0613" w14:textId="5D60DC1E" w:rsidR="004A4356" w:rsidRPr="001C12C2" w:rsidRDefault="004D384C" w:rsidP="001C12C2">
      <w:pPr>
        <w:pStyle w:val="ListParagraph"/>
        <w:widowControl w:val="0"/>
        <w:numPr>
          <w:ilvl w:val="0"/>
          <w:numId w:val="3"/>
        </w:numPr>
        <w:tabs>
          <w:tab w:val="left" w:pos="360"/>
        </w:tabs>
        <w:autoSpaceDE w:val="0"/>
        <w:autoSpaceDN w:val="0"/>
        <w:spacing w:before="0" w:after="0"/>
        <w:rPr>
          <w:szCs w:val="24"/>
        </w:rPr>
      </w:pPr>
      <w:r>
        <w:rPr>
          <w:rStyle w:val="ui-provider"/>
        </w:rPr>
        <w:t xml:space="preserve">Orders when </w:t>
      </w:r>
      <w:r w:rsidR="00B853F6">
        <w:rPr>
          <w:rStyle w:val="ui-provider"/>
        </w:rPr>
        <w:t xml:space="preserve">OSBP has in </w:t>
      </w:r>
      <w:r>
        <w:rPr>
          <w:rStyle w:val="ui-provider"/>
        </w:rPr>
        <w:t>advance approved u</w:t>
      </w:r>
      <w:r w:rsidR="00B853F6">
        <w:rPr>
          <w:rStyle w:val="ui-provider"/>
        </w:rPr>
        <w:t xml:space="preserve">se of a </w:t>
      </w:r>
      <w:r>
        <w:rPr>
          <w:rStyle w:val="ui-provider"/>
        </w:rPr>
        <w:t>blanket DD2579</w:t>
      </w:r>
      <w:r w:rsidR="00B853F6">
        <w:rPr>
          <w:rStyle w:val="ui-provider"/>
        </w:rPr>
        <w:t>,</w:t>
      </w:r>
      <w:r>
        <w:rPr>
          <w:rStyle w:val="ui-provider"/>
        </w:rPr>
        <w:t xml:space="preserve"> and the annual yearly Strategic Market Research Report is completed IAW PGI 5819.202 (S-</w:t>
      </w:r>
      <w:proofErr w:type="gramStart"/>
      <w:r>
        <w:rPr>
          <w:rStyle w:val="ui-provider"/>
        </w:rPr>
        <w:t>92)(</w:t>
      </w:r>
      <w:proofErr w:type="gramEnd"/>
      <w:r>
        <w:rPr>
          <w:rStyle w:val="ui-provider"/>
        </w:rPr>
        <w:t>3).</w:t>
      </w:r>
    </w:p>
    <w:p w14:paraId="41321C88" w14:textId="004CE7E1" w:rsidR="001C12C2" w:rsidRPr="001C12C2" w:rsidRDefault="002B7EDC" w:rsidP="5930C016">
      <w:pPr>
        <w:pStyle w:val="ListParagraph"/>
        <w:widowControl w:val="0"/>
        <w:numPr>
          <w:ilvl w:val="0"/>
          <w:numId w:val="3"/>
        </w:numPr>
        <w:tabs>
          <w:tab w:val="left" w:pos="360"/>
        </w:tabs>
        <w:autoSpaceDE w:val="0"/>
        <w:autoSpaceDN w:val="0"/>
        <w:spacing w:before="0" w:after="0"/>
        <w:rPr>
          <w:szCs w:val="24"/>
        </w:rPr>
      </w:pPr>
      <w:r>
        <w:rPr>
          <w:szCs w:val="24"/>
        </w:rPr>
        <w:t>For o</w:t>
      </w:r>
      <w:r w:rsidR="001C12C2" w:rsidRPr="001C12C2">
        <w:rPr>
          <w:szCs w:val="24"/>
        </w:rPr>
        <w:t>rders against a DISA-awarded single award Indefinite Delivery/Indefinite Quantity (ID/IQ) contract</w:t>
      </w:r>
      <w:r w:rsidR="004D30A0">
        <w:rPr>
          <w:szCs w:val="24"/>
        </w:rPr>
        <w:t>s</w:t>
      </w:r>
      <w:ins w:id="16" w:author="PS21" w:date="2025-05-21T13:22:00Z">
        <w:r w:rsidR="008136C2">
          <w:rPr>
            <w:szCs w:val="24"/>
          </w:rPr>
          <w:t>, provided the market research conducted at the basic level is not more than 18 months old</w:t>
        </w:r>
      </w:ins>
      <w:r w:rsidR="0007092E">
        <w:rPr>
          <w:szCs w:val="24"/>
        </w:rPr>
        <w:t>.</w:t>
      </w:r>
    </w:p>
    <w:p w14:paraId="2D6C9082" w14:textId="77777777" w:rsidR="00414340" w:rsidRPr="00414340" w:rsidRDefault="00414340" w:rsidP="00414340">
      <w:pPr>
        <w:widowControl w:val="0"/>
        <w:autoSpaceDE w:val="0"/>
        <w:autoSpaceDN w:val="0"/>
        <w:spacing w:before="0" w:after="0"/>
        <w:ind w:left="450"/>
        <w:rPr>
          <w:szCs w:val="24"/>
        </w:rPr>
      </w:pPr>
    </w:p>
    <w:p w14:paraId="38F08380" w14:textId="77777777" w:rsidR="00414340" w:rsidRPr="00414340" w:rsidRDefault="00414340" w:rsidP="00414340">
      <w:pPr>
        <w:spacing w:before="0" w:after="160" w:line="259" w:lineRule="auto"/>
        <w:ind w:left="450"/>
        <w:rPr>
          <w:rFonts w:eastAsia="Calibri"/>
          <w:iCs/>
          <w:szCs w:val="24"/>
        </w:rPr>
      </w:pPr>
      <w:r w:rsidRPr="00414340">
        <w:rPr>
          <w:rFonts w:eastAsia="Calibri"/>
          <w:szCs w:val="24"/>
        </w:rPr>
        <w:t xml:space="preserve">(S-93) For DISA-only requirements, the contracting officer shall email the final, signed, and redacted Market Research Report to the Market Research Repository mailbox at </w:t>
      </w:r>
      <w:hyperlink r:id="rId21">
        <w:r w:rsidRPr="00EC64A6">
          <w:rPr>
            <w:rFonts w:eastAsia="Calibri"/>
            <w:szCs w:val="24"/>
            <w:u w:val="single"/>
          </w:rPr>
          <w:t>DISA Ft Meade BD Mailbox MRR</w:t>
        </w:r>
      </w:hyperlink>
      <w:r w:rsidRPr="00414340">
        <w:rPr>
          <w:rFonts w:eastAsia="Calibri"/>
          <w:szCs w:val="24"/>
        </w:rPr>
        <w:t>.</w:t>
      </w:r>
    </w:p>
    <w:bookmarkEnd w:id="10"/>
    <w:bookmarkEnd w:id="11"/>
    <w:bookmarkEnd w:id="12"/>
    <w:p w14:paraId="6C9326A0" w14:textId="36F84AB0" w:rsidR="007F0B18" w:rsidRPr="007F0B18" w:rsidRDefault="007F0B18" w:rsidP="006A1D30">
      <w:pPr>
        <w:widowControl w:val="0"/>
        <w:autoSpaceDE w:val="0"/>
        <w:autoSpaceDN w:val="0"/>
        <w:spacing w:before="0" w:after="0"/>
        <w:ind w:left="450"/>
        <w:rPr>
          <w:szCs w:val="24"/>
        </w:rPr>
      </w:pPr>
    </w:p>
    <w:sectPr w:rsidR="007F0B18" w:rsidRPr="007F0B18" w:rsidSect="00715ABF">
      <w:headerReference w:type="default" r:id="rId22"/>
      <w:footerReference w:type="default" r:id="rId23"/>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B24A3" w14:textId="77777777" w:rsidR="00634B69" w:rsidRDefault="00634B69">
      <w:r>
        <w:separator/>
      </w:r>
    </w:p>
  </w:endnote>
  <w:endnote w:type="continuationSeparator" w:id="0">
    <w:p w14:paraId="69D7B673" w14:textId="77777777" w:rsidR="00634B69" w:rsidRDefault="00634B69">
      <w:r>
        <w:continuationSeparator/>
      </w:r>
    </w:p>
  </w:endnote>
  <w:endnote w:type="continuationNotice" w:id="1">
    <w:p w14:paraId="15BA7A3B" w14:textId="77777777" w:rsidR="00634B69" w:rsidRDefault="00634B6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096B19D4" w:rsidR="00A3201F" w:rsidRDefault="006C62A8" w:rsidP="00C51F47">
    <w:pPr>
      <w:pStyle w:val="Footer"/>
      <w:pBdr>
        <w:top w:val="single" w:sz="4" w:space="1" w:color="auto"/>
      </w:pBdr>
      <w:tabs>
        <w:tab w:val="clear" w:pos="4320"/>
        <w:tab w:val="clear" w:pos="8640"/>
        <w:tab w:val="right" w:pos="9360"/>
      </w:tabs>
      <w:spacing w:before="0" w:after="0"/>
      <w:rPr>
        <w:sz w:val="20"/>
      </w:rPr>
    </w:pPr>
    <w:del w:id="18" w:author="PS21" w:date="2025-05-21T13:22:00Z">
      <w:r>
        <w:delText>October</w:delText>
      </w:r>
      <w:r w:rsidR="006A327A">
        <w:delText xml:space="preserve"> </w:delText>
      </w:r>
      <w:r w:rsidR="00A3201F">
        <w:delText>20</w:delText>
      </w:r>
      <w:r w:rsidR="0085104E">
        <w:delText>2</w:delText>
      </w:r>
      <w:r w:rsidR="00617410">
        <w:delText>4</w:delText>
      </w:r>
    </w:del>
    <w:ins w:id="19" w:author="PS21" w:date="2025-05-21T13:22:00Z">
      <w:r w:rsidR="003F7760">
        <w:t>May 2025</w:t>
      </w:r>
    </w:ins>
    <w:r w:rsidR="00A3201F">
      <w:t xml:space="preserve"> Edition</w:t>
    </w:r>
    <w:r w:rsidR="00A3201F">
      <w:tab/>
      <w:t>5</w:t>
    </w:r>
    <w:r w:rsidR="00342838">
      <w:t>810</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ACA2F" w14:textId="77777777" w:rsidR="00634B69" w:rsidRDefault="00634B69">
      <w:r>
        <w:separator/>
      </w:r>
    </w:p>
  </w:footnote>
  <w:footnote w:type="continuationSeparator" w:id="0">
    <w:p w14:paraId="1037DA91" w14:textId="77777777" w:rsidR="00634B69" w:rsidRDefault="00634B69">
      <w:r>
        <w:continuationSeparator/>
      </w:r>
    </w:p>
  </w:footnote>
  <w:footnote w:type="continuationNotice" w:id="1">
    <w:p w14:paraId="344400D8" w14:textId="77777777" w:rsidR="00634B69" w:rsidRDefault="00634B6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70B92270" w:rsidR="00A3201F" w:rsidRDefault="00D41D25">
    <w:pPr>
      <w:pStyle w:val="Heading5"/>
    </w:pPr>
    <w:r>
      <w:t>DISA ACQUISTION</w:t>
    </w:r>
    <w:r w:rsidR="00A3201F">
      <w:t xml:space="preserve"> </w:t>
    </w:r>
    <w:r w:rsidR="00C8172E">
      <w:t xml:space="preserve">REGULATION </w:t>
    </w:r>
    <w:r w:rsidR="00A3201F">
      <w:t>SUPPLEMENT</w:t>
    </w:r>
    <w:del w:id="17" w:author="PS21" w:date="2025-05-21T13:22:00Z">
      <w:r w:rsidR="008136C2">
        <w:fldChar w:fldCharType="begin"/>
      </w:r>
      <w:r w:rsidR="008136C2">
        <w:fldChar w:fldCharType="separate"/>
      </w:r>
      <w:r w:rsidR="008136C2">
        <w:fldChar w:fldCharType="end"/>
      </w:r>
    </w:del>
  </w:p>
  <w:p w14:paraId="2BBF15F6" w14:textId="3F0C41D4" w:rsidR="00A3201F" w:rsidRDefault="00A3201F">
    <w:pPr>
      <w:pBdr>
        <w:bottom w:val="single" w:sz="4" w:space="1" w:color="auto"/>
      </w:pBdr>
    </w:pPr>
    <w:r>
      <w:t>PART 5</w:t>
    </w:r>
    <w:r w:rsidR="00C8172E">
      <w:t>8</w:t>
    </w:r>
    <w:r w:rsidR="00150F4E">
      <w:t>10</w:t>
    </w:r>
    <w:r>
      <w:t xml:space="preserve"> — </w:t>
    </w:r>
    <w:r w:rsidR="00150F4E" w:rsidRPr="00CE5FAD">
      <w:t>Market Research</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1"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num w:numId="1" w16cid:durableId="1764104177">
    <w:abstractNumId w:val="1"/>
  </w:num>
  <w:num w:numId="2" w16cid:durableId="1911650529">
    <w:abstractNumId w:val="0"/>
  </w:num>
  <w:num w:numId="3" w16cid:durableId="11456271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461B"/>
    <w:rsid w:val="00006679"/>
    <w:rsid w:val="0000680B"/>
    <w:rsid w:val="000106F1"/>
    <w:rsid w:val="00012464"/>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71CE"/>
    <w:rsid w:val="00047C90"/>
    <w:rsid w:val="00050D57"/>
    <w:rsid w:val="000513A8"/>
    <w:rsid w:val="00052641"/>
    <w:rsid w:val="00052FA0"/>
    <w:rsid w:val="00056A3F"/>
    <w:rsid w:val="00056E3E"/>
    <w:rsid w:val="000574A3"/>
    <w:rsid w:val="000577B2"/>
    <w:rsid w:val="00057C23"/>
    <w:rsid w:val="0006133B"/>
    <w:rsid w:val="00061557"/>
    <w:rsid w:val="000618F0"/>
    <w:rsid w:val="0006243A"/>
    <w:rsid w:val="0006245A"/>
    <w:rsid w:val="000632CE"/>
    <w:rsid w:val="00064A00"/>
    <w:rsid w:val="00064D62"/>
    <w:rsid w:val="0007092E"/>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28D"/>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72A"/>
    <w:rsid w:val="000E2FAD"/>
    <w:rsid w:val="000E79CD"/>
    <w:rsid w:val="000F02B2"/>
    <w:rsid w:val="000F068B"/>
    <w:rsid w:val="000F0D81"/>
    <w:rsid w:val="000F36AA"/>
    <w:rsid w:val="000F44A2"/>
    <w:rsid w:val="000F462C"/>
    <w:rsid w:val="000F4789"/>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005B"/>
    <w:rsid w:val="00132388"/>
    <w:rsid w:val="00132493"/>
    <w:rsid w:val="001328F3"/>
    <w:rsid w:val="00133F45"/>
    <w:rsid w:val="001345F6"/>
    <w:rsid w:val="00134D87"/>
    <w:rsid w:val="00135B53"/>
    <w:rsid w:val="001432E8"/>
    <w:rsid w:val="00144D1E"/>
    <w:rsid w:val="0014595C"/>
    <w:rsid w:val="00145C0C"/>
    <w:rsid w:val="00145C4B"/>
    <w:rsid w:val="00150F4E"/>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3704"/>
    <w:rsid w:val="001B4464"/>
    <w:rsid w:val="001B5002"/>
    <w:rsid w:val="001B62D0"/>
    <w:rsid w:val="001B6DF8"/>
    <w:rsid w:val="001C0DF7"/>
    <w:rsid w:val="001C12C2"/>
    <w:rsid w:val="001C3283"/>
    <w:rsid w:val="001C3E96"/>
    <w:rsid w:val="001C4742"/>
    <w:rsid w:val="001C58AA"/>
    <w:rsid w:val="001C661E"/>
    <w:rsid w:val="001C66D7"/>
    <w:rsid w:val="001D074D"/>
    <w:rsid w:val="001D12F5"/>
    <w:rsid w:val="001D1DDC"/>
    <w:rsid w:val="001D2672"/>
    <w:rsid w:val="001D3567"/>
    <w:rsid w:val="001D51EC"/>
    <w:rsid w:val="001D5EC5"/>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43B"/>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D74"/>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6EA7"/>
    <w:rsid w:val="00297C9D"/>
    <w:rsid w:val="002A022B"/>
    <w:rsid w:val="002A032A"/>
    <w:rsid w:val="002A187C"/>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B7EDC"/>
    <w:rsid w:val="002C00D4"/>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24BA"/>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773"/>
    <w:rsid w:val="00321FEA"/>
    <w:rsid w:val="0032342E"/>
    <w:rsid w:val="00323468"/>
    <w:rsid w:val="00323CBD"/>
    <w:rsid w:val="00324219"/>
    <w:rsid w:val="00324A1E"/>
    <w:rsid w:val="00324D9A"/>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2838"/>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09B8"/>
    <w:rsid w:val="0036118B"/>
    <w:rsid w:val="00361453"/>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95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021"/>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601E"/>
    <w:rsid w:val="003E7780"/>
    <w:rsid w:val="003E77ED"/>
    <w:rsid w:val="003F1756"/>
    <w:rsid w:val="003F25AF"/>
    <w:rsid w:val="003F2C77"/>
    <w:rsid w:val="003F31F2"/>
    <w:rsid w:val="003F5661"/>
    <w:rsid w:val="003F5A66"/>
    <w:rsid w:val="003F7760"/>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4340"/>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678DD"/>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5A5"/>
    <w:rsid w:val="004A292B"/>
    <w:rsid w:val="004A4356"/>
    <w:rsid w:val="004A5454"/>
    <w:rsid w:val="004A6776"/>
    <w:rsid w:val="004A69E5"/>
    <w:rsid w:val="004A7322"/>
    <w:rsid w:val="004A7B8C"/>
    <w:rsid w:val="004A7BDB"/>
    <w:rsid w:val="004A7FFE"/>
    <w:rsid w:val="004B2048"/>
    <w:rsid w:val="004B296B"/>
    <w:rsid w:val="004B4962"/>
    <w:rsid w:val="004B4D6E"/>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0A0"/>
    <w:rsid w:val="004D32EB"/>
    <w:rsid w:val="004D384C"/>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4E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2C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2BD"/>
    <w:rsid w:val="005A4518"/>
    <w:rsid w:val="005A4ED9"/>
    <w:rsid w:val="005A503C"/>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2FE"/>
    <w:rsid w:val="005C3447"/>
    <w:rsid w:val="005C374F"/>
    <w:rsid w:val="005C3D05"/>
    <w:rsid w:val="005C447D"/>
    <w:rsid w:val="005C4BB2"/>
    <w:rsid w:val="005C55BF"/>
    <w:rsid w:val="005C5887"/>
    <w:rsid w:val="005C6378"/>
    <w:rsid w:val="005C67FB"/>
    <w:rsid w:val="005D08DF"/>
    <w:rsid w:val="005D0AD0"/>
    <w:rsid w:val="005D25CA"/>
    <w:rsid w:val="005D2E8A"/>
    <w:rsid w:val="005D466C"/>
    <w:rsid w:val="005D55C8"/>
    <w:rsid w:val="005D5B1F"/>
    <w:rsid w:val="005D6102"/>
    <w:rsid w:val="005D73F8"/>
    <w:rsid w:val="005D7B8D"/>
    <w:rsid w:val="005D7D74"/>
    <w:rsid w:val="005E0285"/>
    <w:rsid w:val="005E0E0E"/>
    <w:rsid w:val="005E32DC"/>
    <w:rsid w:val="005E3974"/>
    <w:rsid w:val="005E4034"/>
    <w:rsid w:val="005E6583"/>
    <w:rsid w:val="005E70DE"/>
    <w:rsid w:val="005E7FAF"/>
    <w:rsid w:val="005F02BD"/>
    <w:rsid w:val="005F03CE"/>
    <w:rsid w:val="005F03F3"/>
    <w:rsid w:val="005F19CB"/>
    <w:rsid w:val="005F1BA3"/>
    <w:rsid w:val="005F23EB"/>
    <w:rsid w:val="005F26B9"/>
    <w:rsid w:val="005F3328"/>
    <w:rsid w:val="005F3B85"/>
    <w:rsid w:val="005F4950"/>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A44"/>
    <w:rsid w:val="00621A46"/>
    <w:rsid w:val="0062267F"/>
    <w:rsid w:val="0062459D"/>
    <w:rsid w:val="00624EAF"/>
    <w:rsid w:val="00625686"/>
    <w:rsid w:val="006263D0"/>
    <w:rsid w:val="006267BA"/>
    <w:rsid w:val="00626AD9"/>
    <w:rsid w:val="00626BC8"/>
    <w:rsid w:val="00627E7D"/>
    <w:rsid w:val="006309C3"/>
    <w:rsid w:val="00630F9A"/>
    <w:rsid w:val="00634B69"/>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1CED"/>
    <w:rsid w:val="0067202A"/>
    <w:rsid w:val="0067325D"/>
    <w:rsid w:val="00673679"/>
    <w:rsid w:val="00673A29"/>
    <w:rsid w:val="00675C8D"/>
    <w:rsid w:val="00680114"/>
    <w:rsid w:val="00681E15"/>
    <w:rsid w:val="00683570"/>
    <w:rsid w:val="00683ABA"/>
    <w:rsid w:val="00684224"/>
    <w:rsid w:val="00684867"/>
    <w:rsid w:val="00684F33"/>
    <w:rsid w:val="0068540B"/>
    <w:rsid w:val="00685D90"/>
    <w:rsid w:val="0068630E"/>
    <w:rsid w:val="00686CD5"/>
    <w:rsid w:val="00686D82"/>
    <w:rsid w:val="00687945"/>
    <w:rsid w:val="00687AA3"/>
    <w:rsid w:val="00690340"/>
    <w:rsid w:val="00690736"/>
    <w:rsid w:val="00691112"/>
    <w:rsid w:val="00692B72"/>
    <w:rsid w:val="00692DD7"/>
    <w:rsid w:val="00694497"/>
    <w:rsid w:val="006946D1"/>
    <w:rsid w:val="00694705"/>
    <w:rsid w:val="00694721"/>
    <w:rsid w:val="00694B6D"/>
    <w:rsid w:val="006951B1"/>
    <w:rsid w:val="006952E0"/>
    <w:rsid w:val="006958C8"/>
    <w:rsid w:val="00696C45"/>
    <w:rsid w:val="00696ECA"/>
    <w:rsid w:val="006976BE"/>
    <w:rsid w:val="00697DFE"/>
    <w:rsid w:val="006A07A1"/>
    <w:rsid w:val="006A0A52"/>
    <w:rsid w:val="006A15F8"/>
    <w:rsid w:val="006A1D30"/>
    <w:rsid w:val="006A327A"/>
    <w:rsid w:val="006A3600"/>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2A8"/>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369"/>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6A8B"/>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38BA"/>
    <w:rsid w:val="007F4BF8"/>
    <w:rsid w:val="007F61EB"/>
    <w:rsid w:val="007F7805"/>
    <w:rsid w:val="007F7F6B"/>
    <w:rsid w:val="008014BD"/>
    <w:rsid w:val="008017C8"/>
    <w:rsid w:val="0080188B"/>
    <w:rsid w:val="00802234"/>
    <w:rsid w:val="0080248A"/>
    <w:rsid w:val="00802E97"/>
    <w:rsid w:val="0080314D"/>
    <w:rsid w:val="008033D8"/>
    <w:rsid w:val="00803EDE"/>
    <w:rsid w:val="00803FB3"/>
    <w:rsid w:val="00804229"/>
    <w:rsid w:val="00807C4B"/>
    <w:rsid w:val="008109B9"/>
    <w:rsid w:val="00812FA4"/>
    <w:rsid w:val="008136C2"/>
    <w:rsid w:val="008137A0"/>
    <w:rsid w:val="008141C5"/>
    <w:rsid w:val="00814498"/>
    <w:rsid w:val="00815144"/>
    <w:rsid w:val="008165AC"/>
    <w:rsid w:val="008179AA"/>
    <w:rsid w:val="00820CE0"/>
    <w:rsid w:val="0082142A"/>
    <w:rsid w:val="00821475"/>
    <w:rsid w:val="00822255"/>
    <w:rsid w:val="00822D2C"/>
    <w:rsid w:val="00824266"/>
    <w:rsid w:val="00825127"/>
    <w:rsid w:val="008260C2"/>
    <w:rsid w:val="008265D0"/>
    <w:rsid w:val="008266EF"/>
    <w:rsid w:val="00830A6D"/>
    <w:rsid w:val="00832019"/>
    <w:rsid w:val="0083202E"/>
    <w:rsid w:val="008332BD"/>
    <w:rsid w:val="008333E8"/>
    <w:rsid w:val="008334E7"/>
    <w:rsid w:val="00835428"/>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66C1A"/>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1F25"/>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4E7"/>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8720A"/>
    <w:rsid w:val="009905F5"/>
    <w:rsid w:val="009924C1"/>
    <w:rsid w:val="00992FB6"/>
    <w:rsid w:val="0099638F"/>
    <w:rsid w:val="00996E78"/>
    <w:rsid w:val="00997EED"/>
    <w:rsid w:val="009A03B3"/>
    <w:rsid w:val="009A08FC"/>
    <w:rsid w:val="009A1351"/>
    <w:rsid w:val="009A1FB9"/>
    <w:rsid w:val="009A208C"/>
    <w:rsid w:val="009A36A9"/>
    <w:rsid w:val="009A4217"/>
    <w:rsid w:val="009A594E"/>
    <w:rsid w:val="009A5C93"/>
    <w:rsid w:val="009A5EB2"/>
    <w:rsid w:val="009A6030"/>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9F7111"/>
    <w:rsid w:val="00A008DD"/>
    <w:rsid w:val="00A02B8B"/>
    <w:rsid w:val="00A03813"/>
    <w:rsid w:val="00A03AE4"/>
    <w:rsid w:val="00A054BF"/>
    <w:rsid w:val="00A077CF"/>
    <w:rsid w:val="00A07D9D"/>
    <w:rsid w:val="00A107D2"/>
    <w:rsid w:val="00A10BC5"/>
    <w:rsid w:val="00A11877"/>
    <w:rsid w:val="00A11CC7"/>
    <w:rsid w:val="00A11E9B"/>
    <w:rsid w:val="00A13124"/>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208"/>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39B8"/>
    <w:rsid w:val="00A96F59"/>
    <w:rsid w:val="00A9738C"/>
    <w:rsid w:val="00AA0839"/>
    <w:rsid w:val="00AA1942"/>
    <w:rsid w:val="00AA1B0F"/>
    <w:rsid w:val="00AA2535"/>
    <w:rsid w:val="00AA3677"/>
    <w:rsid w:val="00AA586C"/>
    <w:rsid w:val="00AA6EB8"/>
    <w:rsid w:val="00AA770D"/>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5F2B"/>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0A9B"/>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2D89"/>
    <w:rsid w:val="00B83AE6"/>
    <w:rsid w:val="00B84757"/>
    <w:rsid w:val="00B853F6"/>
    <w:rsid w:val="00B860B9"/>
    <w:rsid w:val="00B8636A"/>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97A"/>
    <w:rsid w:val="00C14C09"/>
    <w:rsid w:val="00C15092"/>
    <w:rsid w:val="00C15221"/>
    <w:rsid w:val="00C16C42"/>
    <w:rsid w:val="00C17CED"/>
    <w:rsid w:val="00C2062F"/>
    <w:rsid w:val="00C20BE2"/>
    <w:rsid w:val="00C23F60"/>
    <w:rsid w:val="00C245CF"/>
    <w:rsid w:val="00C25928"/>
    <w:rsid w:val="00C26C85"/>
    <w:rsid w:val="00C27D48"/>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3DA3"/>
    <w:rsid w:val="00C74832"/>
    <w:rsid w:val="00C752CF"/>
    <w:rsid w:val="00C8172E"/>
    <w:rsid w:val="00C819AF"/>
    <w:rsid w:val="00C821A7"/>
    <w:rsid w:val="00C8375E"/>
    <w:rsid w:val="00C87EDB"/>
    <w:rsid w:val="00C90B26"/>
    <w:rsid w:val="00C92364"/>
    <w:rsid w:val="00C92D2C"/>
    <w:rsid w:val="00C959A8"/>
    <w:rsid w:val="00C95A25"/>
    <w:rsid w:val="00C960CD"/>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1218"/>
    <w:rsid w:val="00CB3B1F"/>
    <w:rsid w:val="00CB4CCF"/>
    <w:rsid w:val="00CB5B1D"/>
    <w:rsid w:val="00CB63F4"/>
    <w:rsid w:val="00CB7265"/>
    <w:rsid w:val="00CC14A4"/>
    <w:rsid w:val="00CC1DE1"/>
    <w:rsid w:val="00CC3F94"/>
    <w:rsid w:val="00CC56B8"/>
    <w:rsid w:val="00CC6E6F"/>
    <w:rsid w:val="00CD08C0"/>
    <w:rsid w:val="00CD0999"/>
    <w:rsid w:val="00CD2A30"/>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5D38"/>
    <w:rsid w:val="00D276FB"/>
    <w:rsid w:val="00D30D12"/>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9BA"/>
    <w:rsid w:val="00D42F25"/>
    <w:rsid w:val="00D430AE"/>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3751"/>
    <w:rsid w:val="00D63EB6"/>
    <w:rsid w:val="00D648D5"/>
    <w:rsid w:val="00D64BF8"/>
    <w:rsid w:val="00D653C6"/>
    <w:rsid w:val="00D67DD8"/>
    <w:rsid w:val="00D700F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7B"/>
    <w:rsid w:val="00DA79E8"/>
    <w:rsid w:val="00DB115E"/>
    <w:rsid w:val="00DB1CCB"/>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1A1B"/>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121"/>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18F"/>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0F33"/>
    <w:rsid w:val="00E43157"/>
    <w:rsid w:val="00E45B1C"/>
    <w:rsid w:val="00E465B1"/>
    <w:rsid w:val="00E47244"/>
    <w:rsid w:val="00E47F0F"/>
    <w:rsid w:val="00E50B2A"/>
    <w:rsid w:val="00E513DD"/>
    <w:rsid w:val="00E51DC1"/>
    <w:rsid w:val="00E53AAC"/>
    <w:rsid w:val="00E54F4A"/>
    <w:rsid w:val="00E55746"/>
    <w:rsid w:val="00E55C3C"/>
    <w:rsid w:val="00E56162"/>
    <w:rsid w:val="00E56233"/>
    <w:rsid w:val="00E563F7"/>
    <w:rsid w:val="00E567C6"/>
    <w:rsid w:val="00E56FF4"/>
    <w:rsid w:val="00E57120"/>
    <w:rsid w:val="00E58CAA"/>
    <w:rsid w:val="00E60DCB"/>
    <w:rsid w:val="00E6169B"/>
    <w:rsid w:val="00E6175E"/>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F1C"/>
    <w:rsid w:val="00E832C6"/>
    <w:rsid w:val="00E841FA"/>
    <w:rsid w:val="00E85389"/>
    <w:rsid w:val="00E85DCB"/>
    <w:rsid w:val="00E8633B"/>
    <w:rsid w:val="00E87943"/>
    <w:rsid w:val="00E901F2"/>
    <w:rsid w:val="00E91E38"/>
    <w:rsid w:val="00E94F51"/>
    <w:rsid w:val="00E95BD4"/>
    <w:rsid w:val="00E96C0B"/>
    <w:rsid w:val="00E9780A"/>
    <w:rsid w:val="00EA0AAB"/>
    <w:rsid w:val="00EA0B94"/>
    <w:rsid w:val="00EA1A39"/>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64A6"/>
    <w:rsid w:val="00EC7100"/>
    <w:rsid w:val="00ED000A"/>
    <w:rsid w:val="00ED0A6E"/>
    <w:rsid w:val="00ED19BF"/>
    <w:rsid w:val="00ED36D2"/>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65D0"/>
    <w:rsid w:val="00EF7FCA"/>
    <w:rsid w:val="00F01DA4"/>
    <w:rsid w:val="00F03C32"/>
    <w:rsid w:val="00F05182"/>
    <w:rsid w:val="00F05AA2"/>
    <w:rsid w:val="00F05F13"/>
    <w:rsid w:val="00F06112"/>
    <w:rsid w:val="00F07099"/>
    <w:rsid w:val="00F07A73"/>
    <w:rsid w:val="00F07CDC"/>
    <w:rsid w:val="00F100BF"/>
    <w:rsid w:val="00F10150"/>
    <w:rsid w:val="00F10180"/>
    <w:rsid w:val="00F101F7"/>
    <w:rsid w:val="00F10EC3"/>
    <w:rsid w:val="00F1202A"/>
    <w:rsid w:val="00F1208B"/>
    <w:rsid w:val="00F127B5"/>
    <w:rsid w:val="00F1473F"/>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17D"/>
    <w:rsid w:val="00F44533"/>
    <w:rsid w:val="00F45492"/>
    <w:rsid w:val="00F45D52"/>
    <w:rsid w:val="00F473F0"/>
    <w:rsid w:val="00F51941"/>
    <w:rsid w:val="00F51E76"/>
    <w:rsid w:val="00F525E5"/>
    <w:rsid w:val="00F53436"/>
    <w:rsid w:val="00F5586E"/>
    <w:rsid w:val="00F56CDD"/>
    <w:rsid w:val="00F56D3B"/>
    <w:rsid w:val="00F62679"/>
    <w:rsid w:val="00F62C99"/>
    <w:rsid w:val="00F63240"/>
    <w:rsid w:val="00F64B16"/>
    <w:rsid w:val="00F6624C"/>
    <w:rsid w:val="00F67304"/>
    <w:rsid w:val="00F67384"/>
    <w:rsid w:val="00F674D1"/>
    <w:rsid w:val="00F67E9B"/>
    <w:rsid w:val="00F707FA"/>
    <w:rsid w:val="00F708DD"/>
    <w:rsid w:val="00F7221B"/>
    <w:rsid w:val="00F72B6D"/>
    <w:rsid w:val="00F73B46"/>
    <w:rsid w:val="00F73B4A"/>
    <w:rsid w:val="00F745F8"/>
    <w:rsid w:val="00F746B4"/>
    <w:rsid w:val="00F7472C"/>
    <w:rsid w:val="00F75FA6"/>
    <w:rsid w:val="00F76264"/>
    <w:rsid w:val="00F775CF"/>
    <w:rsid w:val="00F77F00"/>
    <w:rsid w:val="00F822E0"/>
    <w:rsid w:val="00F82F8F"/>
    <w:rsid w:val="00F83308"/>
    <w:rsid w:val="00F83C73"/>
    <w:rsid w:val="00F85DA8"/>
    <w:rsid w:val="00F85E88"/>
    <w:rsid w:val="00F86252"/>
    <w:rsid w:val="00F86DD8"/>
    <w:rsid w:val="00F918C1"/>
    <w:rsid w:val="00F92673"/>
    <w:rsid w:val="00F92ABB"/>
    <w:rsid w:val="00F93DB3"/>
    <w:rsid w:val="00F94444"/>
    <w:rsid w:val="00F946E0"/>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107"/>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0C016"/>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0B815D9D-4853-44D6-A194-270E0CFD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 w:type="character" w:customStyle="1" w:styleId="ui-provider">
    <w:name w:val="ui-provider"/>
    <w:basedOn w:val="DefaultParagraphFont"/>
    <w:rsid w:val="004D3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sa.meade.osbp.mbx.ditco-small-business-office@mail.mil" TargetMode="External"/><Relationship Id="rId18" Type="http://schemas.openxmlformats.org/officeDocument/2006/relationships/hyperlink" Target="https://dod365.sharepoint-mil.us/sites/disa-PL2/SitePages/Corporate-Library.aspx"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mailto:disa.meade.bd.mbx.mrr@mail.mil" TargetMode="External"/><Relationship Id="rId7" Type="http://schemas.openxmlformats.org/officeDocument/2006/relationships/settings" Target="settings.xml"/><Relationship Id="rId12" Type="http://schemas.openxmlformats.org/officeDocument/2006/relationships/hyperlink" Target="mailto:disa.meade.osbp.mbx.ditco-small-business-office@mail.mil" TargetMode="External"/><Relationship Id="rId1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d365.sharepoint-mil.us/sites/disa-PL2/SitePages/Corporate-Library.aspx" TargetMode="External"/><Relationship Id="rId20" Type="http://schemas.openxmlformats.org/officeDocument/2006/relationships/hyperlink" Target="https://dod365.sharepoint-mil.us/sites/disa-PL2/SitePages/Corporate-Library.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osbp.mbx.ditco-small-business-office@mail.mi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sbs.sba.gov/dsbs/search/dsp_dsbs.cf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10" ma:contentTypeDescription="Create a new document." ma:contentTypeScope="" ma:versionID="6ee4292a9eeb2f26f8e6bffe99e16a7b">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8eb19194aa03cbd0aa61cb60259a588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2.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FF3BB7-B770-4C90-BB9A-FF1381AE3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04A128-BA0C-4F07-88BB-B1705B6C27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841</Words>
  <Characters>6449</Characters>
  <Application>Microsoft Office Word</Application>
  <DocSecurity>0</DocSecurity>
  <Lines>53</Lines>
  <Paragraphs>14</Paragraphs>
  <ScaleCrop>false</ScaleCrop>
  <Company>SAFNET</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Ranz, Timothy D (Tim) CIV DISA PSD (USA)</cp:lastModifiedBy>
  <cp:revision>1</cp:revision>
  <cp:lastPrinted>2019-08-21T14:52:00Z</cp:lastPrinted>
  <dcterms:created xsi:type="dcterms:W3CDTF">2025-05-20T18:45:00Z</dcterms:created>
  <dcterms:modified xsi:type="dcterms:W3CDTF">2025-05-21T18:22:00Z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