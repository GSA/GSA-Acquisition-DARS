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2D25D0E7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76027626"/>
      <w:bookmarkStart w:id="1" w:name="_Toc76029825"/>
      <w:bookmarkStart w:id="2" w:name="_Toc162361856"/>
      <w:bookmarkStart w:id="3" w:name="_Toc345306720"/>
      <w:bookmarkStart w:id="4" w:name="_Toc350243852"/>
      <w:bookmarkStart w:id="5" w:name="_Toc350579318"/>
      <w:bookmarkStart w:id="6" w:name="_Toc351646710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C44185">
        <w:rPr>
          <w:color w:val="auto"/>
          <w:sz w:val="28"/>
          <w:szCs w:val="28"/>
        </w:rPr>
        <w:t>2</w:t>
      </w:r>
      <w:r w:rsidR="00A31E2E">
        <w:rPr>
          <w:color w:val="auto"/>
          <w:sz w:val="28"/>
          <w:szCs w:val="28"/>
        </w:rPr>
        <w:t>4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0"/>
      <w:bookmarkEnd w:id="1"/>
      <w:r w:rsidR="00A31E2E" w:rsidRPr="00A31E2E">
        <w:t>PROTECTION OF PRIVACY AND FREEDOM OF INFORMATION</w:t>
      </w:r>
      <w:bookmarkEnd w:id="2"/>
    </w:p>
    <w:p w14:paraId="07647B7E" w14:textId="402C46B5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del w:id="7" w:author="PS21" w:date="2025-05-21T13:37:00Z">
        <w:r w:rsidR="00C8172E">
          <w:rPr>
            <w:i/>
            <w:iCs/>
          </w:rPr>
          <w:delText>April</w:delText>
        </w:r>
        <w:r w:rsidR="008E5690">
          <w:rPr>
            <w:i/>
            <w:iCs/>
          </w:rPr>
          <w:delText xml:space="preserve"> 202</w:delText>
        </w:r>
        <w:r w:rsidR="00C8172E">
          <w:rPr>
            <w:i/>
            <w:iCs/>
          </w:rPr>
          <w:delText>4</w:delText>
        </w:r>
        <w:r w:rsidR="5EE2CC59" w:rsidRPr="5C01A14C">
          <w:rPr>
            <w:i/>
            <w:iCs/>
          </w:rPr>
          <w:delText xml:space="preserve"> </w:delText>
        </w:r>
      </w:del>
      <w:ins w:id="8" w:author="PS21" w:date="2025-05-21T13:37:00Z">
        <w:r w:rsidR="00D90416">
          <w:rPr>
            <w:i/>
            <w:iCs/>
          </w:rPr>
          <w:t>May 2025</w:t>
        </w:r>
      </w:ins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67D48669" w14:textId="2AC2694A" w:rsidR="00A31E2E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2361856" w:history="1">
            <w:r w:rsidR="00A31E2E" w:rsidRPr="004A2B21">
              <w:rPr>
                <w:rStyle w:val="Hyperlink"/>
                <w:noProof/>
              </w:rPr>
              <w:t>PART 5824 -  PROTECTION OF PRIVACY AND FREEDOM OF INFORMATION</w:t>
            </w:r>
            <w:r w:rsidR="00A31E2E">
              <w:rPr>
                <w:noProof/>
                <w:webHidden/>
              </w:rPr>
              <w:tab/>
            </w:r>
            <w:r w:rsidR="00A31E2E">
              <w:rPr>
                <w:noProof/>
                <w:webHidden/>
              </w:rPr>
              <w:fldChar w:fldCharType="begin"/>
            </w:r>
            <w:r w:rsidR="00A31E2E">
              <w:rPr>
                <w:noProof/>
                <w:webHidden/>
              </w:rPr>
              <w:instrText xml:space="preserve"> PAGEREF _Toc162361856 \h </w:instrText>
            </w:r>
            <w:r w:rsidR="00A31E2E">
              <w:rPr>
                <w:noProof/>
                <w:webHidden/>
              </w:rPr>
            </w:r>
            <w:r w:rsidR="00A31E2E">
              <w:rPr>
                <w:noProof/>
                <w:webHidden/>
              </w:rPr>
              <w:fldChar w:fldCharType="separate"/>
            </w:r>
            <w:r w:rsidR="00A31E2E">
              <w:rPr>
                <w:noProof/>
                <w:webHidden/>
              </w:rPr>
              <w:t>1</w:t>
            </w:r>
            <w:r w:rsidR="00A31E2E">
              <w:rPr>
                <w:noProof/>
                <w:webHidden/>
              </w:rPr>
              <w:fldChar w:fldCharType="end"/>
            </w:r>
          </w:hyperlink>
        </w:p>
        <w:p w14:paraId="5F354B06" w14:textId="6C35D45C" w:rsidR="00A31E2E" w:rsidRDefault="00D93C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1857" w:history="1">
            <w:r w:rsidR="00A31E2E" w:rsidRPr="004A2B21">
              <w:rPr>
                <w:rStyle w:val="Hyperlink"/>
                <w:caps/>
                <w:noProof/>
              </w:rPr>
              <w:t xml:space="preserve">SUBPART 5824.2 – </w:t>
            </w:r>
            <w:r w:rsidR="00A31E2E" w:rsidRPr="004A2B21">
              <w:rPr>
                <w:rStyle w:val="Hyperlink"/>
                <w:noProof/>
              </w:rPr>
              <w:t>FREEDOM OF INFORMATION ACT</w:t>
            </w:r>
            <w:r w:rsidR="00A31E2E">
              <w:rPr>
                <w:noProof/>
                <w:webHidden/>
              </w:rPr>
              <w:tab/>
            </w:r>
            <w:r w:rsidR="00A31E2E">
              <w:rPr>
                <w:noProof/>
                <w:webHidden/>
              </w:rPr>
              <w:fldChar w:fldCharType="begin"/>
            </w:r>
            <w:r w:rsidR="00A31E2E">
              <w:rPr>
                <w:noProof/>
                <w:webHidden/>
              </w:rPr>
              <w:instrText xml:space="preserve"> PAGEREF _Toc162361857 \h </w:instrText>
            </w:r>
            <w:r w:rsidR="00A31E2E">
              <w:rPr>
                <w:noProof/>
                <w:webHidden/>
              </w:rPr>
            </w:r>
            <w:r w:rsidR="00A31E2E">
              <w:rPr>
                <w:noProof/>
                <w:webHidden/>
              </w:rPr>
              <w:fldChar w:fldCharType="separate"/>
            </w:r>
            <w:r w:rsidR="00A31E2E">
              <w:rPr>
                <w:noProof/>
                <w:webHidden/>
              </w:rPr>
              <w:t>1</w:t>
            </w:r>
            <w:r w:rsidR="00A31E2E">
              <w:rPr>
                <w:noProof/>
                <w:webHidden/>
              </w:rPr>
              <w:fldChar w:fldCharType="end"/>
            </w:r>
          </w:hyperlink>
        </w:p>
        <w:p w14:paraId="1A8C2011" w14:textId="0B8450E5" w:rsidR="00A31E2E" w:rsidRDefault="00D93CB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1858" w:history="1">
            <w:r w:rsidR="00A31E2E" w:rsidRPr="004A2B21">
              <w:rPr>
                <w:rStyle w:val="Hyperlink"/>
                <w:noProof/>
              </w:rPr>
              <w:t>5824.203   Policy</w:t>
            </w:r>
            <w:r w:rsidR="00A31E2E">
              <w:rPr>
                <w:noProof/>
                <w:webHidden/>
              </w:rPr>
              <w:tab/>
            </w:r>
            <w:r w:rsidR="00A31E2E">
              <w:rPr>
                <w:noProof/>
                <w:webHidden/>
              </w:rPr>
              <w:fldChar w:fldCharType="begin"/>
            </w:r>
            <w:r w:rsidR="00A31E2E">
              <w:rPr>
                <w:noProof/>
                <w:webHidden/>
              </w:rPr>
              <w:instrText xml:space="preserve"> PAGEREF _Toc162361858 \h </w:instrText>
            </w:r>
            <w:r w:rsidR="00A31E2E">
              <w:rPr>
                <w:noProof/>
                <w:webHidden/>
              </w:rPr>
            </w:r>
            <w:r w:rsidR="00A31E2E">
              <w:rPr>
                <w:noProof/>
                <w:webHidden/>
              </w:rPr>
              <w:fldChar w:fldCharType="separate"/>
            </w:r>
            <w:r w:rsidR="00A31E2E">
              <w:rPr>
                <w:noProof/>
                <w:webHidden/>
              </w:rPr>
              <w:t>1</w:t>
            </w:r>
            <w:r w:rsidR="00A31E2E">
              <w:rPr>
                <w:noProof/>
                <w:webHidden/>
              </w:rPr>
              <w:fldChar w:fldCharType="end"/>
            </w:r>
          </w:hyperlink>
        </w:p>
        <w:p w14:paraId="56AF196C" w14:textId="0CB6DB76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3C05EA14" w14:textId="7C97FA05" w:rsidR="000B6443" w:rsidRDefault="000B6443" w:rsidP="000B6443">
      <w:pPr>
        <w:pStyle w:val="Heading2"/>
        <w:keepNext w:val="0"/>
        <w:keepLines w:val="0"/>
      </w:pPr>
      <w:bookmarkStart w:id="9" w:name="_Toc162361857"/>
      <w:bookmarkStart w:id="10" w:name="_Toc351646714"/>
      <w:bookmarkStart w:id="11" w:name="_Toc45291369"/>
      <w:bookmarkStart w:id="12" w:name="_Toc76027632"/>
      <w:bookmarkEnd w:id="3"/>
      <w:bookmarkEnd w:id="4"/>
      <w:bookmarkEnd w:id="5"/>
      <w:bookmarkEnd w:id="6"/>
      <w:r>
        <w:rPr>
          <w:caps/>
        </w:rPr>
        <w:t>SUBPART 58</w:t>
      </w:r>
      <w:r w:rsidR="00AB7649">
        <w:rPr>
          <w:caps/>
        </w:rPr>
        <w:t>2</w:t>
      </w:r>
      <w:r w:rsidR="00A31E2E">
        <w:rPr>
          <w:caps/>
        </w:rPr>
        <w:t>4.2</w:t>
      </w:r>
      <w:r>
        <w:rPr>
          <w:caps/>
        </w:rPr>
        <w:t xml:space="preserve"> – </w:t>
      </w:r>
      <w:r w:rsidR="00A31E2E" w:rsidRPr="00D24C98">
        <w:t>FREEDOM OF INFORMATION ACT</w:t>
      </w:r>
      <w:bookmarkEnd w:id="9"/>
    </w:p>
    <w:p w14:paraId="49F1E73E" w14:textId="1BC4B187" w:rsidR="000B6443" w:rsidRDefault="000B6443" w:rsidP="000B6443">
      <w:pPr>
        <w:pStyle w:val="Heading3"/>
        <w:keepNext w:val="0"/>
        <w:keepLines w:val="0"/>
      </w:pPr>
      <w:bookmarkStart w:id="13" w:name="_Toc162361858"/>
      <w:r w:rsidRPr="008D37C0">
        <w:t>5</w:t>
      </w:r>
      <w:r>
        <w:t>8</w:t>
      </w:r>
      <w:r w:rsidR="00935972">
        <w:t>2</w:t>
      </w:r>
      <w:r w:rsidR="00A31E2E">
        <w:t>4.203</w:t>
      </w:r>
      <w:r>
        <w:t xml:space="preserve">   </w:t>
      </w:r>
      <w:r w:rsidR="00A31E2E">
        <w:t>Policy</w:t>
      </w:r>
      <w:bookmarkEnd w:id="13"/>
    </w:p>
    <w:bookmarkEnd w:id="10"/>
    <w:bookmarkEnd w:id="11"/>
    <w:bookmarkEnd w:id="12"/>
    <w:p w14:paraId="39B0C0BF" w14:textId="2AFD1F60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A31E2E">
        <w:rPr>
          <w:szCs w:val="24"/>
        </w:rPr>
        <w:t xml:space="preserve">(S-90) Upon receipt of a request under this subpart, the DISA </w:t>
      </w:r>
      <w:del w:id="14" w:author="PS21" w:date="2025-05-21T13:37:00Z">
        <w:r w:rsidRPr="00A31E2E">
          <w:rPr>
            <w:szCs w:val="24"/>
          </w:rPr>
          <w:delText>employee</w:delText>
        </w:r>
      </w:del>
      <w:ins w:id="15" w:author="PS21" w:date="2025-05-21T13:37:00Z">
        <w:r w:rsidR="00001957">
          <w:rPr>
            <w:szCs w:val="24"/>
          </w:rPr>
          <w:t>recipient</w:t>
        </w:r>
      </w:ins>
      <w:r w:rsidRPr="00A31E2E">
        <w:rPr>
          <w:szCs w:val="24"/>
        </w:rPr>
        <w:t xml:space="preserve"> shall inform the requester that they must file a Freedom of Information Act request </w:t>
      </w:r>
      <w:del w:id="16" w:author="PS21" w:date="2025-05-21T13:37:00Z">
        <w:r w:rsidRPr="00A31E2E">
          <w:rPr>
            <w:szCs w:val="24"/>
          </w:rPr>
          <w:delText>to</w:delText>
        </w:r>
      </w:del>
      <w:ins w:id="17" w:author="PS21" w:date="2025-05-21T13:37:00Z">
        <w:r w:rsidR="001C332E">
          <w:rPr>
            <w:szCs w:val="24"/>
          </w:rPr>
          <w:t>in accordance with</w:t>
        </w:r>
      </w:ins>
      <w:r w:rsidR="001C332E">
        <w:rPr>
          <w:szCs w:val="24"/>
        </w:rPr>
        <w:t xml:space="preserve"> the </w:t>
      </w:r>
      <w:del w:id="18" w:author="PS21" w:date="2025-05-21T13:37:00Z">
        <w:r w:rsidRPr="00A31E2E">
          <w:rPr>
            <w:szCs w:val="24"/>
          </w:rPr>
          <w:delText>address</w:delText>
        </w:r>
      </w:del>
      <w:ins w:id="19" w:author="PS21" w:date="2025-05-21T13:37:00Z">
        <w:r w:rsidR="001C332E">
          <w:rPr>
            <w:szCs w:val="24"/>
          </w:rPr>
          <w:t>guidance</w:t>
        </w:r>
      </w:ins>
      <w:r w:rsidR="001C332E">
        <w:rPr>
          <w:szCs w:val="24"/>
        </w:rPr>
        <w:t xml:space="preserve"> below</w:t>
      </w:r>
      <w:r w:rsidR="000A1EE8">
        <w:rPr>
          <w:szCs w:val="24"/>
        </w:rPr>
        <w:t>.</w:t>
      </w:r>
      <w:r w:rsidR="00BB6B39">
        <w:rPr>
          <w:szCs w:val="24"/>
        </w:rPr>
        <w:t xml:space="preserve"> </w:t>
      </w:r>
      <w:del w:id="20" w:author="PS21" w:date="2025-05-21T13:37:00Z">
        <w:r w:rsidRPr="00A31E2E">
          <w:rPr>
            <w:szCs w:val="24"/>
          </w:rPr>
          <w:delText xml:space="preserve">Requests can be sent via USPS, fax or e-mail. </w:delText>
        </w:r>
      </w:del>
      <w:r w:rsidRPr="00A31E2E">
        <w:rPr>
          <w:szCs w:val="24"/>
        </w:rPr>
        <w:t>Advise requester(s) that the FOIA</w:t>
      </w:r>
      <w:r w:rsidRPr="00A31E2E">
        <w:rPr>
          <w:spacing w:val="-25"/>
          <w:szCs w:val="24"/>
        </w:rPr>
        <w:t xml:space="preserve"> </w:t>
      </w:r>
      <w:r w:rsidRPr="00A31E2E">
        <w:rPr>
          <w:szCs w:val="24"/>
        </w:rPr>
        <w:t xml:space="preserve">Office is the focal point </w:t>
      </w:r>
      <w:del w:id="21" w:author="PS21" w:date="2025-05-21T13:37:00Z">
        <w:r w:rsidRPr="00A31E2E">
          <w:rPr>
            <w:szCs w:val="24"/>
          </w:rPr>
          <w:delText>of all such information and that</w:delText>
        </w:r>
      </w:del>
      <w:ins w:id="22" w:author="PS21" w:date="2025-05-21T13:37:00Z">
        <w:r w:rsidRPr="00A31E2E">
          <w:rPr>
            <w:szCs w:val="24"/>
          </w:rPr>
          <w:t>and</w:t>
        </w:r>
      </w:ins>
      <w:r w:rsidRPr="00A31E2E">
        <w:rPr>
          <w:szCs w:val="24"/>
        </w:rPr>
        <w:t xml:space="preserve"> official information may only be released through the FOIA Office</w:t>
      </w:r>
      <w:ins w:id="23" w:author="PS21" w:date="2025-05-21T13:37:00Z">
        <w:r w:rsidR="002C5D47">
          <w:rPr>
            <w:szCs w:val="24"/>
          </w:rPr>
          <w:t>,</w:t>
        </w:r>
      </w:ins>
      <w:r w:rsidRPr="00A31E2E">
        <w:rPr>
          <w:szCs w:val="24"/>
        </w:rPr>
        <w:t xml:space="preserve"> or their authorized</w:t>
      </w:r>
      <w:r w:rsidRPr="00A31E2E">
        <w:rPr>
          <w:spacing w:val="-1"/>
          <w:szCs w:val="24"/>
        </w:rPr>
        <w:t xml:space="preserve"> </w:t>
      </w:r>
      <w:r w:rsidRPr="00A31E2E">
        <w:rPr>
          <w:szCs w:val="24"/>
        </w:rPr>
        <w:t>designee.</w:t>
      </w:r>
    </w:p>
    <w:p w14:paraId="4CDF41D8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p w14:paraId="4BA9627E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del w:id="24" w:author="PS21" w:date="2025-05-21T13:37:00Z"/>
          <w:szCs w:val="24"/>
        </w:rPr>
      </w:pPr>
      <w:del w:id="25" w:author="PS21" w:date="2025-05-21T13:37:00Z">
        <w:r w:rsidRPr="00A31E2E">
          <w:rPr>
            <w:szCs w:val="24"/>
          </w:rPr>
          <w:delText>Defense Information Systems Agency</w:delText>
        </w:r>
      </w:del>
    </w:p>
    <w:p w14:paraId="14B133DC" w14:textId="3C345397" w:rsidR="00CE4359" w:rsidRPr="00CE4359" w:rsidRDefault="00A31E2E" w:rsidP="00CE4359">
      <w:pPr>
        <w:autoSpaceDE w:val="0"/>
        <w:autoSpaceDN w:val="0"/>
        <w:adjustRightInd w:val="0"/>
        <w:spacing w:before="0" w:after="0"/>
        <w:ind w:left="450"/>
        <w:rPr>
          <w:ins w:id="26" w:author="PS21" w:date="2025-05-21T13:37:00Z"/>
          <w:rFonts w:eastAsia="Calibri"/>
          <w:color w:val="000000"/>
          <w:szCs w:val="24"/>
        </w:rPr>
      </w:pPr>
      <w:del w:id="27" w:author="PS21" w:date="2025-05-21T13:37:00Z">
        <w:r w:rsidRPr="00A31E2E">
          <w:rPr>
            <w:szCs w:val="24"/>
          </w:rPr>
          <w:delText>ATTN: Headquarters</w:delText>
        </w:r>
      </w:del>
      <w:ins w:id="28" w:author="PS21" w:date="2025-05-21T13:37:00Z">
        <w:r w:rsidR="00CE4359" w:rsidRPr="00CE4359">
          <w:rPr>
            <w:rFonts w:eastAsia="Calibri"/>
            <w:b/>
            <w:bCs/>
            <w:color w:val="000000"/>
            <w:szCs w:val="24"/>
          </w:rPr>
          <w:t>Make a</w:t>
        </w:r>
      </w:ins>
      <w:r w:rsidR="00CE4359" w:rsidRPr="00CE4359">
        <w:rPr>
          <w:rFonts w:eastAsia="Calibri"/>
          <w:b/>
          <w:color w:val="000000"/>
          <w:rPrChange w:id="29" w:author="PS21" w:date="2025-05-21T13:37:00Z">
            <w:rPr>
              <w:rFonts w:eastAsia="Calibri"/>
            </w:rPr>
          </w:rPrChange>
        </w:rPr>
        <w:t xml:space="preserve"> FOIA </w:t>
      </w:r>
      <w:ins w:id="30" w:author="PS21" w:date="2025-05-21T13:37:00Z">
        <w:r w:rsidR="00CE4359" w:rsidRPr="00CE4359">
          <w:rPr>
            <w:rFonts w:eastAsia="Calibri"/>
            <w:b/>
            <w:bCs/>
            <w:color w:val="000000"/>
            <w:szCs w:val="24"/>
          </w:rPr>
          <w:t>Request to DISA</w:t>
        </w:r>
      </w:ins>
    </w:p>
    <w:p w14:paraId="0CE4DD9F" w14:textId="77777777" w:rsidR="0028306F" w:rsidRDefault="0028306F" w:rsidP="00CE4359">
      <w:pPr>
        <w:autoSpaceDE w:val="0"/>
        <w:autoSpaceDN w:val="0"/>
        <w:adjustRightInd w:val="0"/>
        <w:spacing w:before="0" w:after="0"/>
        <w:ind w:left="450"/>
        <w:rPr>
          <w:ins w:id="31" w:author="PS21" w:date="2025-05-21T13:37:00Z"/>
          <w:rFonts w:eastAsia="Calibri"/>
          <w:b/>
          <w:bCs/>
          <w:color w:val="000000"/>
          <w:szCs w:val="24"/>
        </w:rPr>
      </w:pPr>
    </w:p>
    <w:p w14:paraId="6D1F2B6D" w14:textId="3E779D33" w:rsidR="00CE4359" w:rsidRPr="00CE4359" w:rsidRDefault="00CE4359" w:rsidP="00CE4359">
      <w:pPr>
        <w:autoSpaceDE w:val="0"/>
        <w:autoSpaceDN w:val="0"/>
        <w:adjustRightInd w:val="0"/>
        <w:spacing w:before="0" w:after="0"/>
        <w:ind w:left="450"/>
        <w:rPr>
          <w:rFonts w:eastAsia="Calibri"/>
          <w:color w:val="000000"/>
          <w:rPrChange w:id="32" w:author="PS21" w:date="2025-05-21T13:37:00Z">
            <w:rPr>
              <w:rFonts w:eastAsia="Calibri"/>
            </w:rPr>
          </w:rPrChange>
        </w:rPr>
        <w:pPrChange w:id="33" w:author="PS21" w:date="2025-05-21T13:37:00Z">
          <w:pPr>
            <w:widowControl w:val="0"/>
            <w:autoSpaceDE w:val="0"/>
            <w:autoSpaceDN w:val="0"/>
            <w:spacing w:before="0" w:after="0"/>
            <w:ind w:left="450"/>
          </w:pPr>
        </w:pPrChange>
      </w:pPr>
      <w:ins w:id="34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1.  </w:t>
        </w:r>
      </w:ins>
      <w:r w:rsidR="009177BA">
        <w:rPr>
          <w:rFonts w:eastAsia="Calibri"/>
          <w:b/>
          <w:color w:val="000000"/>
          <w:rPrChange w:id="35" w:author="PS21" w:date="2025-05-21T13:37:00Z">
            <w:rPr>
              <w:rFonts w:eastAsia="Calibri"/>
            </w:rPr>
          </w:rPrChange>
        </w:rPr>
        <w:t xml:space="preserve">Requester </w:t>
      </w:r>
      <w:del w:id="36" w:author="PS21" w:date="2025-05-21T13:37:00Z">
        <w:r w:rsidR="00A31E2E" w:rsidRPr="00A31E2E">
          <w:rPr>
            <w:szCs w:val="24"/>
          </w:rPr>
          <w:delText>Service Center</w:delText>
        </w:r>
      </w:del>
      <w:ins w:id="37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Contact Information:</w:t>
        </w:r>
      </w:ins>
    </w:p>
    <w:p w14:paraId="0DD68319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del w:id="38" w:author="PS21" w:date="2025-05-21T13:37:00Z"/>
          <w:szCs w:val="24"/>
        </w:rPr>
      </w:pPr>
      <w:del w:id="39" w:author="PS21" w:date="2025-05-21T13:37:00Z">
        <w:r w:rsidRPr="00A31E2E">
          <w:rPr>
            <w:szCs w:val="24"/>
          </w:rPr>
          <w:delText>P.O. Box 549</w:delText>
        </w:r>
      </w:del>
    </w:p>
    <w:p w14:paraId="5FD1F0C1" w14:textId="79701A30" w:rsidR="00CE4359" w:rsidRPr="00CE4359" w:rsidRDefault="00A31E2E" w:rsidP="00CE4359">
      <w:pPr>
        <w:numPr>
          <w:ilvl w:val="0"/>
          <w:numId w:val="22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40" w:author="PS21" w:date="2025-05-21T13:37:00Z"/>
          <w:rFonts w:eastAsia="Calibri"/>
          <w:color w:val="000000"/>
          <w:szCs w:val="24"/>
        </w:rPr>
      </w:pPr>
      <w:del w:id="41" w:author="PS21" w:date="2025-05-21T13:37:00Z">
        <w:r w:rsidRPr="00A31E2E">
          <w:rPr>
            <w:szCs w:val="24"/>
          </w:rPr>
          <w:delText>Ft</w:delText>
        </w:r>
      </w:del>
      <w:ins w:id="42" w:author="PS21" w:date="2025-05-21T13:37:00Z">
        <w:r w:rsidR="00CE4359" w:rsidRPr="00CE4359">
          <w:rPr>
            <w:rFonts w:eastAsia="Calibri"/>
            <w:b/>
            <w:bCs/>
            <w:color w:val="000000"/>
            <w:szCs w:val="24"/>
          </w:rPr>
          <w:t>Include:</w:t>
        </w:r>
        <w:r w:rsidR="00CE4359" w:rsidRPr="00CE4359">
          <w:rPr>
            <w:rFonts w:eastAsia="Calibri"/>
            <w:color w:val="000000"/>
            <w:szCs w:val="24"/>
          </w:rPr>
          <w:t> </w:t>
        </w:r>
        <w:r w:rsidR="00370D80">
          <w:rPr>
            <w:rFonts w:eastAsia="Calibri"/>
            <w:color w:val="000000"/>
            <w:szCs w:val="24"/>
          </w:rPr>
          <w:t>F</w:t>
        </w:r>
        <w:r w:rsidR="00CE4359" w:rsidRPr="00CE4359">
          <w:rPr>
            <w:rFonts w:eastAsia="Calibri"/>
            <w:color w:val="000000"/>
            <w:szCs w:val="24"/>
          </w:rPr>
          <w:t>ull name, complete mailing address, telephone number, and email address (if available).</w:t>
        </w:r>
      </w:ins>
    </w:p>
    <w:p w14:paraId="140DF535" w14:textId="0ACC1CAA" w:rsidR="00CE4359" w:rsidRDefault="00CE4359" w:rsidP="00CE4359">
      <w:pPr>
        <w:numPr>
          <w:ilvl w:val="0"/>
          <w:numId w:val="22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43" w:author="PS21" w:date="2025-05-21T13:37:00Z"/>
          <w:rFonts w:eastAsia="Calibri"/>
          <w:color w:val="000000"/>
          <w:szCs w:val="24"/>
        </w:rPr>
      </w:pPr>
      <w:ins w:id="44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Photo ID:</w:t>
        </w:r>
        <w:r w:rsidRPr="00CE4359">
          <w:rPr>
            <w:rFonts w:eastAsia="Calibri"/>
            <w:color w:val="000000"/>
            <w:szCs w:val="24"/>
          </w:rPr>
          <w:t xml:space="preserve"> For identification purposes, include a copy of a photo ID with </w:t>
        </w:r>
        <w:r w:rsidR="00370D80">
          <w:rPr>
            <w:rFonts w:eastAsia="Calibri"/>
            <w:color w:val="000000"/>
            <w:szCs w:val="24"/>
          </w:rPr>
          <w:t>the</w:t>
        </w:r>
        <w:r w:rsidRPr="00CE4359">
          <w:rPr>
            <w:rFonts w:eastAsia="Calibri"/>
            <w:color w:val="000000"/>
            <w:szCs w:val="24"/>
          </w:rPr>
          <w:t xml:space="preserve"> request (a driver's license is preferred).</w:t>
        </w:r>
      </w:ins>
    </w:p>
    <w:p w14:paraId="7D1A7522" w14:textId="77777777" w:rsidR="003B7AFD" w:rsidRPr="00CE4359" w:rsidRDefault="003B7AFD" w:rsidP="003B7AFD">
      <w:pPr>
        <w:autoSpaceDE w:val="0"/>
        <w:autoSpaceDN w:val="0"/>
        <w:adjustRightInd w:val="0"/>
        <w:spacing w:before="0" w:after="0"/>
        <w:ind w:left="1080"/>
        <w:rPr>
          <w:ins w:id="45" w:author="PS21" w:date="2025-05-21T13:37:00Z"/>
          <w:rFonts w:eastAsia="Calibri"/>
          <w:color w:val="000000"/>
          <w:szCs w:val="24"/>
        </w:rPr>
      </w:pPr>
    </w:p>
    <w:p w14:paraId="7684A49A" w14:textId="238E4B0C" w:rsidR="00CE4359" w:rsidRDefault="00CE4359" w:rsidP="00CE4359">
      <w:pPr>
        <w:autoSpaceDE w:val="0"/>
        <w:autoSpaceDN w:val="0"/>
        <w:adjustRightInd w:val="0"/>
        <w:spacing w:before="0" w:after="0"/>
        <w:ind w:left="450"/>
        <w:rPr>
          <w:ins w:id="46" w:author="PS21" w:date="2025-05-21T13:37:00Z"/>
          <w:rFonts w:eastAsia="Calibri"/>
          <w:b/>
          <w:bCs/>
          <w:color w:val="000000"/>
          <w:szCs w:val="24"/>
        </w:rPr>
      </w:pPr>
      <w:ins w:id="47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 xml:space="preserve">2.  Clearly Identify the Records </w:t>
        </w:r>
        <w:r w:rsidR="00370D80">
          <w:rPr>
            <w:rFonts w:eastAsia="Calibri"/>
            <w:b/>
            <w:bCs/>
            <w:color w:val="000000"/>
            <w:szCs w:val="24"/>
          </w:rPr>
          <w:t>Sought</w:t>
        </w:r>
        <w:r w:rsidRPr="00CE4359">
          <w:rPr>
            <w:rFonts w:eastAsia="Calibri"/>
            <w:b/>
            <w:bCs/>
            <w:color w:val="000000"/>
            <w:szCs w:val="24"/>
          </w:rPr>
          <w:t>:</w:t>
        </w:r>
      </w:ins>
    </w:p>
    <w:p w14:paraId="59ABAA8B" w14:textId="77777777" w:rsidR="00CE4359" w:rsidRPr="00CE4359" w:rsidRDefault="00CE4359" w:rsidP="00CE4359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48" w:author="PS21" w:date="2025-05-21T13:37:00Z"/>
          <w:rFonts w:eastAsia="Calibri"/>
          <w:color w:val="000000"/>
          <w:szCs w:val="24"/>
        </w:rPr>
      </w:pPr>
      <w:ins w:id="49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Be Specific:</w:t>
        </w:r>
        <w:r w:rsidRPr="00CE4359">
          <w:rPr>
            <w:rFonts w:eastAsia="Calibri"/>
            <w:color w:val="000000"/>
            <w:szCs w:val="24"/>
          </w:rPr>
          <w:t> Provide a detailed description of the desired records. Include relevant dates, names of individuals involved in the creation of the records, and any other specific identifiers that would help locate the information.</w:t>
        </w:r>
      </w:ins>
    </w:p>
    <w:p w14:paraId="29BA876A" w14:textId="0940AFDB" w:rsidR="00CE4359" w:rsidRDefault="00370D80" w:rsidP="00CE4359">
      <w:pPr>
        <w:numPr>
          <w:ilvl w:val="0"/>
          <w:numId w:val="23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50" w:author="PS21" w:date="2025-05-21T13:37:00Z"/>
          <w:rFonts w:eastAsia="Calibri"/>
          <w:color w:val="000000"/>
          <w:szCs w:val="24"/>
        </w:rPr>
      </w:pPr>
      <w:ins w:id="51" w:author="PS21" w:date="2025-05-21T13:37:00Z">
        <w:r>
          <w:rPr>
            <w:rFonts w:eastAsia="Calibri"/>
            <w:b/>
            <w:bCs/>
            <w:color w:val="000000"/>
            <w:szCs w:val="24"/>
          </w:rPr>
          <w:t>Be</w:t>
        </w:r>
        <w:r w:rsidR="00CE4359" w:rsidRPr="00CE4359">
          <w:rPr>
            <w:rFonts w:eastAsia="Calibri"/>
            <w:b/>
            <w:bCs/>
            <w:color w:val="000000"/>
            <w:szCs w:val="24"/>
          </w:rPr>
          <w:t xml:space="preserve"> Concise:</w:t>
        </w:r>
        <w:r w:rsidR="00CE4359" w:rsidRPr="00CE4359">
          <w:rPr>
            <w:rFonts w:eastAsia="Calibri"/>
            <w:color w:val="000000"/>
            <w:szCs w:val="24"/>
          </w:rPr>
          <w:t> Focus on a specific subject or a narrow timeframe. Complex requests spanning multiple years or topics require significantly more processing time.</w:t>
        </w:r>
      </w:ins>
    </w:p>
    <w:p w14:paraId="11FE1024" w14:textId="77777777" w:rsidR="0028306F" w:rsidRPr="00CE4359" w:rsidRDefault="0028306F" w:rsidP="0028306F">
      <w:pPr>
        <w:autoSpaceDE w:val="0"/>
        <w:autoSpaceDN w:val="0"/>
        <w:adjustRightInd w:val="0"/>
        <w:spacing w:before="0" w:after="0"/>
        <w:ind w:left="1080"/>
        <w:rPr>
          <w:ins w:id="52" w:author="PS21" w:date="2025-05-21T13:37:00Z"/>
          <w:rFonts w:eastAsia="Calibri"/>
          <w:color w:val="000000"/>
          <w:szCs w:val="24"/>
        </w:rPr>
      </w:pPr>
    </w:p>
    <w:p w14:paraId="73E9BD14" w14:textId="1A22BDA8" w:rsidR="00CE4359" w:rsidRPr="00CE4359" w:rsidRDefault="00CE4359" w:rsidP="00CE4359">
      <w:pPr>
        <w:autoSpaceDE w:val="0"/>
        <w:autoSpaceDN w:val="0"/>
        <w:adjustRightInd w:val="0"/>
        <w:spacing w:before="0" w:after="0"/>
        <w:ind w:left="450"/>
        <w:rPr>
          <w:ins w:id="53" w:author="PS21" w:date="2025-05-21T13:37:00Z"/>
          <w:rFonts w:eastAsia="Calibri"/>
          <w:color w:val="000000"/>
          <w:szCs w:val="24"/>
        </w:rPr>
      </w:pPr>
      <w:ins w:id="54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3. State Willingness to Pay Fees:</w:t>
        </w:r>
      </w:ins>
    </w:p>
    <w:p w14:paraId="6907A4B8" w14:textId="3AD716BF" w:rsidR="00CE4359" w:rsidRPr="00CE4359" w:rsidRDefault="00CE4359" w:rsidP="00CE4359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55" w:author="PS21" w:date="2025-05-21T13:37:00Z"/>
          <w:rFonts w:eastAsia="Calibri"/>
          <w:color w:val="000000"/>
          <w:szCs w:val="24"/>
        </w:rPr>
      </w:pPr>
      <w:ins w:id="56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lastRenderedPageBreak/>
          <w:t>Indicate a Maximum Fee:</w:t>
        </w:r>
        <w:r w:rsidRPr="00CE4359">
          <w:rPr>
            <w:rFonts w:eastAsia="Calibri"/>
            <w:color w:val="000000"/>
            <w:szCs w:val="24"/>
          </w:rPr>
          <w:t xml:space="preserve"> Specify the maximum amount willing to </w:t>
        </w:r>
        <w:r w:rsidR="00022241">
          <w:rPr>
            <w:rFonts w:eastAsia="Calibri"/>
            <w:color w:val="000000"/>
            <w:szCs w:val="24"/>
          </w:rPr>
          <w:t xml:space="preserve">be </w:t>
        </w:r>
        <w:r w:rsidRPr="00CE4359">
          <w:rPr>
            <w:rFonts w:eastAsia="Calibri"/>
            <w:color w:val="000000"/>
            <w:szCs w:val="24"/>
          </w:rPr>
          <w:t>pa</w:t>
        </w:r>
        <w:r w:rsidR="00022241">
          <w:rPr>
            <w:rFonts w:eastAsia="Calibri"/>
            <w:color w:val="000000"/>
            <w:szCs w:val="24"/>
          </w:rPr>
          <w:t>id</w:t>
        </w:r>
        <w:r w:rsidRPr="00CE4359">
          <w:rPr>
            <w:rFonts w:eastAsia="Calibri"/>
            <w:color w:val="000000"/>
            <w:szCs w:val="24"/>
          </w:rPr>
          <w:t xml:space="preserve"> for processing </w:t>
        </w:r>
        <w:r w:rsidR="00022241">
          <w:rPr>
            <w:rFonts w:eastAsia="Calibri"/>
            <w:color w:val="000000"/>
            <w:szCs w:val="24"/>
          </w:rPr>
          <w:t>the</w:t>
        </w:r>
        <w:r w:rsidRPr="00CE4359">
          <w:rPr>
            <w:rFonts w:eastAsia="Calibri"/>
            <w:color w:val="000000"/>
            <w:szCs w:val="24"/>
          </w:rPr>
          <w:t xml:space="preserve"> request.</w:t>
        </w:r>
      </w:ins>
    </w:p>
    <w:p w14:paraId="65471BCE" w14:textId="4FF0E840" w:rsidR="00CE4359" w:rsidRDefault="00CE4359" w:rsidP="00CE4359">
      <w:pPr>
        <w:numPr>
          <w:ilvl w:val="0"/>
          <w:numId w:val="24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57" w:author="PS21" w:date="2025-05-21T13:37:00Z"/>
          <w:rFonts w:eastAsia="Calibri"/>
          <w:color w:val="000000"/>
          <w:szCs w:val="24"/>
        </w:rPr>
      </w:pPr>
      <w:ins w:id="58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Requesting a Fee Waiver:</w:t>
        </w:r>
        <w:r w:rsidRPr="00CE4359">
          <w:rPr>
            <w:rFonts w:eastAsia="Calibri"/>
            <w:color w:val="000000"/>
            <w:szCs w:val="24"/>
          </w:rPr>
          <w:t> If you believe you qualify for a fee waiver, clearly state this and refer to the qualifying factor</w:t>
        </w:r>
        <w:r w:rsidR="000925DD">
          <w:rPr>
            <w:rFonts w:eastAsia="Calibri"/>
            <w:color w:val="000000"/>
            <w:szCs w:val="24"/>
          </w:rPr>
          <w:t>(</w:t>
        </w:r>
        <w:r w:rsidRPr="00CE4359">
          <w:rPr>
            <w:rFonts w:eastAsia="Calibri"/>
            <w:color w:val="000000"/>
            <w:szCs w:val="24"/>
          </w:rPr>
          <w:t>s</w:t>
        </w:r>
        <w:r w:rsidR="000925DD">
          <w:rPr>
            <w:rFonts w:eastAsia="Calibri"/>
            <w:color w:val="000000"/>
            <w:szCs w:val="24"/>
          </w:rPr>
          <w:t>)</w:t>
        </w:r>
        <w:r w:rsidRPr="00CE4359">
          <w:rPr>
            <w:rFonts w:eastAsia="Calibri"/>
            <w:color w:val="000000"/>
            <w:szCs w:val="24"/>
          </w:rPr>
          <w:t xml:space="preserve"> outlined in 32 C.F.R. § 286.28(d).</w:t>
        </w:r>
      </w:ins>
    </w:p>
    <w:p w14:paraId="1162DD71" w14:textId="77777777" w:rsidR="0028306F" w:rsidRPr="00CE4359" w:rsidRDefault="0028306F" w:rsidP="0028306F">
      <w:pPr>
        <w:autoSpaceDE w:val="0"/>
        <w:autoSpaceDN w:val="0"/>
        <w:adjustRightInd w:val="0"/>
        <w:spacing w:before="0" w:after="0"/>
        <w:ind w:left="1080"/>
        <w:rPr>
          <w:ins w:id="59" w:author="PS21" w:date="2025-05-21T13:37:00Z"/>
          <w:rFonts w:eastAsia="Calibri"/>
          <w:color w:val="000000"/>
          <w:szCs w:val="24"/>
        </w:rPr>
      </w:pPr>
    </w:p>
    <w:p w14:paraId="74029C6D" w14:textId="142095F9" w:rsidR="00CE4359" w:rsidRPr="00CE4359" w:rsidRDefault="00CE4359" w:rsidP="00CE4359">
      <w:pPr>
        <w:autoSpaceDE w:val="0"/>
        <w:autoSpaceDN w:val="0"/>
        <w:adjustRightInd w:val="0"/>
        <w:spacing w:before="0" w:after="0"/>
        <w:ind w:left="450"/>
        <w:rPr>
          <w:ins w:id="60" w:author="PS21" w:date="2025-05-21T13:37:00Z"/>
          <w:rFonts w:eastAsia="Calibri"/>
          <w:color w:val="000000"/>
          <w:szCs w:val="24"/>
        </w:rPr>
      </w:pPr>
      <w:ins w:id="61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4. Choose Submission Method:</w:t>
        </w:r>
      </w:ins>
    </w:p>
    <w:p w14:paraId="233805B3" w14:textId="24421C91" w:rsidR="00CE4359" w:rsidRPr="00CE4359" w:rsidRDefault="007C08CB" w:rsidP="00CE4359">
      <w:pPr>
        <w:autoSpaceDE w:val="0"/>
        <w:autoSpaceDN w:val="0"/>
        <w:adjustRightInd w:val="0"/>
        <w:spacing w:before="0" w:after="0"/>
        <w:ind w:left="450"/>
        <w:rPr>
          <w:ins w:id="62" w:author="PS21" w:date="2025-05-21T13:37:00Z"/>
          <w:rFonts w:eastAsia="Calibri"/>
          <w:color w:val="000000"/>
          <w:szCs w:val="24"/>
        </w:rPr>
      </w:pPr>
      <w:ins w:id="63" w:author="PS21" w:date="2025-05-21T13:37:00Z">
        <w:r>
          <w:rPr>
            <w:rFonts w:eastAsia="Calibri"/>
            <w:color w:val="000000"/>
            <w:szCs w:val="24"/>
          </w:rPr>
          <w:t>The</w:t>
        </w:r>
        <w:r w:rsidR="00755F6E">
          <w:rPr>
            <w:rFonts w:eastAsia="Calibri"/>
            <w:color w:val="000000"/>
            <w:szCs w:val="24"/>
          </w:rPr>
          <w:t xml:space="preserve"> </w:t>
        </w:r>
        <w:r w:rsidR="00CE4359" w:rsidRPr="00CE4359">
          <w:rPr>
            <w:rFonts w:eastAsia="Calibri"/>
            <w:color w:val="000000"/>
            <w:szCs w:val="24"/>
          </w:rPr>
          <w:t xml:space="preserve">FOIA request </w:t>
        </w:r>
        <w:r>
          <w:rPr>
            <w:rFonts w:eastAsia="Calibri"/>
            <w:color w:val="000000"/>
            <w:szCs w:val="24"/>
          </w:rPr>
          <w:t xml:space="preserve">can be made </w:t>
        </w:r>
        <w:r w:rsidR="00CE4359" w:rsidRPr="00CE4359">
          <w:rPr>
            <w:rFonts w:eastAsia="Calibri"/>
            <w:color w:val="000000"/>
            <w:szCs w:val="24"/>
          </w:rPr>
          <w:t>through the following methods:</w:t>
        </w:r>
      </w:ins>
    </w:p>
    <w:p w14:paraId="373F607F" w14:textId="77777777" w:rsidR="00CE4359" w:rsidRPr="00CE4359" w:rsidRDefault="00CE4359" w:rsidP="00CE4359">
      <w:pPr>
        <w:numPr>
          <w:ilvl w:val="0"/>
          <w:numId w:val="25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64" w:author="PS21" w:date="2025-05-21T13:37:00Z"/>
          <w:rFonts w:eastAsia="Calibri"/>
          <w:color w:val="000000"/>
          <w:szCs w:val="24"/>
        </w:rPr>
      </w:pPr>
      <w:ins w:id="65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Physical Mail:</w:t>
        </w:r>
      </w:ins>
    </w:p>
    <w:p w14:paraId="1565B205" w14:textId="0BF32FD9" w:rsidR="00CE4359" w:rsidRPr="00CE4359" w:rsidRDefault="00CE4359" w:rsidP="00CE4359">
      <w:pPr>
        <w:numPr>
          <w:ilvl w:val="1"/>
          <w:numId w:val="25"/>
        </w:numPr>
        <w:tabs>
          <w:tab w:val="num" w:pos="1440"/>
        </w:tabs>
        <w:autoSpaceDE w:val="0"/>
        <w:autoSpaceDN w:val="0"/>
        <w:adjustRightInd w:val="0"/>
        <w:spacing w:before="0" w:after="0"/>
        <w:rPr>
          <w:rFonts w:eastAsia="Calibri"/>
          <w:color w:val="000000"/>
          <w:rPrChange w:id="66" w:author="PS21" w:date="2025-05-21T13:37:00Z">
            <w:rPr>
              <w:rFonts w:eastAsia="Calibri"/>
            </w:rPr>
          </w:rPrChange>
        </w:rPr>
        <w:pPrChange w:id="67" w:author="PS21" w:date="2025-05-21T13:37:00Z">
          <w:pPr>
            <w:widowControl w:val="0"/>
            <w:autoSpaceDE w:val="0"/>
            <w:autoSpaceDN w:val="0"/>
            <w:spacing w:before="0" w:after="0"/>
            <w:ind w:left="450"/>
          </w:pPr>
        </w:pPrChange>
      </w:pPr>
      <w:ins w:id="68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Address:</w:t>
        </w:r>
        <w:r w:rsidRPr="00CE4359">
          <w:rPr>
            <w:rFonts w:eastAsia="Calibri"/>
            <w:color w:val="000000"/>
            <w:szCs w:val="24"/>
          </w:rPr>
          <w:t xml:space="preserve"> Chief Information Office </w:t>
        </w:r>
        <w:r w:rsidR="007C08CB">
          <w:rPr>
            <w:rFonts w:eastAsia="Calibri"/>
            <w:color w:val="000000"/>
            <w:szCs w:val="24"/>
          </w:rPr>
          <w:t>(</w:t>
        </w:r>
        <w:r w:rsidRPr="00CE4359">
          <w:rPr>
            <w:rFonts w:eastAsia="Calibri"/>
            <w:color w:val="000000"/>
            <w:szCs w:val="24"/>
          </w:rPr>
          <w:t>A3E23</w:t>
        </w:r>
        <w:r w:rsidR="007C08CB">
          <w:rPr>
            <w:rFonts w:eastAsia="Calibri"/>
            <w:color w:val="000000"/>
            <w:szCs w:val="24"/>
          </w:rPr>
          <w:t>)</w:t>
        </w:r>
        <w:r w:rsidRPr="00CE4359">
          <w:rPr>
            <w:rFonts w:eastAsia="Calibri"/>
            <w:color w:val="000000"/>
            <w:szCs w:val="24"/>
          </w:rPr>
          <w:t xml:space="preserve"> 6910 Cooper Ave. Fort</w:t>
        </w:r>
      </w:ins>
      <w:r w:rsidRPr="00CE4359">
        <w:rPr>
          <w:rFonts w:eastAsia="Calibri"/>
          <w:color w:val="000000"/>
          <w:rPrChange w:id="69" w:author="PS21" w:date="2025-05-21T13:37:00Z">
            <w:rPr>
              <w:rFonts w:eastAsia="Calibri"/>
            </w:rPr>
          </w:rPrChange>
        </w:rPr>
        <w:t xml:space="preserve"> Meade, MD 20755</w:t>
      </w:r>
      <w:del w:id="70" w:author="PS21" w:date="2025-05-21T13:37:00Z">
        <w:r w:rsidR="00A31E2E" w:rsidRPr="00A31E2E">
          <w:rPr>
            <w:szCs w:val="24"/>
          </w:rPr>
          <w:delText>-0549 FAX: (301) 225-0510</w:delText>
        </w:r>
      </w:del>
    </w:p>
    <w:p w14:paraId="0B7F5C65" w14:textId="77777777" w:rsidR="00A31E2E" w:rsidRPr="00A31E2E" w:rsidRDefault="004B3D3F" w:rsidP="00A31E2E">
      <w:pPr>
        <w:widowControl w:val="0"/>
        <w:autoSpaceDE w:val="0"/>
        <w:autoSpaceDN w:val="0"/>
        <w:spacing w:before="0" w:after="0"/>
        <w:ind w:left="450"/>
        <w:rPr>
          <w:del w:id="71" w:author="PS21" w:date="2025-05-21T13:37:00Z"/>
          <w:szCs w:val="24"/>
        </w:rPr>
      </w:pPr>
      <w:del w:id="72" w:author="PS21" w:date="2025-05-21T13:37:00Z">
        <w:r>
          <w:fldChar w:fldCharType="begin"/>
        </w:r>
        <w:r>
          <w:delInstrText>HYPERLINK "mailto:disa.meade.gc.mbx.foia@mail.mil"</w:delInstrText>
        </w:r>
        <w:r>
          <w:fldChar w:fldCharType="separate"/>
        </w:r>
        <w:r w:rsidR="00A31E2E" w:rsidRPr="00A31E2E">
          <w:rPr>
            <w:color w:val="0563C1"/>
            <w:szCs w:val="24"/>
            <w:u w:val="single"/>
          </w:rPr>
          <w:delText>disa.meade.gc.mbx.foia@mail.mil</w:delText>
        </w:r>
        <w:r>
          <w:rPr>
            <w:color w:val="0563C1"/>
            <w:szCs w:val="24"/>
            <w:u w:val="single"/>
          </w:rPr>
          <w:fldChar w:fldCharType="end"/>
        </w:r>
      </w:del>
    </w:p>
    <w:p w14:paraId="796B2109" w14:textId="77777777" w:rsidR="00CE4359" w:rsidRPr="00CE4359" w:rsidRDefault="00CE4359" w:rsidP="00CE4359">
      <w:pPr>
        <w:numPr>
          <w:ilvl w:val="0"/>
          <w:numId w:val="25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73" w:author="PS21" w:date="2025-05-21T13:37:00Z"/>
          <w:rFonts w:eastAsia="Calibri"/>
          <w:color w:val="000000"/>
          <w:szCs w:val="24"/>
        </w:rPr>
      </w:pPr>
      <w:ins w:id="74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Email:</w:t>
        </w:r>
      </w:ins>
    </w:p>
    <w:p w14:paraId="1DDF5174" w14:textId="77777777" w:rsidR="00CE4359" w:rsidRPr="00CE4359" w:rsidRDefault="00CE4359" w:rsidP="00CE4359">
      <w:pPr>
        <w:numPr>
          <w:ilvl w:val="1"/>
          <w:numId w:val="25"/>
        </w:numPr>
        <w:tabs>
          <w:tab w:val="num" w:pos="1440"/>
        </w:tabs>
        <w:autoSpaceDE w:val="0"/>
        <w:autoSpaceDN w:val="0"/>
        <w:adjustRightInd w:val="0"/>
        <w:spacing w:before="0" w:after="0"/>
        <w:rPr>
          <w:ins w:id="75" w:author="PS21" w:date="2025-05-21T13:37:00Z"/>
          <w:rFonts w:eastAsia="Calibri"/>
          <w:color w:val="000000"/>
          <w:szCs w:val="24"/>
        </w:rPr>
      </w:pPr>
      <w:ins w:id="76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Address:</w:t>
        </w:r>
        <w:r w:rsidRPr="00CE4359">
          <w:rPr>
            <w:rFonts w:eastAsia="Calibri"/>
            <w:color w:val="000000"/>
            <w:szCs w:val="24"/>
          </w:rPr>
          <w:t> </w:t>
        </w:r>
        <w:r w:rsidR="00D93CBC">
          <w:fldChar w:fldCharType="begin"/>
        </w:r>
        <w:r w:rsidR="00D93CBC">
          <w:instrText>HYPERLINK "mailto:disa.meade.eiic.mbx.cio-foia@mail.mil"</w:instrText>
        </w:r>
        <w:r w:rsidR="00D93CBC">
          <w:fldChar w:fldCharType="separate"/>
        </w:r>
        <w:r w:rsidRPr="00CE4359">
          <w:rPr>
            <w:rStyle w:val="Hyperlink"/>
            <w:rFonts w:eastAsia="Calibri"/>
            <w:szCs w:val="24"/>
          </w:rPr>
          <w:t>disa.meade.eiic.mbx.cio-foia@mail.mil</w:t>
        </w:r>
        <w:r w:rsidR="00D93CBC">
          <w:rPr>
            <w:rStyle w:val="Hyperlink"/>
            <w:rFonts w:eastAsia="Calibri"/>
            <w:szCs w:val="24"/>
          </w:rPr>
          <w:fldChar w:fldCharType="end"/>
        </w:r>
      </w:ins>
    </w:p>
    <w:p w14:paraId="1B449A4C" w14:textId="77777777" w:rsidR="00CE4359" w:rsidRPr="00CE4359" w:rsidRDefault="00CE4359" w:rsidP="00CE4359">
      <w:pPr>
        <w:numPr>
          <w:ilvl w:val="0"/>
          <w:numId w:val="25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77" w:author="PS21" w:date="2025-05-21T13:37:00Z"/>
          <w:rFonts w:eastAsia="Calibri"/>
          <w:color w:val="000000"/>
          <w:szCs w:val="24"/>
        </w:rPr>
      </w:pPr>
      <w:ins w:id="78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FOIA.gov Portal:</w:t>
        </w:r>
      </w:ins>
    </w:p>
    <w:p w14:paraId="31E01034" w14:textId="77777777" w:rsidR="00CE4359" w:rsidRPr="00CE4359" w:rsidRDefault="00CE4359" w:rsidP="00CE4359">
      <w:pPr>
        <w:numPr>
          <w:ilvl w:val="1"/>
          <w:numId w:val="25"/>
        </w:numPr>
        <w:tabs>
          <w:tab w:val="num" w:pos="1440"/>
        </w:tabs>
        <w:autoSpaceDE w:val="0"/>
        <w:autoSpaceDN w:val="0"/>
        <w:adjustRightInd w:val="0"/>
        <w:spacing w:before="0" w:after="0"/>
        <w:rPr>
          <w:ins w:id="79" w:author="PS21" w:date="2025-05-21T13:37:00Z"/>
          <w:rFonts w:eastAsia="Calibri"/>
          <w:color w:val="000000"/>
          <w:szCs w:val="24"/>
        </w:rPr>
      </w:pPr>
      <w:ins w:id="80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Website:</w:t>
        </w:r>
        <w:r w:rsidRPr="00CE4359">
          <w:rPr>
            <w:rFonts w:eastAsia="Calibri"/>
            <w:color w:val="000000"/>
            <w:szCs w:val="24"/>
          </w:rPr>
          <w:t> </w:t>
        </w:r>
        <w:r w:rsidR="00D93CBC">
          <w:fldChar w:fldCharType="begin"/>
        </w:r>
        <w:r w:rsidR="00D93CBC">
          <w:instrText>HYPERLINK "https://www.foia.gov/"</w:instrText>
        </w:r>
        <w:r w:rsidR="00D93CBC">
          <w:fldChar w:fldCharType="separate"/>
        </w:r>
        <w:r w:rsidRPr="00CE4359">
          <w:rPr>
            <w:rStyle w:val="Hyperlink"/>
            <w:rFonts w:eastAsia="Calibri"/>
            <w:szCs w:val="24"/>
          </w:rPr>
          <w:t>https://www.foia.gov/</w:t>
        </w:r>
        <w:r w:rsidR="00D93CBC">
          <w:rPr>
            <w:rStyle w:val="Hyperlink"/>
            <w:rFonts w:eastAsia="Calibri"/>
            <w:szCs w:val="24"/>
          </w:rPr>
          <w:fldChar w:fldCharType="end"/>
        </w:r>
      </w:ins>
    </w:p>
    <w:p w14:paraId="7BDA7660" w14:textId="29E5CB70" w:rsidR="00CE4359" w:rsidRDefault="00CE4359" w:rsidP="00CE4359">
      <w:pPr>
        <w:numPr>
          <w:ilvl w:val="1"/>
          <w:numId w:val="25"/>
        </w:numPr>
        <w:tabs>
          <w:tab w:val="num" w:pos="1440"/>
        </w:tabs>
        <w:autoSpaceDE w:val="0"/>
        <w:autoSpaceDN w:val="0"/>
        <w:adjustRightInd w:val="0"/>
        <w:spacing w:before="0" w:after="0"/>
        <w:rPr>
          <w:ins w:id="81" w:author="PS21" w:date="2025-05-21T13:37:00Z"/>
          <w:rFonts w:eastAsia="Calibri"/>
          <w:color w:val="000000"/>
          <w:szCs w:val="24"/>
        </w:rPr>
      </w:pPr>
      <w:ins w:id="82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Instructions:</w:t>
        </w:r>
        <w:r w:rsidRPr="00CE4359">
          <w:rPr>
            <w:rFonts w:eastAsia="Calibri"/>
            <w:color w:val="000000"/>
            <w:szCs w:val="24"/>
          </w:rPr>
          <w:t xml:space="preserve"> Go to FOIA.gov, click on "Create a Request," and follow the prompts to submit </w:t>
        </w:r>
        <w:r w:rsidR="00C32F90">
          <w:rPr>
            <w:rFonts w:eastAsia="Calibri"/>
            <w:color w:val="000000"/>
            <w:szCs w:val="24"/>
          </w:rPr>
          <w:t>the</w:t>
        </w:r>
        <w:r w:rsidRPr="00CE4359">
          <w:rPr>
            <w:rFonts w:eastAsia="Calibri"/>
            <w:color w:val="000000"/>
            <w:szCs w:val="24"/>
          </w:rPr>
          <w:t xml:space="preserve"> request to DISA.</w:t>
        </w:r>
      </w:ins>
    </w:p>
    <w:p w14:paraId="10A61145" w14:textId="77777777" w:rsidR="0028306F" w:rsidRPr="00CE4359" w:rsidRDefault="0028306F" w:rsidP="0028306F">
      <w:pPr>
        <w:autoSpaceDE w:val="0"/>
        <w:autoSpaceDN w:val="0"/>
        <w:adjustRightInd w:val="0"/>
        <w:spacing w:before="0" w:after="0"/>
        <w:ind w:left="1800"/>
        <w:rPr>
          <w:ins w:id="83" w:author="PS21" w:date="2025-05-21T13:37:00Z"/>
          <w:rFonts w:eastAsia="Calibri"/>
          <w:color w:val="000000"/>
          <w:szCs w:val="24"/>
        </w:rPr>
      </w:pPr>
    </w:p>
    <w:p w14:paraId="06FC38C4" w14:textId="3D62FF4A" w:rsidR="00CE4359" w:rsidRPr="00CE4359" w:rsidRDefault="00CE4359" w:rsidP="00CE4359">
      <w:pPr>
        <w:autoSpaceDE w:val="0"/>
        <w:autoSpaceDN w:val="0"/>
        <w:adjustRightInd w:val="0"/>
        <w:spacing w:before="0" w:after="0"/>
        <w:ind w:left="450"/>
        <w:rPr>
          <w:ins w:id="84" w:author="PS21" w:date="2025-05-21T13:37:00Z"/>
          <w:rFonts w:eastAsia="Calibri"/>
          <w:color w:val="000000"/>
          <w:szCs w:val="24"/>
        </w:rPr>
      </w:pPr>
      <w:ins w:id="85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 xml:space="preserve">5.  Label </w:t>
        </w:r>
        <w:r w:rsidR="0036717C">
          <w:rPr>
            <w:rFonts w:eastAsia="Calibri"/>
            <w:b/>
            <w:bCs/>
            <w:color w:val="000000"/>
            <w:szCs w:val="24"/>
          </w:rPr>
          <w:t xml:space="preserve">the </w:t>
        </w:r>
        <w:r w:rsidRPr="00CE4359">
          <w:rPr>
            <w:rFonts w:eastAsia="Calibri"/>
            <w:b/>
            <w:bCs/>
            <w:color w:val="000000"/>
            <w:szCs w:val="24"/>
          </w:rPr>
          <w:t>Request:</w:t>
        </w:r>
      </w:ins>
    </w:p>
    <w:p w14:paraId="151A5C4C" w14:textId="2B6EE184" w:rsidR="00CE4359" w:rsidRDefault="00CE4359" w:rsidP="00CE4359">
      <w:pPr>
        <w:autoSpaceDE w:val="0"/>
        <w:autoSpaceDN w:val="0"/>
        <w:adjustRightInd w:val="0"/>
        <w:spacing w:before="0" w:after="0"/>
        <w:ind w:left="450"/>
        <w:rPr>
          <w:ins w:id="86" w:author="PS21" w:date="2025-05-21T13:37:00Z"/>
          <w:rFonts w:eastAsia="Calibri"/>
          <w:color w:val="000000"/>
          <w:szCs w:val="24"/>
        </w:rPr>
      </w:pPr>
      <w:ins w:id="87" w:author="PS21" w:date="2025-05-21T13:37:00Z">
        <w:r w:rsidRPr="00CE4359">
          <w:rPr>
            <w:rFonts w:eastAsia="Calibri"/>
            <w:color w:val="000000"/>
            <w:szCs w:val="24"/>
          </w:rPr>
          <w:t xml:space="preserve">Ensure </w:t>
        </w:r>
        <w:r w:rsidR="0036717C">
          <w:rPr>
            <w:rFonts w:eastAsia="Calibri"/>
            <w:color w:val="000000"/>
            <w:szCs w:val="24"/>
          </w:rPr>
          <w:t>the</w:t>
        </w:r>
        <w:r w:rsidRPr="00CE4359">
          <w:rPr>
            <w:rFonts w:eastAsia="Calibri"/>
            <w:color w:val="000000"/>
            <w:szCs w:val="24"/>
          </w:rPr>
          <w:t xml:space="preserve"> request is clearly labeled "FOIA Request" on the envelope, email subject line, or online form.</w:t>
        </w:r>
      </w:ins>
    </w:p>
    <w:p w14:paraId="11CFC994" w14:textId="77777777" w:rsidR="0028306F" w:rsidRPr="00CE4359" w:rsidRDefault="0028306F" w:rsidP="00CE4359">
      <w:pPr>
        <w:autoSpaceDE w:val="0"/>
        <w:autoSpaceDN w:val="0"/>
        <w:adjustRightInd w:val="0"/>
        <w:spacing w:before="0" w:after="0"/>
        <w:ind w:left="450"/>
        <w:rPr>
          <w:ins w:id="88" w:author="PS21" w:date="2025-05-21T13:37:00Z"/>
          <w:rFonts w:eastAsia="Calibri"/>
          <w:color w:val="000000"/>
          <w:szCs w:val="24"/>
        </w:rPr>
      </w:pPr>
    </w:p>
    <w:p w14:paraId="2F537FB7" w14:textId="77777777" w:rsidR="00CE4359" w:rsidRPr="00CE4359" w:rsidRDefault="00CE4359" w:rsidP="00CE4359">
      <w:pPr>
        <w:autoSpaceDE w:val="0"/>
        <w:autoSpaceDN w:val="0"/>
        <w:adjustRightInd w:val="0"/>
        <w:spacing w:before="0" w:after="0"/>
        <w:ind w:left="450"/>
        <w:rPr>
          <w:ins w:id="89" w:author="PS21" w:date="2025-05-21T13:37:00Z"/>
          <w:rFonts w:eastAsia="Calibri"/>
          <w:color w:val="000000"/>
          <w:szCs w:val="24"/>
        </w:rPr>
      </w:pPr>
      <w:ins w:id="90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6. Questions and Assistance:</w:t>
        </w:r>
      </w:ins>
    </w:p>
    <w:p w14:paraId="31575A7C" w14:textId="77777777" w:rsidR="00CE4359" w:rsidRPr="00CE4359" w:rsidRDefault="00CE4359" w:rsidP="00CE4359">
      <w:pPr>
        <w:numPr>
          <w:ilvl w:val="0"/>
          <w:numId w:val="26"/>
        </w:numPr>
        <w:tabs>
          <w:tab w:val="num" w:pos="720"/>
        </w:tabs>
        <w:autoSpaceDE w:val="0"/>
        <w:autoSpaceDN w:val="0"/>
        <w:adjustRightInd w:val="0"/>
        <w:spacing w:before="0" w:after="0"/>
        <w:rPr>
          <w:ins w:id="91" w:author="PS21" w:date="2025-05-21T13:37:00Z"/>
          <w:rFonts w:eastAsia="Calibri"/>
          <w:color w:val="000000"/>
          <w:szCs w:val="24"/>
        </w:rPr>
      </w:pPr>
      <w:ins w:id="92" w:author="PS21" w:date="2025-05-21T13:37:00Z">
        <w:r w:rsidRPr="00CE4359">
          <w:rPr>
            <w:rFonts w:eastAsia="Calibri"/>
            <w:b/>
            <w:bCs/>
            <w:color w:val="000000"/>
            <w:szCs w:val="24"/>
          </w:rPr>
          <w:t>Email:</w:t>
        </w:r>
        <w:r w:rsidRPr="00CE4359">
          <w:rPr>
            <w:rFonts w:eastAsia="Calibri"/>
            <w:color w:val="000000"/>
            <w:szCs w:val="24"/>
          </w:rPr>
          <w:t> </w:t>
        </w:r>
        <w:r w:rsidR="00D93CBC">
          <w:fldChar w:fldCharType="begin"/>
        </w:r>
        <w:r w:rsidR="00D93CBC">
          <w:instrText>HYPERLINK "mailto:disa.meade.eiic.mbx.cio-foia@mail.mil"</w:instrText>
        </w:r>
        <w:r w:rsidR="00D93CBC">
          <w:fldChar w:fldCharType="separate"/>
        </w:r>
        <w:r w:rsidRPr="00CE4359">
          <w:rPr>
            <w:rStyle w:val="Hyperlink"/>
            <w:rFonts w:eastAsia="Calibri"/>
            <w:szCs w:val="24"/>
          </w:rPr>
          <w:t>disa.meade.eiic.mbx.cio-foia@mail.mil</w:t>
        </w:r>
        <w:r w:rsidR="00D93CBC">
          <w:rPr>
            <w:rStyle w:val="Hyperlink"/>
            <w:rFonts w:eastAsia="Calibri"/>
            <w:szCs w:val="24"/>
          </w:rPr>
          <w:fldChar w:fldCharType="end"/>
        </w:r>
      </w:ins>
    </w:p>
    <w:p w14:paraId="2A2236F2" w14:textId="77777777" w:rsidR="00CE4359" w:rsidRPr="00796312" w:rsidRDefault="00CE4359" w:rsidP="00D72D4F">
      <w:pPr>
        <w:autoSpaceDE w:val="0"/>
        <w:autoSpaceDN w:val="0"/>
        <w:adjustRightInd w:val="0"/>
        <w:spacing w:before="0" w:after="0"/>
        <w:ind w:left="450"/>
        <w:rPr>
          <w:rFonts w:eastAsia="Calibri"/>
          <w:color w:val="000000"/>
          <w:szCs w:val="24"/>
        </w:rPr>
      </w:pPr>
    </w:p>
    <w:sectPr w:rsidR="00CE4359" w:rsidRPr="00796312" w:rsidSect="00715A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8B23" w14:textId="77777777" w:rsidR="00D93CBC" w:rsidRDefault="00D93CBC">
      <w:r>
        <w:separator/>
      </w:r>
    </w:p>
  </w:endnote>
  <w:endnote w:type="continuationSeparator" w:id="0">
    <w:p w14:paraId="45619E54" w14:textId="77777777" w:rsidR="00D93CBC" w:rsidRDefault="00D93CBC">
      <w:r>
        <w:continuationSeparator/>
      </w:r>
    </w:p>
  </w:endnote>
  <w:endnote w:type="continuationNotice" w:id="1">
    <w:p w14:paraId="2862A5CD" w14:textId="77777777" w:rsidR="00D93CBC" w:rsidRDefault="00D93CB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FD2A" w14:textId="77777777" w:rsidR="00755F6E" w:rsidRDefault="00755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1E641EA5" w:rsidR="00A3201F" w:rsidRDefault="006A327A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del w:id="93" w:author="PS21" w:date="2025-05-21T13:37:00Z">
      <w:r>
        <w:delText xml:space="preserve">April </w:delText>
      </w:r>
      <w:r w:rsidR="00A3201F">
        <w:delText>20</w:delText>
      </w:r>
      <w:r w:rsidR="0085104E">
        <w:delText>2</w:delText>
      </w:r>
      <w:r w:rsidR="00617410">
        <w:delText>4</w:delText>
      </w:r>
    </w:del>
    <w:ins w:id="94" w:author="PS21" w:date="2025-05-21T13:37:00Z">
      <w:r w:rsidR="00755F6E">
        <w:t>May 2025</w:t>
      </w:r>
    </w:ins>
    <w:r w:rsidR="00A3201F">
      <w:t xml:space="preserve"> Edition</w:t>
    </w:r>
    <w:r w:rsidR="00A3201F">
      <w:tab/>
      <w:t>5</w:t>
    </w:r>
    <w:r w:rsidR="00CB0EAA">
      <w:t>8</w:t>
    </w:r>
    <w:r w:rsidR="00D842B7">
      <w:t>2</w:t>
    </w:r>
    <w:r w:rsidR="00A31E2E">
      <w:t>4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A71C2" w14:textId="77777777" w:rsidR="00755F6E" w:rsidRDefault="00755F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7C1B" w14:textId="77777777" w:rsidR="00D93CBC" w:rsidRDefault="00D93CBC">
      <w:r>
        <w:separator/>
      </w:r>
    </w:p>
  </w:footnote>
  <w:footnote w:type="continuationSeparator" w:id="0">
    <w:p w14:paraId="6649E7E6" w14:textId="77777777" w:rsidR="00D93CBC" w:rsidRDefault="00D93CBC">
      <w:r>
        <w:continuationSeparator/>
      </w:r>
    </w:p>
  </w:footnote>
  <w:footnote w:type="continuationNotice" w:id="1">
    <w:p w14:paraId="3C3105DA" w14:textId="77777777" w:rsidR="00D93CBC" w:rsidRDefault="00D93CB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0A224" w14:textId="77777777" w:rsidR="00755F6E" w:rsidRDefault="00755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38D4DC18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6480A5B7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C44185">
      <w:t>2</w:t>
    </w:r>
    <w:r w:rsidR="00A31E2E">
      <w:t>4</w:t>
    </w:r>
    <w:r>
      <w:t xml:space="preserve"> —</w:t>
    </w:r>
    <w:r w:rsidR="00A31E2E">
      <w:t xml:space="preserve"> </w:t>
    </w:r>
    <w:r w:rsidR="00A31E2E" w:rsidRPr="00A31E2E">
      <w:t xml:space="preserve">Protection of Privacy </w:t>
    </w:r>
    <w:r w:rsidR="00A31E2E">
      <w:t>a</w:t>
    </w:r>
    <w:r w:rsidR="00A31E2E" w:rsidRPr="00A31E2E">
      <w:t xml:space="preserve">nd Freedom </w:t>
    </w:r>
    <w:r w:rsidR="00A31E2E">
      <w:t>o</w:t>
    </w:r>
    <w:r w:rsidR="00A31E2E" w:rsidRPr="00A31E2E">
      <w:t>f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B647" w14:textId="77777777" w:rsidR="00755F6E" w:rsidRDefault="00755F6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abstractNum w:abstractNumId="2" w15:restartNumberingAfterBreak="0">
    <w:nsid w:val="126322CD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3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57C5EDE"/>
    <w:multiLevelType w:val="multilevel"/>
    <w:tmpl w:val="7ECE3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17CA"/>
    <w:multiLevelType w:val="multilevel"/>
    <w:tmpl w:val="CCDA3C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04BD8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7" w15:restartNumberingAfterBreak="0">
    <w:nsid w:val="22AA0DD7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8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9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939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81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821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761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701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641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81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521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461" w:hanging="399"/>
      </w:pPr>
      <w:rPr>
        <w:rFonts w:hint="default"/>
      </w:rPr>
    </w:lvl>
  </w:abstractNum>
  <w:abstractNum w:abstractNumId="10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1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2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3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47BD6220"/>
    <w:multiLevelType w:val="multilevel"/>
    <w:tmpl w:val="408E0F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6" w15:restartNumberingAfterBreak="0">
    <w:nsid w:val="54C725A5"/>
    <w:multiLevelType w:val="multilevel"/>
    <w:tmpl w:val="B8B44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8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9" w15:restartNumberingAfterBreak="0">
    <w:nsid w:val="5AEF435C"/>
    <w:multiLevelType w:val="multilevel"/>
    <w:tmpl w:val="AB9E3E18"/>
    <w:lvl w:ilvl="0">
      <w:start w:val="2"/>
      <w:numFmt w:val="lowerLetter"/>
      <w:lvlText w:val="%1"/>
      <w:lvlJc w:val="left"/>
      <w:pPr>
        <w:ind w:left="1080" w:hanging="1080"/>
      </w:pPr>
      <w:rPr>
        <w:rFonts w:hint="default"/>
        <w:b w:val="0"/>
        <w:color w:val="auto"/>
      </w:rPr>
    </w:lvl>
    <w:lvl w:ilvl="1">
      <w:start w:val="371"/>
      <w:numFmt w:val="decimal"/>
      <w:lvlText w:val="%1.%2"/>
      <w:lvlJc w:val="left"/>
      <w:pPr>
        <w:ind w:left="1080" w:hanging="1080"/>
      </w:pPr>
      <w:rPr>
        <w:rFonts w:hint="default"/>
        <w:b w:val="0"/>
        <w:color w:val="auto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20" w15:restartNumberingAfterBreak="0">
    <w:nsid w:val="60711D7D"/>
    <w:multiLevelType w:val="hybridMultilevel"/>
    <w:tmpl w:val="E0A0D436"/>
    <w:lvl w:ilvl="0" w:tplc="696853EA">
      <w:start w:val="1"/>
      <w:numFmt w:val="decimal"/>
      <w:lvlText w:val="(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1385A7D"/>
    <w:multiLevelType w:val="multilevel"/>
    <w:tmpl w:val="82847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3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num w:numId="1" w16cid:durableId="150803531">
    <w:abstractNumId w:val="1"/>
  </w:num>
  <w:num w:numId="2" w16cid:durableId="62068048">
    <w:abstractNumId w:val="18"/>
  </w:num>
  <w:num w:numId="3" w16cid:durableId="1507403811">
    <w:abstractNumId w:val="19"/>
  </w:num>
  <w:num w:numId="4" w16cid:durableId="1537740261">
    <w:abstractNumId w:val="12"/>
  </w:num>
  <w:num w:numId="5" w16cid:durableId="2102289336">
    <w:abstractNumId w:val="11"/>
  </w:num>
  <w:num w:numId="6" w16cid:durableId="617493034">
    <w:abstractNumId w:val="22"/>
  </w:num>
  <w:num w:numId="7" w16cid:durableId="968897945">
    <w:abstractNumId w:val="8"/>
  </w:num>
  <w:num w:numId="8" w16cid:durableId="181171776">
    <w:abstractNumId w:val="25"/>
  </w:num>
  <w:num w:numId="9" w16cid:durableId="1992247847">
    <w:abstractNumId w:val="13"/>
  </w:num>
  <w:num w:numId="10" w16cid:durableId="1758402562">
    <w:abstractNumId w:val="23"/>
  </w:num>
  <w:num w:numId="11" w16cid:durableId="1160926907">
    <w:abstractNumId w:val="10"/>
  </w:num>
  <w:num w:numId="12" w16cid:durableId="202862287">
    <w:abstractNumId w:val="17"/>
  </w:num>
  <w:num w:numId="13" w16cid:durableId="969745364">
    <w:abstractNumId w:val="9"/>
  </w:num>
  <w:num w:numId="14" w16cid:durableId="501507911">
    <w:abstractNumId w:val="20"/>
  </w:num>
  <w:num w:numId="15" w16cid:durableId="909925590">
    <w:abstractNumId w:val="3"/>
  </w:num>
  <w:num w:numId="16" w16cid:durableId="324011850">
    <w:abstractNumId w:val="0"/>
  </w:num>
  <w:num w:numId="17" w16cid:durableId="371658053">
    <w:abstractNumId w:val="7"/>
  </w:num>
  <w:num w:numId="18" w16cid:durableId="1249576330">
    <w:abstractNumId w:val="2"/>
  </w:num>
  <w:num w:numId="19" w16cid:durableId="1721858076">
    <w:abstractNumId w:val="6"/>
  </w:num>
  <w:num w:numId="20" w16cid:durableId="36780874">
    <w:abstractNumId w:val="24"/>
  </w:num>
  <w:num w:numId="21" w16cid:durableId="2021853314">
    <w:abstractNumId w:val="15"/>
  </w:num>
  <w:num w:numId="22" w16cid:durableId="563099425">
    <w:abstractNumId w:val="21"/>
  </w:num>
  <w:num w:numId="23" w16cid:durableId="1348752199">
    <w:abstractNumId w:val="5"/>
  </w:num>
  <w:num w:numId="24" w16cid:durableId="1051002515">
    <w:abstractNumId w:val="4"/>
  </w:num>
  <w:num w:numId="25" w16cid:durableId="707414562">
    <w:abstractNumId w:val="16"/>
  </w:num>
  <w:num w:numId="26" w16cid:durableId="191616262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004"/>
    <w:rsid w:val="00001957"/>
    <w:rsid w:val="00001D60"/>
    <w:rsid w:val="00001E68"/>
    <w:rsid w:val="0000204E"/>
    <w:rsid w:val="000030A8"/>
    <w:rsid w:val="00003193"/>
    <w:rsid w:val="00003748"/>
    <w:rsid w:val="00004338"/>
    <w:rsid w:val="0000461B"/>
    <w:rsid w:val="00006679"/>
    <w:rsid w:val="0000680B"/>
    <w:rsid w:val="000106F1"/>
    <w:rsid w:val="00012464"/>
    <w:rsid w:val="00013CC5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241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5852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04B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0A67"/>
    <w:rsid w:val="00083770"/>
    <w:rsid w:val="00084A40"/>
    <w:rsid w:val="000900ED"/>
    <w:rsid w:val="000925D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1EE8"/>
    <w:rsid w:val="000A22BD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483"/>
    <w:rsid w:val="000B26EE"/>
    <w:rsid w:val="000B35F0"/>
    <w:rsid w:val="000B3824"/>
    <w:rsid w:val="000B3F88"/>
    <w:rsid w:val="000B4089"/>
    <w:rsid w:val="000B5EFD"/>
    <w:rsid w:val="000B6443"/>
    <w:rsid w:val="000B7C32"/>
    <w:rsid w:val="000B7D47"/>
    <w:rsid w:val="000C0144"/>
    <w:rsid w:val="000C02E1"/>
    <w:rsid w:val="000C089A"/>
    <w:rsid w:val="000C0E18"/>
    <w:rsid w:val="000C121A"/>
    <w:rsid w:val="000C3B12"/>
    <w:rsid w:val="000C3CCD"/>
    <w:rsid w:val="000C4760"/>
    <w:rsid w:val="000C57DA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167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47E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FBF"/>
    <w:rsid w:val="00115F2F"/>
    <w:rsid w:val="00116786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7791A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6290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2B9"/>
    <w:rsid w:val="001C26CE"/>
    <w:rsid w:val="001C3283"/>
    <w:rsid w:val="001C332E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C6A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19A4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1C44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06F"/>
    <w:rsid w:val="0028312C"/>
    <w:rsid w:val="00283315"/>
    <w:rsid w:val="00283ADE"/>
    <w:rsid w:val="002847EF"/>
    <w:rsid w:val="002870A1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17C"/>
    <w:rsid w:val="002B7588"/>
    <w:rsid w:val="002C00D4"/>
    <w:rsid w:val="002C0F9A"/>
    <w:rsid w:val="002C15C2"/>
    <w:rsid w:val="002C1C95"/>
    <w:rsid w:val="002C1D6E"/>
    <w:rsid w:val="002C2324"/>
    <w:rsid w:val="002C28D0"/>
    <w:rsid w:val="002C5D47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2E23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4C6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6EC2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23E"/>
    <w:rsid w:val="00354670"/>
    <w:rsid w:val="00360347"/>
    <w:rsid w:val="00360462"/>
    <w:rsid w:val="0036118B"/>
    <w:rsid w:val="00361453"/>
    <w:rsid w:val="00362BAA"/>
    <w:rsid w:val="00363692"/>
    <w:rsid w:val="00363914"/>
    <w:rsid w:val="003639C2"/>
    <w:rsid w:val="00365065"/>
    <w:rsid w:val="00366C87"/>
    <w:rsid w:val="0036717C"/>
    <w:rsid w:val="00370B2D"/>
    <w:rsid w:val="00370B50"/>
    <w:rsid w:val="00370D80"/>
    <w:rsid w:val="00371C89"/>
    <w:rsid w:val="00371D5D"/>
    <w:rsid w:val="00372497"/>
    <w:rsid w:val="00372994"/>
    <w:rsid w:val="00372A65"/>
    <w:rsid w:val="0037443A"/>
    <w:rsid w:val="003761C0"/>
    <w:rsid w:val="00376333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49E"/>
    <w:rsid w:val="00390500"/>
    <w:rsid w:val="003912AC"/>
    <w:rsid w:val="00391908"/>
    <w:rsid w:val="00393422"/>
    <w:rsid w:val="00393CFF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6744"/>
    <w:rsid w:val="003B6B7B"/>
    <w:rsid w:val="003B7353"/>
    <w:rsid w:val="003B7AFD"/>
    <w:rsid w:val="003C24A9"/>
    <w:rsid w:val="003C278A"/>
    <w:rsid w:val="003C449E"/>
    <w:rsid w:val="003C5267"/>
    <w:rsid w:val="003C6963"/>
    <w:rsid w:val="003C6B3A"/>
    <w:rsid w:val="003D268E"/>
    <w:rsid w:val="003D3869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3E4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98F"/>
    <w:rsid w:val="00404C6A"/>
    <w:rsid w:val="00404F9C"/>
    <w:rsid w:val="00405A4D"/>
    <w:rsid w:val="00405B9B"/>
    <w:rsid w:val="00405BD9"/>
    <w:rsid w:val="00406250"/>
    <w:rsid w:val="00406363"/>
    <w:rsid w:val="00406C20"/>
    <w:rsid w:val="004070CA"/>
    <w:rsid w:val="0040772D"/>
    <w:rsid w:val="00410254"/>
    <w:rsid w:val="00410D24"/>
    <w:rsid w:val="0041134A"/>
    <w:rsid w:val="0041204D"/>
    <w:rsid w:val="00413E46"/>
    <w:rsid w:val="00414133"/>
    <w:rsid w:val="004156A1"/>
    <w:rsid w:val="00415F76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3153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1B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371F"/>
    <w:rsid w:val="004657F3"/>
    <w:rsid w:val="00465A50"/>
    <w:rsid w:val="0046693F"/>
    <w:rsid w:val="00467895"/>
    <w:rsid w:val="00471062"/>
    <w:rsid w:val="00471FE0"/>
    <w:rsid w:val="004720E9"/>
    <w:rsid w:val="00472D4E"/>
    <w:rsid w:val="004733E6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3BD5"/>
    <w:rsid w:val="004B3D3F"/>
    <w:rsid w:val="004B4962"/>
    <w:rsid w:val="004B4D6E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1FB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3C02"/>
    <w:rsid w:val="00545419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BD"/>
    <w:rsid w:val="005613A5"/>
    <w:rsid w:val="00561588"/>
    <w:rsid w:val="0056268A"/>
    <w:rsid w:val="00562A18"/>
    <w:rsid w:val="00562EF8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4713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01B6"/>
    <w:rsid w:val="005A0A65"/>
    <w:rsid w:val="005A3C4B"/>
    <w:rsid w:val="005A3D34"/>
    <w:rsid w:val="005A42BD"/>
    <w:rsid w:val="005A4518"/>
    <w:rsid w:val="005A4ED9"/>
    <w:rsid w:val="005A503C"/>
    <w:rsid w:val="005A511E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536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6F1"/>
    <w:rsid w:val="005C67FB"/>
    <w:rsid w:val="005D08DF"/>
    <w:rsid w:val="005D0AD0"/>
    <w:rsid w:val="005D2E8A"/>
    <w:rsid w:val="005D466C"/>
    <w:rsid w:val="005D55C8"/>
    <w:rsid w:val="005D5B1F"/>
    <w:rsid w:val="005D5B75"/>
    <w:rsid w:val="005D6102"/>
    <w:rsid w:val="005D73F8"/>
    <w:rsid w:val="005D7B8D"/>
    <w:rsid w:val="005D7D74"/>
    <w:rsid w:val="005D7DBD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17F58"/>
    <w:rsid w:val="006212C4"/>
    <w:rsid w:val="006214C7"/>
    <w:rsid w:val="00621988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6F1F"/>
    <w:rsid w:val="0063B917"/>
    <w:rsid w:val="00640384"/>
    <w:rsid w:val="006419F7"/>
    <w:rsid w:val="00642AD5"/>
    <w:rsid w:val="00643E5D"/>
    <w:rsid w:val="00644F1C"/>
    <w:rsid w:val="00645241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51A4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326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352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AB6"/>
    <w:rsid w:val="00712C05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2155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5F6E"/>
    <w:rsid w:val="007571C9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6312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8CB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3034"/>
    <w:rsid w:val="007F34D5"/>
    <w:rsid w:val="007F4BF8"/>
    <w:rsid w:val="007F5DFE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4822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3726"/>
    <w:rsid w:val="008A435B"/>
    <w:rsid w:val="008A4F9C"/>
    <w:rsid w:val="008B06FF"/>
    <w:rsid w:val="008B0F94"/>
    <w:rsid w:val="008B2C16"/>
    <w:rsid w:val="008B2F79"/>
    <w:rsid w:val="008B401D"/>
    <w:rsid w:val="008B58A7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504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5EF"/>
    <w:rsid w:val="009177BA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5972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0530"/>
    <w:rsid w:val="00961236"/>
    <w:rsid w:val="009626D7"/>
    <w:rsid w:val="0096411A"/>
    <w:rsid w:val="00965A05"/>
    <w:rsid w:val="00966397"/>
    <w:rsid w:val="00966461"/>
    <w:rsid w:val="00966592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E9F"/>
    <w:rsid w:val="00974F85"/>
    <w:rsid w:val="00975344"/>
    <w:rsid w:val="009755E6"/>
    <w:rsid w:val="00975EA1"/>
    <w:rsid w:val="00980D3A"/>
    <w:rsid w:val="009827EC"/>
    <w:rsid w:val="00982A16"/>
    <w:rsid w:val="00983C54"/>
    <w:rsid w:val="00985FB1"/>
    <w:rsid w:val="0098720A"/>
    <w:rsid w:val="009905F5"/>
    <w:rsid w:val="009924C1"/>
    <w:rsid w:val="00992FB6"/>
    <w:rsid w:val="0099638F"/>
    <w:rsid w:val="00996E78"/>
    <w:rsid w:val="00997EED"/>
    <w:rsid w:val="009A03B3"/>
    <w:rsid w:val="009A08FC"/>
    <w:rsid w:val="009A10C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3DD4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4E1C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4F7F"/>
    <w:rsid w:val="00A251CD"/>
    <w:rsid w:val="00A256EB"/>
    <w:rsid w:val="00A26880"/>
    <w:rsid w:val="00A30542"/>
    <w:rsid w:val="00A30B3D"/>
    <w:rsid w:val="00A314E7"/>
    <w:rsid w:val="00A31CB2"/>
    <w:rsid w:val="00A31E2E"/>
    <w:rsid w:val="00A3201F"/>
    <w:rsid w:val="00A32972"/>
    <w:rsid w:val="00A32B05"/>
    <w:rsid w:val="00A34F29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880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A19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0A21"/>
    <w:rsid w:val="00A8357B"/>
    <w:rsid w:val="00A836BA"/>
    <w:rsid w:val="00A83B26"/>
    <w:rsid w:val="00A8468C"/>
    <w:rsid w:val="00A847E9"/>
    <w:rsid w:val="00A85091"/>
    <w:rsid w:val="00A85804"/>
    <w:rsid w:val="00A86771"/>
    <w:rsid w:val="00A86AA5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541"/>
    <w:rsid w:val="00AB25C9"/>
    <w:rsid w:val="00AB2665"/>
    <w:rsid w:val="00AB2AAE"/>
    <w:rsid w:val="00AB3482"/>
    <w:rsid w:val="00AB394F"/>
    <w:rsid w:val="00AB3B52"/>
    <w:rsid w:val="00AB40D7"/>
    <w:rsid w:val="00AB49AD"/>
    <w:rsid w:val="00AB5B57"/>
    <w:rsid w:val="00AB7649"/>
    <w:rsid w:val="00AB7867"/>
    <w:rsid w:val="00AB7C0A"/>
    <w:rsid w:val="00AC1409"/>
    <w:rsid w:val="00AC19F7"/>
    <w:rsid w:val="00AC1FBE"/>
    <w:rsid w:val="00AC2240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03B9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25C3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1478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21AC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B39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8E1"/>
    <w:rsid w:val="00BD28F4"/>
    <w:rsid w:val="00BD7FDB"/>
    <w:rsid w:val="00BE172A"/>
    <w:rsid w:val="00BE1D08"/>
    <w:rsid w:val="00BE249D"/>
    <w:rsid w:val="00BE34D1"/>
    <w:rsid w:val="00BE4204"/>
    <w:rsid w:val="00BE5229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134A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C85"/>
    <w:rsid w:val="00C30A28"/>
    <w:rsid w:val="00C313E8"/>
    <w:rsid w:val="00C31504"/>
    <w:rsid w:val="00C31A11"/>
    <w:rsid w:val="00C31D1B"/>
    <w:rsid w:val="00C32A3E"/>
    <w:rsid w:val="00C32D4E"/>
    <w:rsid w:val="00C32D61"/>
    <w:rsid w:val="00C32F90"/>
    <w:rsid w:val="00C33D75"/>
    <w:rsid w:val="00C33E72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85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623A"/>
    <w:rsid w:val="00C87EDB"/>
    <w:rsid w:val="00C90B26"/>
    <w:rsid w:val="00C92364"/>
    <w:rsid w:val="00C92D2C"/>
    <w:rsid w:val="00C959A8"/>
    <w:rsid w:val="00C95A25"/>
    <w:rsid w:val="00C960CD"/>
    <w:rsid w:val="00C9610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4359"/>
    <w:rsid w:val="00CE5B9A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4B65"/>
    <w:rsid w:val="00CF5227"/>
    <w:rsid w:val="00CF5BEE"/>
    <w:rsid w:val="00CF663A"/>
    <w:rsid w:val="00CF7C13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68EF"/>
    <w:rsid w:val="00D17484"/>
    <w:rsid w:val="00D20168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1F22"/>
    <w:rsid w:val="00D63751"/>
    <w:rsid w:val="00D63EB6"/>
    <w:rsid w:val="00D648D5"/>
    <w:rsid w:val="00D64BF8"/>
    <w:rsid w:val="00D653C6"/>
    <w:rsid w:val="00D67DD8"/>
    <w:rsid w:val="00D700FC"/>
    <w:rsid w:val="00D71236"/>
    <w:rsid w:val="00D71A87"/>
    <w:rsid w:val="00D72272"/>
    <w:rsid w:val="00D72D4F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42B7"/>
    <w:rsid w:val="00D8513D"/>
    <w:rsid w:val="00D87D9B"/>
    <w:rsid w:val="00D90342"/>
    <w:rsid w:val="00D90416"/>
    <w:rsid w:val="00D9049B"/>
    <w:rsid w:val="00D90654"/>
    <w:rsid w:val="00D906FE"/>
    <w:rsid w:val="00D90755"/>
    <w:rsid w:val="00D914B2"/>
    <w:rsid w:val="00D918A6"/>
    <w:rsid w:val="00D91E08"/>
    <w:rsid w:val="00D91FCE"/>
    <w:rsid w:val="00D926F2"/>
    <w:rsid w:val="00D93CBC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4D32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25FD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27E7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372DE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123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2FEB"/>
    <w:rsid w:val="00E94F51"/>
    <w:rsid w:val="00E95BD4"/>
    <w:rsid w:val="00E96C0B"/>
    <w:rsid w:val="00E9780A"/>
    <w:rsid w:val="00EA0B94"/>
    <w:rsid w:val="00EA1B3B"/>
    <w:rsid w:val="00EA3617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5E6B"/>
    <w:rsid w:val="00EF7C15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176E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1DF0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3ED3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3FCD"/>
    <w:rsid w:val="00F85DA8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9C7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4921"/>
    <w:rsid w:val="00FC7FCB"/>
    <w:rsid w:val="00FD19F3"/>
    <w:rsid w:val="00FD1AC3"/>
    <w:rsid w:val="00FD1FBA"/>
    <w:rsid w:val="00FD236B"/>
    <w:rsid w:val="00FD2A15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732F4378-3EA5-4320-8F7D-BEC1074D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uiPriority w:val="99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  <w:style w:type="paragraph" w:customStyle="1" w:styleId="Hyperlink1">
    <w:name w:val="Hyperlink1"/>
    <w:basedOn w:val="BodyText"/>
    <w:link w:val="hyperlinkChar"/>
    <w:qFormat/>
    <w:rsid w:val="0017791A"/>
    <w:pPr>
      <w:widowControl w:val="0"/>
      <w:numPr>
        <w:ilvl w:val="1"/>
        <w:numId w:val="2"/>
      </w:numPr>
      <w:tabs>
        <w:tab w:val="left" w:pos="360"/>
      </w:tabs>
      <w:autoSpaceDE w:val="0"/>
      <w:autoSpaceDN w:val="0"/>
      <w:spacing w:before="0" w:after="0" w:line="240" w:lineRule="auto"/>
      <w:ind w:left="0" w:firstLine="0"/>
      <w:jc w:val="left"/>
    </w:pPr>
    <w:rPr>
      <w:color w:val="0070C0"/>
      <w:szCs w:val="24"/>
      <w:u w:val="single"/>
    </w:rPr>
  </w:style>
  <w:style w:type="character" w:customStyle="1" w:styleId="hyperlinkChar">
    <w:name w:val="hyperlink Char"/>
    <w:basedOn w:val="BodyTextChar"/>
    <w:link w:val="Hyperlink1"/>
    <w:rsid w:val="00D71236"/>
    <w:rPr>
      <w:color w:val="0070C0"/>
      <w:sz w:val="24"/>
      <w:szCs w:val="24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F3E4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10" ma:contentTypeDescription="Create a new document." ma:contentTypeScope="" ma:versionID="6ee4292a9eeb2f26f8e6bffe99e16a7b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8eb19194aa03cbd0aa61cb60259a588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F1C41-50A5-4CB0-85A6-E68304056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2587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2925</CharactersWithSpaces>
  <SharedDoc>false</SharedDoc>
  <HLinks>
    <vt:vector size="36" baseType="variant">
      <vt:variant>
        <vt:i4>2359372</vt:i4>
      </vt:variant>
      <vt:variant>
        <vt:i4>30</vt:i4>
      </vt:variant>
      <vt:variant>
        <vt:i4>0</vt:i4>
      </vt:variant>
      <vt:variant>
        <vt:i4>5</vt:i4>
      </vt:variant>
      <vt:variant>
        <vt:lpwstr>mailto:disa.meade.eiic.mbx.cio-foia@mail.mil</vt:lpwstr>
      </vt:variant>
      <vt:variant>
        <vt:lpwstr/>
      </vt:variant>
      <vt:variant>
        <vt:i4>5701646</vt:i4>
      </vt:variant>
      <vt:variant>
        <vt:i4>27</vt:i4>
      </vt:variant>
      <vt:variant>
        <vt:i4>0</vt:i4>
      </vt:variant>
      <vt:variant>
        <vt:i4>5</vt:i4>
      </vt:variant>
      <vt:variant>
        <vt:lpwstr>https://www.foia.gov/</vt:lpwstr>
      </vt:variant>
      <vt:variant>
        <vt:lpwstr/>
      </vt:variant>
      <vt:variant>
        <vt:i4>2359372</vt:i4>
      </vt:variant>
      <vt:variant>
        <vt:i4>24</vt:i4>
      </vt:variant>
      <vt:variant>
        <vt:i4>0</vt:i4>
      </vt:variant>
      <vt:variant>
        <vt:i4>5</vt:i4>
      </vt:variant>
      <vt:variant>
        <vt:lpwstr>mailto:disa.meade.eiic.mbx.cio-foia@mail.mil</vt:lpwstr>
      </vt:variant>
      <vt:variant>
        <vt:lpwstr/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_Toc162361858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_Toc162361857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_Toc162361856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Ranz, Timothy D (Tim) CIV DISA PSD (USA)</cp:lastModifiedBy>
  <cp:revision>1</cp:revision>
  <cp:lastPrinted>2019-08-21T16:52:00Z</cp:lastPrinted>
  <dcterms:created xsi:type="dcterms:W3CDTF">2025-05-20T19:59:00Z</dcterms:created>
  <dcterms:modified xsi:type="dcterms:W3CDTF">2025-05-21T18:37:00Z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