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17470138" w:rsidR="00C53C8E" w:rsidRDefault="50466027" w:rsidP="00227344">
      <w:pPr>
        <w:pStyle w:val="Heading1"/>
        <w:widowControl/>
        <w:rPr>
          <w:color w:val="auto"/>
          <w:sz w:val="28"/>
          <w:szCs w:val="28"/>
        </w:rPr>
      </w:pPr>
      <w:bookmarkStart w:id="0" w:name="_Toc76027626"/>
      <w:bookmarkStart w:id="1" w:name="_Toc76029825"/>
      <w:bookmarkStart w:id="2" w:name="_Toc181271420"/>
      <w:bookmarkStart w:id="3" w:name="_Toc345306720"/>
      <w:bookmarkStart w:id="4" w:name="_Toc350243852"/>
      <w:bookmarkStart w:id="5" w:name="_Toc350579318"/>
      <w:bookmarkStart w:id="6" w:name="_Toc351646710"/>
      <w:bookmarkStart w:id="7" w:name="_Toc162361312"/>
      <w:r w:rsidRPr="28298539">
        <w:rPr>
          <w:color w:val="auto"/>
          <w:sz w:val="28"/>
          <w:szCs w:val="28"/>
        </w:rPr>
        <w:t>PART 5</w:t>
      </w:r>
      <w:r w:rsidR="00C8172E">
        <w:rPr>
          <w:color w:val="auto"/>
          <w:sz w:val="28"/>
          <w:szCs w:val="28"/>
        </w:rPr>
        <w:t>8</w:t>
      </w:r>
      <w:r w:rsidR="000F3A31">
        <w:rPr>
          <w:color w:val="auto"/>
          <w:sz w:val="28"/>
          <w:szCs w:val="28"/>
        </w:rPr>
        <w:t>1</w:t>
      </w:r>
      <w:r w:rsidR="009175EF">
        <w:rPr>
          <w:color w:val="auto"/>
          <w:sz w:val="28"/>
          <w:szCs w:val="28"/>
        </w:rPr>
        <w:t>9</w:t>
      </w:r>
      <w:r w:rsidRPr="28298539">
        <w:rPr>
          <w:color w:val="auto"/>
          <w:sz w:val="28"/>
          <w:szCs w:val="28"/>
        </w:rPr>
        <w:t xml:space="preserve"> - </w:t>
      </w:r>
      <w:r w:rsidR="3FEB16EC">
        <w:br/>
      </w:r>
      <w:bookmarkEnd w:id="0"/>
      <w:bookmarkEnd w:id="1"/>
      <w:r w:rsidR="009175EF" w:rsidRPr="009175EF">
        <w:t>SMALL BUSINESS PROGRAMS</w:t>
      </w:r>
      <w:bookmarkEnd w:id="2"/>
      <w:bookmarkEnd w:id="7"/>
    </w:p>
    <w:p w14:paraId="07647B7E" w14:textId="533CA179" w:rsidR="00A8468C" w:rsidRPr="00BC55FF" w:rsidRDefault="3BFEF39E" w:rsidP="28298539">
      <w:pPr>
        <w:spacing w:before="120" w:after="480"/>
        <w:jc w:val="center"/>
        <w:rPr>
          <w:i/>
          <w:iCs/>
        </w:rPr>
      </w:pPr>
      <w:r w:rsidRPr="5C01A14C">
        <w:rPr>
          <w:i/>
          <w:iCs/>
        </w:rPr>
        <w:t xml:space="preserve">Revised: </w:t>
      </w:r>
      <w:del w:id="8" w:author="PS21" w:date="2025-05-21T13:30:00Z">
        <w:r w:rsidR="004C6216">
          <w:rPr>
            <w:i/>
            <w:iCs/>
          </w:rPr>
          <w:delText xml:space="preserve">October </w:delText>
        </w:r>
        <w:r w:rsidR="008E5690">
          <w:rPr>
            <w:i/>
            <w:iCs/>
          </w:rPr>
          <w:delText>202</w:delText>
        </w:r>
        <w:r w:rsidR="00C8172E">
          <w:rPr>
            <w:i/>
            <w:iCs/>
          </w:rPr>
          <w:delText>4</w:delText>
        </w:r>
      </w:del>
      <w:ins w:id="9" w:author="PS21" w:date="2025-05-21T13:30:00Z">
        <w:r w:rsidR="00DC4908">
          <w:rPr>
            <w:i/>
            <w:iCs/>
          </w:rPr>
          <w:t>May 2025</w:t>
        </w:r>
      </w:ins>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580B9019" w14:textId="77777777" w:rsidR="00455F1B" w:rsidRDefault="00F75FA6">
          <w:pPr>
            <w:pStyle w:val="TOC1"/>
            <w:rPr>
              <w:del w:id="10" w:author="PS21" w:date="2025-05-21T13:30:00Z"/>
              <w:rFonts w:asciiTheme="minorHAnsi" w:eastAsiaTheme="minorEastAsia" w:hAnsiTheme="minorHAnsi" w:cstheme="minorBidi"/>
              <w:noProof/>
              <w:kern w:val="2"/>
              <w:sz w:val="22"/>
              <w:szCs w:val="22"/>
              <w14:ligatures w14:val="standardContextual"/>
            </w:rPr>
          </w:pPr>
          <w:del w:id="11" w:author="PS21" w:date="2025-05-21T13:30:00Z">
            <w:r w:rsidRPr="00323CBD">
              <w:rPr>
                <w:color w:val="2B579A"/>
                <w:szCs w:val="24"/>
                <w:shd w:val="clear" w:color="auto" w:fill="E6E6E6"/>
              </w:rPr>
              <w:fldChar w:fldCharType="begin"/>
            </w:r>
            <w:r w:rsidRPr="00323CBD">
              <w:rPr>
                <w:szCs w:val="24"/>
              </w:rPr>
              <w:delInstrText xml:space="preserve"> TOC \o "1-3" \h \z \u </w:delInstrText>
            </w:r>
            <w:r w:rsidRPr="00323CBD">
              <w:rPr>
                <w:color w:val="2B579A"/>
                <w:szCs w:val="24"/>
                <w:shd w:val="clear" w:color="auto" w:fill="E6E6E6"/>
              </w:rPr>
              <w:fldChar w:fldCharType="separate"/>
            </w:r>
            <w:r w:rsidR="000D5E40">
              <w:fldChar w:fldCharType="begin"/>
            </w:r>
            <w:r w:rsidR="000D5E40">
              <w:delInstrText>HYPERLINK \l "_Toc162361312"</w:delInstrText>
            </w:r>
            <w:r w:rsidR="000D5E40">
              <w:fldChar w:fldCharType="separate"/>
            </w:r>
            <w:r w:rsidR="00455F1B" w:rsidRPr="002743D3">
              <w:rPr>
                <w:rStyle w:val="Hyperlink"/>
                <w:noProof/>
              </w:rPr>
              <w:delText>PART 5819 -  SMALL BUSINESS PROGRAMS</w:delText>
            </w:r>
            <w:r w:rsidR="00455F1B">
              <w:rPr>
                <w:noProof/>
                <w:webHidden/>
              </w:rPr>
              <w:tab/>
            </w:r>
            <w:r w:rsidR="00455F1B">
              <w:rPr>
                <w:noProof/>
                <w:webHidden/>
              </w:rPr>
              <w:fldChar w:fldCharType="begin"/>
            </w:r>
            <w:r w:rsidR="00455F1B">
              <w:rPr>
                <w:noProof/>
                <w:webHidden/>
              </w:rPr>
              <w:delInstrText xml:space="preserve"> PAGEREF _Toc162361312 \h </w:delInstrText>
            </w:r>
            <w:r w:rsidR="00455F1B">
              <w:rPr>
                <w:noProof/>
                <w:webHidden/>
              </w:rPr>
            </w:r>
            <w:r w:rsidR="00455F1B">
              <w:rPr>
                <w:noProof/>
                <w:webHidden/>
              </w:rPr>
              <w:fldChar w:fldCharType="separate"/>
            </w:r>
            <w:r w:rsidR="00455F1B">
              <w:rPr>
                <w:noProof/>
                <w:webHidden/>
              </w:rPr>
              <w:delText>1</w:delText>
            </w:r>
            <w:r w:rsidR="00455F1B">
              <w:rPr>
                <w:noProof/>
                <w:webHidden/>
              </w:rPr>
              <w:fldChar w:fldCharType="end"/>
            </w:r>
            <w:r w:rsidR="000D5E40">
              <w:rPr>
                <w:noProof/>
              </w:rPr>
              <w:fldChar w:fldCharType="end"/>
            </w:r>
          </w:del>
        </w:p>
        <w:p w14:paraId="4EA3F38F" w14:textId="77777777" w:rsidR="00455F1B" w:rsidRDefault="000D5E40">
          <w:pPr>
            <w:pStyle w:val="TOC2"/>
            <w:tabs>
              <w:tab w:val="right" w:leader="dot" w:pos="9350"/>
            </w:tabs>
            <w:rPr>
              <w:del w:id="12" w:author="PS21" w:date="2025-05-21T13:30:00Z"/>
              <w:rFonts w:asciiTheme="minorHAnsi" w:eastAsiaTheme="minorEastAsia" w:hAnsiTheme="minorHAnsi" w:cstheme="minorBidi"/>
              <w:noProof/>
              <w:kern w:val="2"/>
              <w:sz w:val="22"/>
              <w:szCs w:val="22"/>
              <w14:ligatures w14:val="standardContextual"/>
            </w:rPr>
          </w:pPr>
          <w:del w:id="13" w:author="PS21" w:date="2025-05-21T13:30:00Z">
            <w:r>
              <w:fldChar w:fldCharType="begin"/>
            </w:r>
            <w:r>
              <w:delInstrText>HYPERLINK \l "_Toc162361313"</w:delInstrText>
            </w:r>
            <w:r>
              <w:fldChar w:fldCharType="separate"/>
            </w:r>
            <w:r w:rsidR="00455F1B" w:rsidRPr="002743D3">
              <w:rPr>
                <w:rStyle w:val="Hyperlink"/>
                <w:caps/>
                <w:noProof/>
              </w:rPr>
              <w:delText xml:space="preserve">SUBPART 5819.2 – </w:delText>
            </w:r>
            <w:r w:rsidR="00455F1B" w:rsidRPr="002743D3">
              <w:rPr>
                <w:rStyle w:val="Hyperlink"/>
                <w:noProof/>
              </w:rPr>
              <w:delText>POLICIES</w:delText>
            </w:r>
            <w:r w:rsidR="00455F1B">
              <w:rPr>
                <w:noProof/>
                <w:webHidden/>
              </w:rPr>
              <w:tab/>
            </w:r>
            <w:r w:rsidR="00455F1B">
              <w:rPr>
                <w:noProof/>
                <w:webHidden/>
              </w:rPr>
              <w:fldChar w:fldCharType="begin"/>
            </w:r>
            <w:r w:rsidR="00455F1B">
              <w:rPr>
                <w:noProof/>
                <w:webHidden/>
              </w:rPr>
              <w:delInstrText xml:space="preserve"> PAGEREF _Toc162361313 \h </w:delInstrText>
            </w:r>
            <w:r w:rsidR="00455F1B">
              <w:rPr>
                <w:noProof/>
                <w:webHidden/>
              </w:rPr>
            </w:r>
            <w:r w:rsidR="00455F1B">
              <w:rPr>
                <w:noProof/>
                <w:webHidden/>
              </w:rPr>
              <w:fldChar w:fldCharType="separate"/>
            </w:r>
            <w:r w:rsidR="00455F1B">
              <w:rPr>
                <w:noProof/>
                <w:webHidden/>
              </w:rPr>
              <w:delText>1</w:delText>
            </w:r>
            <w:r w:rsidR="00455F1B">
              <w:rPr>
                <w:noProof/>
                <w:webHidden/>
              </w:rPr>
              <w:fldChar w:fldCharType="end"/>
            </w:r>
            <w:r>
              <w:rPr>
                <w:noProof/>
              </w:rPr>
              <w:fldChar w:fldCharType="end"/>
            </w:r>
          </w:del>
        </w:p>
        <w:p w14:paraId="02C3A50C" w14:textId="77777777" w:rsidR="00455F1B" w:rsidRDefault="000D5E40">
          <w:pPr>
            <w:pStyle w:val="TOC3"/>
            <w:tabs>
              <w:tab w:val="right" w:leader="dot" w:pos="9350"/>
            </w:tabs>
            <w:rPr>
              <w:del w:id="14" w:author="PS21" w:date="2025-05-21T13:30:00Z"/>
              <w:rFonts w:asciiTheme="minorHAnsi" w:eastAsiaTheme="minorEastAsia" w:hAnsiTheme="minorHAnsi" w:cstheme="minorBidi"/>
              <w:noProof/>
              <w:kern w:val="2"/>
              <w:sz w:val="22"/>
              <w:szCs w:val="22"/>
              <w14:ligatures w14:val="standardContextual"/>
            </w:rPr>
          </w:pPr>
          <w:del w:id="15" w:author="PS21" w:date="2025-05-21T13:30:00Z">
            <w:r>
              <w:fldChar w:fldCharType="begin"/>
            </w:r>
            <w:r>
              <w:delInstrText>HYPERLINK \l "_Toc162361314"</w:delInstrText>
            </w:r>
            <w:r>
              <w:fldChar w:fldCharType="separate"/>
            </w:r>
            <w:r w:rsidR="00455F1B" w:rsidRPr="002743D3">
              <w:rPr>
                <w:rStyle w:val="Hyperlink"/>
                <w:noProof/>
              </w:rPr>
              <w:delText>5819.201   General Policy</w:delText>
            </w:r>
            <w:r w:rsidR="00455F1B">
              <w:rPr>
                <w:noProof/>
                <w:webHidden/>
              </w:rPr>
              <w:tab/>
            </w:r>
            <w:r w:rsidR="00455F1B">
              <w:rPr>
                <w:noProof/>
                <w:webHidden/>
              </w:rPr>
              <w:fldChar w:fldCharType="begin"/>
            </w:r>
            <w:r w:rsidR="00455F1B">
              <w:rPr>
                <w:noProof/>
                <w:webHidden/>
              </w:rPr>
              <w:delInstrText xml:space="preserve"> PAGEREF _Toc162361314 \h </w:delInstrText>
            </w:r>
            <w:r w:rsidR="00455F1B">
              <w:rPr>
                <w:noProof/>
                <w:webHidden/>
              </w:rPr>
            </w:r>
            <w:r w:rsidR="00455F1B">
              <w:rPr>
                <w:noProof/>
                <w:webHidden/>
              </w:rPr>
              <w:fldChar w:fldCharType="separate"/>
            </w:r>
            <w:r w:rsidR="00455F1B">
              <w:rPr>
                <w:noProof/>
                <w:webHidden/>
              </w:rPr>
              <w:delText>1</w:delText>
            </w:r>
            <w:r w:rsidR="00455F1B">
              <w:rPr>
                <w:noProof/>
                <w:webHidden/>
              </w:rPr>
              <w:fldChar w:fldCharType="end"/>
            </w:r>
            <w:r>
              <w:rPr>
                <w:noProof/>
              </w:rPr>
              <w:fldChar w:fldCharType="end"/>
            </w:r>
          </w:del>
        </w:p>
        <w:p w14:paraId="269F66A6" w14:textId="77777777" w:rsidR="00455F1B" w:rsidRDefault="000D5E40">
          <w:pPr>
            <w:pStyle w:val="TOC3"/>
            <w:tabs>
              <w:tab w:val="right" w:leader="dot" w:pos="9350"/>
            </w:tabs>
            <w:rPr>
              <w:del w:id="16" w:author="PS21" w:date="2025-05-21T13:30:00Z"/>
              <w:rFonts w:asciiTheme="minorHAnsi" w:eastAsiaTheme="minorEastAsia" w:hAnsiTheme="minorHAnsi" w:cstheme="minorBidi"/>
              <w:noProof/>
              <w:kern w:val="2"/>
              <w:sz w:val="22"/>
              <w:szCs w:val="22"/>
              <w14:ligatures w14:val="standardContextual"/>
            </w:rPr>
          </w:pPr>
          <w:del w:id="17" w:author="PS21" w:date="2025-05-21T13:30:00Z">
            <w:r>
              <w:fldChar w:fldCharType="begin"/>
            </w:r>
            <w:r>
              <w:delInstrText>HYPERLINK \l "_Toc162361315"</w:delInstrText>
            </w:r>
            <w:r>
              <w:fldChar w:fldCharType="separate"/>
            </w:r>
            <w:r w:rsidR="00455F1B" w:rsidRPr="002743D3">
              <w:rPr>
                <w:rStyle w:val="Hyperlink"/>
                <w:noProof/>
              </w:rPr>
              <w:delText>5819.202   Specific Policies</w:delText>
            </w:r>
            <w:r w:rsidR="00455F1B">
              <w:rPr>
                <w:noProof/>
                <w:webHidden/>
              </w:rPr>
              <w:tab/>
            </w:r>
            <w:r w:rsidR="00455F1B">
              <w:rPr>
                <w:noProof/>
                <w:webHidden/>
              </w:rPr>
              <w:fldChar w:fldCharType="begin"/>
            </w:r>
            <w:r w:rsidR="00455F1B">
              <w:rPr>
                <w:noProof/>
                <w:webHidden/>
              </w:rPr>
              <w:delInstrText xml:space="preserve"> PAGEREF _Toc162361315 \h </w:delInstrText>
            </w:r>
            <w:r w:rsidR="00455F1B">
              <w:rPr>
                <w:noProof/>
                <w:webHidden/>
              </w:rPr>
            </w:r>
            <w:r w:rsidR="00455F1B">
              <w:rPr>
                <w:noProof/>
                <w:webHidden/>
              </w:rPr>
              <w:fldChar w:fldCharType="separate"/>
            </w:r>
            <w:r w:rsidR="00455F1B">
              <w:rPr>
                <w:noProof/>
                <w:webHidden/>
              </w:rPr>
              <w:delText>2</w:delText>
            </w:r>
            <w:r w:rsidR="00455F1B">
              <w:rPr>
                <w:noProof/>
                <w:webHidden/>
              </w:rPr>
              <w:fldChar w:fldCharType="end"/>
            </w:r>
            <w:r>
              <w:rPr>
                <w:noProof/>
              </w:rPr>
              <w:fldChar w:fldCharType="end"/>
            </w:r>
          </w:del>
        </w:p>
        <w:p w14:paraId="4C31A501" w14:textId="77777777" w:rsidR="00455F1B" w:rsidRDefault="000D5E40">
          <w:pPr>
            <w:pStyle w:val="TOC3"/>
            <w:tabs>
              <w:tab w:val="right" w:leader="dot" w:pos="9350"/>
            </w:tabs>
            <w:rPr>
              <w:del w:id="18" w:author="PS21" w:date="2025-05-21T13:30:00Z"/>
              <w:rFonts w:asciiTheme="minorHAnsi" w:eastAsiaTheme="minorEastAsia" w:hAnsiTheme="minorHAnsi" w:cstheme="minorBidi"/>
              <w:noProof/>
              <w:kern w:val="2"/>
              <w:sz w:val="22"/>
              <w:szCs w:val="22"/>
              <w14:ligatures w14:val="standardContextual"/>
            </w:rPr>
          </w:pPr>
          <w:del w:id="19" w:author="PS21" w:date="2025-05-21T13:30:00Z">
            <w:r>
              <w:fldChar w:fldCharType="begin"/>
            </w:r>
            <w:r>
              <w:delInstrText>HYPERLINK \l "_Toc162361316"</w:delInstrText>
            </w:r>
            <w:r>
              <w:fldChar w:fldCharType="separate"/>
            </w:r>
            <w:r w:rsidR="00455F1B" w:rsidRPr="002743D3">
              <w:rPr>
                <w:rStyle w:val="Hyperlink"/>
                <w:noProof/>
              </w:rPr>
              <w:delText>5819.203   Relationship Among Small Business Programs</w:delText>
            </w:r>
            <w:r w:rsidR="00455F1B">
              <w:rPr>
                <w:noProof/>
                <w:webHidden/>
              </w:rPr>
              <w:tab/>
            </w:r>
            <w:r w:rsidR="00455F1B">
              <w:rPr>
                <w:noProof/>
                <w:webHidden/>
              </w:rPr>
              <w:fldChar w:fldCharType="begin"/>
            </w:r>
            <w:r w:rsidR="00455F1B">
              <w:rPr>
                <w:noProof/>
                <w:webHidden/>
              </w:rPr>
              <w:delInstrText xml:space="preserve"> PAGEREF _Toc162361316 \h </w:delInstrText>
            </w:r>
            <w:r w:rsidR="00455F1B">
              <w:rPr>
                <w:noProof/>
                <w:webHidden/>
              </w:rPr>
            </w:r>
            <w:r w:rsidR="00455F1B">
              <w:rPr>
                <w:noProof/>
                <w:webHidden/>
              </w:rPr>
              <w:fldChar w:fldCharType="separate"/>
            </w:r>
            <w:r w:rsidR="00455F1B">
              <w:rPr>
                <w:noProof/>
                <w:webHidden/>
              </w:rPr>
              <w:delText>6</w:delText>
            </w:r>
            <w:r w:rsidR="00455F1B">
              <w:rPr>
                <w:noProof/>
                <w:webHidden/>
              </w:rPr>
              <w:fldChar w:fldCharType="end"/>
            </w:r>
            <w:r>
              <w:rPr>
                <w:noProof/>
              </w:rPr>
              <w:fldChar w:fldCharType="end"/>
            </w:r>
          </w:del>
        </w:p>
        <w:p w14:paraId="2793F8C6" w14:textId="77777777" w:rsidR="00455F1B" w:rsidRDefault="000D5E40">
          <w:pPr>
            <w:pStyle w:val="TOC2"/>
            <w:tabs>
              <w:tab w:val="right" w:leader="dot" w:pos="9350"/>
            </w:tabs>
            <w:rPr>
              <w:del w:id="20" w:author="PS21" w:date="2025-05-21T13:30:00Z"/>
              <w:rFonts w:asciiTheme="minorHAnsi" w:eastAsiaTheme="minorEastAsia" w:hAnsiTheme="minorHAnsi" w:cstheme="minorBidi"/>
              <w:noProof/>
              <w:kern w:val="2"/>
              <w:sz w:val="22"/>
              <w:szCs w:val="22"/>
              <w14:ligatures w14:val="standardContextual"/>
            </w:rPr>
          </w:pPr>
          <w:del w:id="21" w:author="PS21" w:date="2025-05-21T13:30:00Z">
            <w:r>
              <w:fldChar w:fldCharType="begin"/>
            </w:r>
            <w:r>
              <w:delInstrText>HYPERLINK \l "_Toc162361317"</w:delInstrText>
            </w:r>
            <w:r>
              <w:fldChar w:fldCharType="separate"/>
            </w:r>
            <w:r w:rsidR="00455F1B" w:rsidRPr="002743D3">
              <w:rPr>
                <w:rStyle w:val="Hyperlink"/>
                <w:caps/>
                <w:noProof/>
              </w:rPr>
              <w:delText xml:space="preserve">SUBPART 5819.3 – </w:delText>
            </w:r>
            <w:r w:rsidR="00455F1B" w:rsidRPr="002743D3">
              <w:rPr>
                <w:rStyle w:val="Hyperlink"/>
                <w:noProof/>
              </w:rPr>
              <w:delText>DETERMINATION OF SMALL BUSINESS STATUS FOR SMALL BUSINESS PROGRAMS</w:delText>
            </w:r>
            <w:r w:rsidR="00455F1B">
              <w:rPr>
                <w:noProof/>
                <w:webHidden/>
              </w:rPr>
              <w:tab/>
            </w:r>
            <w:r w:rsidR="00455F1B">
              <w:rPr>
                <w:noProof/>
                <w:webHidden/>
              </w:rPr>
              <w:fldChar w:fldCharType="begin"/>
            </w:r>
            <w:r w:rsidR="00455F1B">
              <w:rPr>
                <w:noProof/>
                <w:webHidden/>
              </w:rPr>
              <w:delInstrText xml:space="preserve"> PAGEREF _Toc162361317 \h </w:delInstrText>
            </w:r>
            <w:r w:rsidR="00455F1B">
              <w:rPr>
                <w:noProof/>
                <w:webHidden/>
              </w:rPr>
            </w:r>
            <w:r w:rsidR="00455F1B">
              <w:rPr>
                <w:noProof/>
                <w:webHidden/>
              </w:rPr>
              <w:fldChar w:fldCharType="separate"/>
            </w:r>
            <w:r w:rsidR="00455F1B">
              <w:rPr>
                <w:noProof/>
                <w:webHidden/>
              </w:rPr>
              <w:delText>6</w:delText>
            </w:r>
            <w:r w:rsidR="00455F1B">
              <w:rPr>
                <w:noProof/>
                <w:webHidden/>
              </w:rPr>
              <w:fldChar w:fldCharType="end"/>
            </w:r>
            <w:r>
              <w:rPr>
                <w:noProof/>
              </w:rPr>
              <w:fldChar w:fldCharType="end"/>
            </w:r>
          </w:del>
        </w:p>
        <w:p w14:paraId="72BB7C7F" w14:textId="77777777" w:rsidR="00455F1B" w:rsidRDefault="000D5E40">
          <w:pPr>
            <w:pStyle w:val="TOC3"/>
            <w:tabs>
              <w:tab w:val="right" w:leader="dot" w:pos="9350"/>
            </w:tabs>
            <w:rPr>
              <w:del w:id="22" w:author="PS21" w:date="2025-05-21T13:30:00Z"/>
              <w:rFonts w:asciiTheme="minorHAnsi" w:eastAsiaTheme="minorEastAsia" w:hAnsiTheme="minorHAnsi" w:cstheme="minorBidi"/>
              <w:noProof/>
              <w:kern w:val="2"/>
              <w:sz w:val="22"/>
              <w:szCs w:val="22"/>
              <w14:ligatures w14:val="standardContextual"/>
            </w:rPr>
          </w:pPr>
          <w:del w:id="23" w:author="PS21" w:date="2025-05-21T13:30:00Z">
            <w:r>
              <w:fldChar w:fldCharType="begin"/>
            </w:r>
            <w:r>
              <w:delInstrText>HYPERLINK \l "_Toc162361318"</w:delInstrText>
            </w:r>
            <w:r>
              <w:fldChar w:fldCharType="separate"/>
            </w:r>
            <w:r w:rsidR="00455F1B" w:rsidRPr="002743D3">
              <w:rPr>
                <w:rStyle w:val="Hyperlink"/>
                <w:noProof/>
              </w:rPr>
              <w:delText>5819.302   Protesting a Small Business Representation</w:delText>
            </w:r>
            <w:r w:rsidR="00455F1B">
              <w:rPr>
                <w:noProof/>
                <w:webHidden/>
              </w:rPr>
              <w:tab/>
            </w:r>
            <w:r w:rsidR="00455F1B">
              <w:rPr>
                <w:noProof/>
                <w:webHidden/>
              </w:rPr>
              <w:fldChar w:fldCharType="begin"/>
            </w:r>
            <w:r w:rsidR="00455F1B">
              <w:rPr>
                <w:noProof/>
                <w:webHidden/>
              </w:rPr>
              <w:delInstrText xml:space="preserve"> PAGEREF _Toc162361318 \h </w:delInstrText>
            </w:r>
            <w:r w:rsidR="00455F1B">
              <w:rPr>
                <w:noProof/>
                <w:webHidden/>
              </w:rPr>
            </w:r>
            <w:r w:rsidR="00455F1B">
              <w:rPr>
                <w:noProof/>
                <w:webHidden/>
              </w:rPr>
              <w:fldChar w:fldCharType="separate"/>
            </w:r>
            <w:r w:rsidR="00455F1B">
              <w:rPr>
                <w:noProof/>
                <w:webHidden/>
              </w:rPr>
              <w:delText>6</w:delText>
            </w:r>
            <w:r w:rsidR="00455F1B">
              <w:rPr>
                <w:noProof/>
                <w:webHidden/>
              </w:rPr>
              <w:fldChar w:fldCharType="end"/>
            </w:r>
            <w:r>
              <w:rPr>
                <w:noProof/>
              </w:rPr>
              <w:fldChar w:fldCharType="end"/>
            </w:r>
          </w:del>
        </w:p>
        <w:p w14:paraId="1DA419A9" w14:textId="77777777" w:rsidR="00455F1B" w:rsidRDefault="000D5E40">
          <w:pPr>
            <w:pStyle w:val="TOC2"/>
            <w:tabs>
              <w:tab w:val="right" w:leader="dot" w:pos="9350"/>
            </w:tabs>
            <w:rPr>
              <w:del w:id="24" w:author="PS21" w:date="2025-05-21T13:30:00Z"/>
              <w:rFonts w:asciiTheme="minorHAnsi" w:eastAsiaTheme="minorEastAsia" w:hAnsiTheme="minorHAnsi" w:cstheme="minorBidi"/>
              <w:noProof/>
              <w:kern w:val="2"/>
              <w:sz w:val="22"/>
              <w:szCs w:val="22"/>
              <w14:ligatures w14:val="standardContextual"/>
            </w:rPr>
          </w:pPr>
          <w:del w:id="25" w:author="PS21" w:date="2025-05-21T13:30:00Z">
            <w:r>
              <w:fldChar w:fldCharType="begin"/>
            </w:r>
            <w:r>
              <w:delInstrText>HYPERLINK \l "_Toc162361319"</w:delInstrText>
            </w:r>
            <w:r>
              <w:fldChar w:fldCharType="separate"/>
            </w:r>
            <w:r w:rsidR="00455F1B" w:rsidRPr="002743D3">
              <w:rPr>
                <w:rStyle w:val="Hyperlink"/>
                <w:caps/>
                <w:noProof/>
              </w:rPr>
              <w:delText xml:space="preserve">SUBPART 5819.5 – </w:delText>
            </w:r>
            <w:r w:rsidR="00455F1B" w:rsidRPr="002743D3">
              <w:rPr>
                <w:rStyle w:val="Hyperlink"/>
                <w:noProof/>
              </w:rPr>
              <w:delText>SET -ASIDES FOR SMALL BUSINESS</w:delText>
            </w:r>
            <w:r w:rsidR="00455F1B">
              <w:rPr>
                <w:noProof/>
                <w:webHidden/>
              </w:rPr>
              <w:tab/>
            </w:r>
            <w:r w:rsidR="00455F1B">
              <w:rPr>
                <w:noProof/>
                <w:webHidden/>
              </w:rPr>
              <w:fldChar w:fldCharType="begin"/>
            </w:r>
            <w:r w:rsidR="00455F1B">
              <w:rPr>
                <w:noProof/>
                <w:webHidden/>
              </w:rPr>
              <w:delInstrText xml:space="preserve"> PAGEREF _Toc162361319 \h </w:delInstrText>
            </w:r>
            <w:r w:rsidR="00455F1B">
              <w:rPr>
                <w:noProof/>
                <w:webHidden/>
              </w:rPr>
            </w:r>
            <w:r w:rsidR="00455F1B">
              <w:rPr>
                <w:noProof/>
                <w:webHidden/>
              </w:rPr>
              <w:fldChar w:fldCharType="separate"/>
            </w:r>
            <w:r w:rsidR="00455F1B">
              <w:rPr>
                <w:noProof/>
                <w:webHidden/>
              </w:rPr>
              <w:delText>6</w:delText>
            </w:r>
            <w:r w:rsidR="00455F1B">
              <w:rPr>
                <w:noProof/>
                <w:webHidden/>
              </w:rPr>
              <w:fldChar w:fldCharType="end"/>
            </w:r>
            <w:r>
              <w:rPr>
                <w:noProof/>
              </w:rPr>
              <w:fldChar w:fldCharType="end"/>
            </w:r>
          </w:del>
        </w:p>
        <w:p w14:paraId="3B79363F" w14:textId="77777777" w:rsidR="00455F1B" w:rsidRDefault="000D5E40">
          <w:pPr>
            <w:pStyle w:val="TOC3"/>
            <w:tabs>
              <w:tab w:val="right" w:leader="dot" w:pos="9350"/>
            </w:tabs>
            <w:rPr>
              <w:del w:id="26" w:author="PS21" w:date="2025-05-21T13:30:00Z"/>
              <w:rFonts w:asciiTheme="minorHAnsi" w:eastAsiaTheme="minorEastAsia" w:hAnsiTheme="minorHAnsi" w:cstheme="minorBidi"/>
              <w:noProof/>
              <w:kern w:val="2"/>
              <w:sz w:val="22"/>
              <w:szCs w:val="22"/>
              <w14:ligatures w14:val="standardContextual"/>
            </w:rPr>
          </w:pPr>
          <w:del w:id="27" w:author="PS21" w:date="2025-05-21T13:30:00Z">
            <w:r>
              <w:fldChar w:fldCharType="begin"/>
            </w:r>
            <w:r>
              <w:delInstrText>HYPERLINK \l "_Toc162361320"</w:delInstrText>
            </w:r>
            <w:r>
              <w:fldChar w:fldCharType="separate"/>
            </w:r>
            <w:r w:rsidR="00455F1B" w:rsidRPr="002743D3">
              <w:rPr>
                <w:rStyle w:val="Hyperlink"/>
                <w:noProof/>
              </w:rPr>
              <w:delText>5819.502-2   Total Small Business Set-Asides</w:delText>
            </w:r>
            <w:r w:rsidR="00455F1B">
              <w:rPr>
                <w:noProof/>
                <w:webHidden/>
              </w:rPr>
              <w:tab/>
            </w:r>
            <w:r w:rsidR="00455F1B">
              <w:rPr>
                <w:noProof/>
                <w:webHidden/>
              </w:rPr>
              <w:fldChar w:fldCharType="begin"/>
            </w:r>
            <w:r w:rsidR="00455F1B">
              <w:rPr>
                <w:noProof/>
                <w:webHidden/>
              </w:rPr>
              <w:delInstrText xml:space="preserve"> PAGEREF _Toc162361320 \h </w:delInstrText>
            </w:r>
            <w:r w:rsidR="00455F1B">
              <w:rPr>
                <w:noProof/>
                <w:webHidden/>
              </w:rPr>
            </w:r>
            <w:r w:rsidR="00455F1B">
              <w:rPr>
                <w:noProof/>
                <w:webHidden/>
              </w:rPr>
              <w:fldChar w:fldCharType="separate"/>
            </w:r>
            <w:r w:rsidR="00455F1B">
              <w:rPr>
                <w:noProof/>
                <w:webHidden/>
              </w:rPr>
              <w:delText>6</w:delText>
            </w:r>
            <w:r w:rsidR="00455F1B">
              <w:rPr>
                <w:noProof/>
                <w:webHidden/>
              </w:rPr>
              <w:fldChar w:fldCharType="end"/>
            </w:r>
            <w:r>
              <w:rPr>
                <w:noProof/>
              </w:rPr>
              <w:fldChar w:fldCharType="end"/>
            </w:r>
          </w:del>
        </w:p>
        <w:p w14:paraId="3422DE29" w14:textId="77777777" w:rsidR="00455F1B" w:rsidRDefault="000D5E40">
          <w:pPr>
            <w:pStyle w:val="TOC2"/>
            <w:tabs>
              <w:tab w:val="right" w:leader="dot" w:pos="9350"/>
            </w:tabs>
            <w:rPr>
              <w:del w:id="28" w:author="PS21" w:date="2025-05-21T13:30:00Z"/>
              <w:rFonts w:asciiTheme="minorHAnsi" w:eastAsiaTheme="minorEastAsia" w:hAnsiTheme="minorHAnsi" w:cstheme="minorBidi"/>
              <w:noProof/>
              <w:kern w:val="2"/>
              <w:sz w:val="22"/>
              <w:szCs w:val="22"/>
              <w14:ligatures w14:val="standardContextual"/>
            </w:rPr>
          </w:pPr>
          <w:del w:id="29" w:author="PS21" w:date="2025-05-21T13:30:00Z">
            <w:r>
              <w:fldChar w:fldCharType="begin"/>
            </w:r>
            <w:r>
              <w:delInstrText>HYPERLINK \l "_Toc162361321"</w:delInstrText>
            </w:r>
            <w:r>
              <w:fldChar w:fldCharType="separate"/>
            </w:r>
            <w:r w:rsidR="00455F1B" w:rsidRPr="002743D3">
              <w:rPr>
                <w:rStyle w:val="Hyperlink"/>
                <w:caps/>
                <w:noProof/>
              </w:rPr>
              <w:delText xml:space="preserve">SUBPART 5819.7 – </w:delText>
            </w:r>
            <w:r w:rsidR="00455F1B" w:rsidRPr="002743D3">
              <w:rPr>
                <w:rStyle w:val="Hyperlink"/>
                <w:noProof/>
              </w:rPr>
              <w:delText>THE SMALL BUSINESS SUBCONTRACTING PROGRAM</w:delText>
            </w:r>
            <w:r w:rsidR="00455F1B">
              <w:rPr>
                <w:noProof/>
                <w:webHidden/>
              </w:rPr>
              <w:tab/>
            </w:r>
            <w:r w:rsidR="00455F1B">
              <w:rPr>
                <w:noProof/>
                <w:webHidden/>
              </w:rPr>
              <w:fldChar w:fldCharType="begin"/>
            </w:r>
            <w:r w:rsidR="00455F1B">
              <w:rPr>
                <w:noProof/>
                <w:webHidden/>
              </w:rPr>
              <w:delInstrText xml:space="preserve"> PAGEREF _Toc162361321 \h </w:delInstrText>
            </w:r>
            <w:r w:rsidR="00455F1B">
              <w:rPr>
                <w:noProof/>
                <w:webHidden/>
              </w:rPr>
            </w:r>
            <w:r w:rsidR="00455F1B">
              <w:rPr>
                <w:noProof/>
                <w:webHidden/>
              </w:rPr>
              <w:fldChar w:fldCharType="separate"/>
            </w:r>
            <w:r w:rsidR="00455F1B">
              <w:rPr>
                <w:noProof/>
                <w:webHidden/>
              </w:rPr>
              <w:delText>6</w:delText>
            </w:r>
            <w:r w:rsidR="00455F1B">
              <w:rPr>
                <w:noProof/>
                <w:webHidden/>
              </w:rPr>
              <w:fldChar w:fldCharType="end"/>
            </w:r>
            <w:r>
              <w:rPr>
                <w:noProof/>
              </w:rPr>
              <w:fldChar w:fldCharType="end"/>
            </w:r>
          </w:del>
        </w:p>
        <w:p w14:paraId="38B1AB7A" w14:textId="77777777" w:rsidR="00455F1B" w:rsidRDefault="000D5E40">
          <w:pPr>
            <w:pStyle w:val="TOC3"/>
            <w:tabs>
              <w:tab w:val="right" w:leader="dot" w:pos="9350"/>
            </w:tabs>
            <w:rPr>
              <w:del w:id="30" w:author="PS21" w:date="2025-05-21T13:30:00Z"/>
              <w:rFonts w:asciiTheme="minorHAnsi" w:eastAsiaTheme="minorEastAsia" w:hAnsiTheme="minorHAnsi" w:cstheme="minorBidi"/>
              <w:noProof/>
              <w:kern w:val="2"/>
              <w:sz w:val="22"/>
              <w:szCs w:val="22"/>
              <w14:ligatures w14:val="standardContextual"/>
            </w:rPr>
          </w:pPr>
          <w:del w:id="31" w:author="PS21" w:date="2025-05-21T13:30:00Z">
            <w:r>
              <w:fldChar w:fldCharType="begin"/>
            </w:r>
            <w:r>
              <w:delInstrText>HYPERLINK \l "_Toc162361322"</w:delInstrText>
            </w:r>
            <w:r>
              <w:fldChar w:fldCharType="separate"/>
            </w:r>
            <w:r w:rsidR="00455F1B" w:rsidRPr="002743D3">
              <w:rPr>
                <w:rStyle w:val="Hyperlink"/>
                <w:noProof/>
              </w:rPr>
              <w:delText>5819.705-2   Determining the Need for a Subcontracting Plan</w:delText>
            </w:r>
            <w:r w:rsidR="00455F1B">
              <w:rPr>
                <w:noProof/>
                <w:webHidden/>
              </w:rPr>
              <w:tab/>
            </w:r>
            <w:r w:rsidR="00455F1B">
              <w:rPr>
                <w:noProof/>
                <w:webHidden/>
              </w:rPr>
              <w:fldChar w:fldCharType="begin"/>
            </w:r>
            <w:r w:rsidR="00455F1B">
              <w:rPr>
                <w:noProof/>
                <w:webHidden/>
              </w:rPr>
              <w:delInstrText xml:space="preserve"> PAGEREF _Toc162361322 \h </w:delInstrText>
            </w:r>
            <w:r w:rsidR="00455F1B">
              <w:rPr>
                <w:noProof/>
                <w:webHidden/>
              </w:rPr>
            </w:r>
            <w:r w:rsidR="00455F1B">
              <w:rPr>
                <w:noProof/>
                <w:webHidden/>
              </w:rPr>
              <w:fldChar w:fldCharType="separate"/>
            </w:r>
            <w:r w:rsidR="00455F1B">
              <w:rPr>
                <w:noProof/>
                <w:webHidden/>
              </w:rPr>
              <w:delText>6</w:delText>
            </w:r>
            <w:r w:rsidR="00455F1B">
              <w:rPr>
                <w:noProof/>
                <w:webHidden/>
              </w:rPr>
              <w:fldChar w:fldCharType="end"/>
            </w:r>
            <w:r>
              <w:rPr>
                <w:noProof/>
              </w:rPr>
              <w:fldChar w:fldCharType="end"/>
            </w:r>
          </w:del>
        </w:p>
        <w:p w14:paraId="130C4655" w14:textId="77777777" w:rsidR="00455F1B" w:rsidRDefault="000D5E40">
          <w:pPr>
            <w:pStyle w:val="TOC3"/>
            <w:tabs>
              <w:tab w:val="right" w:leader="dot" w:pos="9350"/>
            </w:tabs>
            <w:rPr>
              <w:del w:id="32" w:author="PS21" w:date="2025-05-21T13:30:00Z"/>
              <w:rFonts w:asciiTheme="minorHAnsi" w:eastAsiaTheme="minorEastAsia" w:hAnsiTheme="minorHAnsi" w:cstheme="minorBidi"/>
              <w:noProof/>
              <w:kern w:val="2"/>
              <w:sz w:val="22"/>
              <w:szCs w:val="22"/>
              <w14:ligatures w14:val="standardContextual"/>
            </w:rPr>
          </w:pPr>
          <w:del w:id="33" w:author="PS21" w:date="2025-05-21T13:30:00Z">
            <w:r>
              <w:fldChar w:fldCharType="begin"/>
            </w:r>
            <w:r>
              <w:delInstrText>HYPERLINK \l "_Toc162361323"</w:delInstrText>
            </w:r>
            <w:r>
              <w:fldChar w:fldCharType="separate"/>
            </w:r>
            <w:r w:rsidR="00455F1B" w:rsidRPr="002743D3">
              <w:rPr>
                <w:rStyle w:val="Hyperlink"/>
                <w:noProof/>
              </w:rPr>
              <w:delText>5819.705-4   Reviewing the Subcontracting Plan</w:delText>
            </w:r>
            <w:r w:rsidR="00455F1B">
              <w:rPr>
                <w:noProof/>
                <w:webHidden/>
              </w:rPr>
              <w:tab/>
            </w:r>
            <w:r w:rsidR="00455F1B">
              <w:rPr>
                <w:noProof/>
                <w:webHidden/>
              </w:rPr>
              <w:fldChar w:fldCharType="begin"/>
            </w:r>
            <w:r w:rsidR="00455F1B">
              <w:rPr>
                <w:noProof/>
                <w:webHidden/>
              </w:rPr>
              <w:delInstrText xml:space="preserve"> PAGEREF _Toc162361323 \h </w:delInstrText>
            </w:r>
            <w:r w:rsidR="00455F1B">
              <w:rPr>
                <w:noProof/>
                <w:webHidden/>
              </w:rPr>
            </w:r>
            <w:r w:rsidR="00455F1B">
              <w:rPr>
                <w:noProof/>
                <w:webHidden/>
              </w:rPr>
              <w:fldChar w:fldCharType="separate"/>
            </w:r>
            <w:r w:rsidR="00455F1B">
              <w:rPr>
                <w:noProof/>
                <w:webHidden/>
              </w:rPr>
              <w:delText>6</w:delText>
            </w:r>
            <w:r w:rsidR="00455F1B">
              <w:rPr>
                <w:noProof/>
                <w:webHidden/>
              </w:rPr>
              <w:fldChar w:fldCharType="end"/>
            </w:r>
            <w:r>
              <w:rPr>
                <w:noProof/>
              </w:rPr>
              <w:fldChar w:fldCharType="end"/>
            </w:r>
          </w:del>
        </w:p>
        <w:p w14:paraId="58F2EAA4" w14:textId="77777777" w:rsidR="00455F1B" w:rsidRDefault="000D5E40">
          <w:pPr>
            <w:pStyle w:val="TOC3"/>
            <w:tabs>
              <w:tab w:val="right" w:leader="dot" w:pos="9350"/>
            </w:tabs>
            <w:rPr>
              <w:del w:id="34" w:author="PS21" w:date="2025-05-21T13:30:00Z"/>
              <w:rFonts w:asciiTheme="minorHAnsi" w:eastAsiaTheme="minorEastAsia" w:hAnsiTheme="minorHAnsi" w:cstheme="minorBidi"/>
              <w:noProof/>
              <w:kern w:val="2"/>
              <w:sz w:val="22"/>
              <w:szCs w:val="22"/>
              <w14:ligatures w14:val="standardContextual"/>
            </w:rPr>
          </w:pPr>
          <w:del w:id="35" w:author="PS21" w:date="2025-05-21T13:30:00Z">
            <w:r>
              <w:fldChar w:fldCharType="begin"/>
            </w:r>
            <w:r>
              <w:delInstrText>HYPERLINK \l "_Toc162361324"</w:delInstrText>
            </w:r>
            <w:r>
              <w:fldChar w:fldCharType="separate"/>
            </w:r>
            <w:r w:rsidR="00455F1B" w:rsidRPr="002743D3">
              <w:rPr>
                <w:rStyle w:val="Hyperlink"/>
                <w:noProof/>
              </w:rPr>
              <w:delText>5819.705-6   Postaward Responsibilities of the Contracting Officer</w:delText>
            </w:r>
            <w:r w:rsidR="00455F1B">
              <w:rPr>
                <w:noProof/>
                <w:webHidden/>
              </w:rPr>
              <w:tab/>
            </w:r>
            <w:r w:rsidR="00455F1B">
              <w:rPr>
                <w:noProof/>
                <w:webHidden/>
              </w:rPr>
              <w:fldChar w:fldCharType="begin"/>
            </w:r>
            <w:r w:rsidR="00455F1B">
              <w:rPr>
                <w:noProof/>
                <w:webHidden/>
              </w:rPr>
              <w:delInstrText xml:space="preserve"> PAGEREF _Toc162361324 \h </w:delInstrText>
            </w:r>
            <w:r w:rsidR="00455F1B">
              <w:rPr>
                <w:noProof/>
                <w:webHidden/>
              </w:rPr>
            </w:r>
            <w:r w:rsidR="00455F1B">
              <w:rPr>
                <w:noProof/>
                <w:webHidden/>
              </w:rPr>
              <w:fldChar w:fldCharType="separate"/>
            </w:r>
            <w:r w:rsidR="00455F1B">
              <w:rPr>
                <w:noProof/>
                <w:webHidden/>
              </w:rPr>
              <w:delText>7</w:delText>
            </w:r>
            <w:r w:rsidR="00455F1B">
              <w:rPr>
                <w:noProof/>
                <w:webHidden/>
              </w:rPr>
              <w:fldChar w:fldCharType="end"/>
            </w:r>
            <w:r>
              <w:rPr>
                <w:noProof/>
              </w:rPr>
              <w:fldChar w:fldCharType="end"/>
            </w:r>
          </w:del>
        </w:p>
        <w:p w14:paraId="7A208585" w14:textId="77777777" w:rsidR="00455F1B" w:rsidRDefault="000D5E40">
          <w:pPr>
            <w:pStyle w:val="TOC2"/>
            <w:tabs>
              <w:tab w:val="right" w:leader="dot" w:pos="9350"/>
            </w:tabs>
            <w:rPr>
              <w:del w:id="36" w:author="PS21" w:date="2025-05-21T13:30:00Z"/>
              <w:rFonts w:asciiTheme="minorHAnsi" w:eastAsiaTheme="minorEastAsia" w:hAnsiTheme="minorHAnsi" w:cstheme="minorBidi"/>
              <w:noProof/>
              <w:kern w:val="2"/>
              <w:sz w:val="22"/>
              <w:szCs w:val="22"/>
              <w14:ligatures w14:val="standardContextual"/>
            </w:rPr>
          </w:pPr>
          <w:del w:id="37" w:author="PS21" w:date="2025-05-21T13:30:00Z">
            <w:r>
              <w:fldChar w:fldCharType="begin"/>
            </w:r>
            <w:r>
              <w:delInstrText>HYPERLINK \l "_Toc162361325"</w:delInstrText>
            </w:r>
            <w:r>
              <w:fldChar w:fldCharType="separate"/>
            </w:r>
            <w:r w:rsidR="00455F1B" w:rsidRPr="002743D3">
              <w:rPr>
                <w:rStyle w:val="Hyperlink"/>
                <w:caps/>
                <w:noProof/>
              </w:rPr>
              <w:delText xml:space="preserve">SUBPART 5819.8 – </w:delText>
            </w:r>
            <w:r w:rsidR="00455F1B" w:rsidRPr="002743D3">
              <w:rPr>
                <w:rStyle w:val="Hyperlink"/>
                <w:noProof/>
              </w:rPr>
              <w:delText>CONTRACTING WITH THE SMALL BUSINESS ADMINISTRATION (THE 8(a) PROGRAM)</w:delText>
            </w:r>
            <w:r w:rsidR="00455F1B">
              <w:rPr>
                <w:noProof/>
                <w:webHidden/>
              </w:rPr>
              <w:tab/>
            </w:r>
            <w:r w:rsidR="00455F1B">
              <w:rPr>
                <w:noProof/>
                <w:webHidden/>
              </w:rPr>
              <w:fldChar w:fldCharType="begin"/>
            </w:r>
            <w:r w:rsidR="00455F1B">
              <w:rPr>
                <w:noProof/>
                <w:webHidden/>
              </w:rPr>
              <w:delInstrText xml:space="preserve"> PAGEREF _Toc162361325 \h </w:delInstrText>
            </w:r>
            <w:r w:rsidR="00455F1B">
              <w:rPr>
                <w:noProof/>
                <w:webHidden/>
              </w:rPr>
            </w:r>
            <w:r w:rsidR="00455F1B">
              <w:rPr>
                <w:noProof/>
                <w:webHidden/>
              </w:rPr>
              <w:fldChar w:fldCharType="separate"/>
            </w:r>
            <w:r w:rsidR="00455F1B">
              <w:rPr>
                <w:noProof/>
                <w:webHidden/>
              </w:rPr>
              <w:delText>7</w:delText>
            </w:r>
            <w:r w:rsidR="00455F1B">
              <w:rPr>
                <w:noProof/>
                <w:webHidden/>
              </w:rPr>
              <w:fldChar w:fldCharType="end"/>
            </w:r>
            <w:r>
              <w:rPr>
                <w:noProof/>
              </w:rPr>
              <w:fldChar w:fldCharType="end"/>
            </w:r>
          </w:del>
        </w:p>
        <w:p w14:paraId="4CAF2764" w14:textId="77777777" w:rsidR="00455F1B" w:rsidRDefault="000D5E40">
          <w:pPr>
            <w:pStyle w:val="TOC3"/>
            <w:tabs>
              <w:tab w:val="right" w:leader="dot" w:pos="9350"/>
            </w:tabs>
            <w:rPr>
              <w:del w:id="38" w:author="PS21" w:date="2025-05-21T13:30:00Z"/>
              <w:rFonts w:asciiTheme="minorHAnsi" w:eastAsiaTheme="minorEastAsia" w:hAnsiTheme="minorHAnsi" w:cstheme="minorBidi"/>
              <w:noProof/>
              <w:kern w:val="2"/>
              <w:sz w:val="22"/>
              <w:szCs w:val="22"/>
              <w14:ligatures w14:val="standardContextual"/>
            </w:rPr>
          </w:pPr>
          <w:del w:id="39" w:author="PS21" w:date="2025-05-21T13:30:00Z">
            <w:r>
              <w:fldChar w:fldCharType="begin"/>
            </w:r>
            <w:r>
              <w:delInstrText>HYPERLINK \l "_Toc162361326"</w:delInstrText>
            </w:r>
            <w:r>
              <w:fldChar w:fldCharType="separate"/>
            </w:r>
            <w:r w:rsidR="00455F1B" w:rsidRPr="002743D3">
              <w:rPr>
                <w:rStyle w:val="Hyperlink"/>
                <w:noProof/>
              </w:rPr>
              <w:delText>5819.804-2   Agency Offering</w:delText>
            </w:r>
            <w:r w:rsidR="00455F1B">
              <w:rPr>
                <w:noProof/>
                <w:webHidden/>
              </w:rPr>
              <w:tab/>
            </w:r>
            <w:r w:rsidR="00455F1B">
              <w:rPr>
                <w:noProof/>
                <w:webHidden/>
              </w:rPr>
              <w:fldChar w:fldCharType="begin"/>
            </w:r>
            <w:r w:rsidR="00455F1B">
              <w:rPr>
                <w:noProof/>
                <w:webHidden/>
              </w:rPr>
              <w:delInstrText xml:space="preserve"> PAGEREF _Toc162361326 \h </w:delInstrText>
            </w:r>
            <w:r w:rsidR="00455F1B">
              <w:rPr>
                <w:noProof/>
                <w:webHidden/>
              </w:rPr>
            </w:r>
            <w:r w:rsidR="00455F1B">
              <w:rPr>
                <w:noProof/>
                <w:webHidden/>
              </w:rPr>
              <w:fldChar w:fldCharType="separate"/>
            </w:r>
            <w:r w:rsidR="00455F1B">
              <w:rPr>
                <w:noProof/>
                <w:webHidden/>
              </w:rPr>
              <w:delText>7</w:delText>
            </w:r>
            <w:r w:rsidR="00455F1B">
              <w:rPr>
                <w:noProof/>
                <w:webHidden/>
              </w:rPr>
              <w:fldChar w:fldCharType="end"/>
            </w:r>
            <w:r>
              <w:rPr>
                <w:noProof/>
              </w:rPr>
              <w:fldChar w:fldCharType="end"/>
            </w:r>
          </w:del>
        </w:p>
        <w:p w14:paraId="76870CB4" w14:textId="77777777" w:rsidR="00455F1B" w:rsidRDefault="000D5E40">
          <w:pPr>
            <w:pStyle w:val="TOC3"/>
            <w:tabs>
              <w:tab w:val="right" w:leader="dot" w:pos="9350"/>
            </w:tabs>
            <w:rPr>
              <w:del w:id="40" w:author="PS21" w:date="2025-05-21T13:30:00Z"/>
              <w:rFonts w:asciiTheme="minorHAnsi" w:eastAsiaTheme="minorEastAsia" w:hAnsiTheme="minorHAnsi" w:cstheme="minorBidi"/>
              <w:noProof/>
              <w:kern w:val="2"/>
              <w:sz w:val="22"/>
              <w:szCs w:val="22"/>
              <w14:ligatures w14:val="standardContextual"/>
            </w:rPr>
          </w:pPr>
          <w:del w:id="41" w:author="PS21" w:date="2025-05-21T13:30:00Z">
            <w:r>
              <w:fldChar w:fldCharType="begin"/>
            </w:r>
            <w:r>
              <w:delInstrText>HYPERLINK \l "_Toc162361327"</w:delInstrText>
            </w:r>
            <w:r>
              <w:fldChar w:fldCharType="separate"/>
            </w:r>
            <w:r w:rsidR="00455F1B" w:rsidRPr="002743D3">
              <w:rPr>
                <w:rStyle w:val="Hyperlink"/>
                <w:noProof/>
              </w:rPr>
              <w:delText>5819.804   SBA Acceptance</w:delText>
            </w:r>
            <w:r w:rsidR="00455F1B">
              <w:rPr>
                <w:noProof/>
                <w:webHidden/>
              </w:rPr>
              <w:tab/>
            </w:r>
            <w:r w:rsidR="00455F1B">
              <w:rPr>
                <w:noProof/>
                <w:webHidden/>
              </w:rPr>
              <w:fldChar w:fldCharType="begin"/>
            </w:r>
            <w:r w:rsidR="00455F1B">
              <w:rPr>
                <w:noProof/>
                <w:webHidden/>
              </w:rPr>
              <w:delInstrText xml:space="preserve"> PAGEREF _Toc162361327 \h </w:delInstrText>
            </w:r>
            <w:r w:rsidR="00455F1B">
              <w:rPr>
                <w:noProof/>
                <w:webHidden/>
              </w:rPr>
            </w:r>
            <w:r w:rsidR="00455F1B">
              <w:rPr>
                <w:noProof/>
                <w:webHidden/>
              </w:rPr>
              <w:fldChar w:fldCharType="separate"/>
            </w:r>
            <w:r w:rsidR="00455F1B">
              <w:rPr>
                <w:noProof/>
                <w:webHidden/>
              </w:rPr>
              <w:delText>7</w:delText>
            </w:r>
            <w:r w:rsidR="00455F1B">
              <w:rPr>
                <w:noProof/>
                <w:webHidden/>
              </w:rPr>
              <w:fldChar w:fldCharType="end"/>
            </w:r>
            <w:r>
              <w:rPr>
                <w:noProof/>
              </w:rPr>
              <w:fldChar w:fldCharType="end"/>
            </w:r>
          </w:del>
        </w:p>
        <w:p w14:paraId="35FF4C61" w14:textId="77777777" w:rsidR="00455F1B" w:rsidRDefault="000D5E40">
          <w:pPr>
            <w:pStyle w:val="TOC3"/>
            <w:tabs>
              <w:tab w:val="right" w:leader="dot" w:pos="9350"/>
            </w:tabs>
            <w:rPr>
              <w:del w:id="42" w:author="PS21" w:date="2025-05-21T13:30:00Z"/>
              <w:rFonts w:asciiTheme="minorHAnsi" w:eastAsiaTheme="minorEastAsia" w:hAnsiTheme="minorHAnsi" w:cstheme="minorBidi"/>
              <w:noProof/>
              <w:kern w:val="2"/>
              <w:sz w:val="22"/>
              <w:szCs w:val="22"/>
              <w14:ligatures w14:val="standardContextual"/>
            </w:rPr>
          </w:pPr>
          <w:del w:id="43" w:author="PS21" w:date="2025-05-21T13:30:00Z">
            <w:r>
              <w:fldChar w:fldCharType="begin"/>
            </w:r>
            <w:r>
              <w:delInstrText>HYPERLINK \l "_Toc162361328"</w:delInstrText>
            </w:r>
            <w:r>
              <w:fldChar w:fldCharType="separate"/>
            </w:r>
            <w:r w:rsidR="00455F1B" w:rsidRPr="002743D3">
              <w:rPr>
                <w:rStyle w:val="Hyperlink"/>
                <w:noProof/>
              </w:rPr>
              <w:delText>5819.805-1   General</w:delText>
            </w:r>
            <w:r w:rsidR="00455F1B">
              <w:rPr>
                <w:noProof/>
                <w:webHidden/>
              </w:rPr>
              <w:tab/>
            </w:r>
            <w:r w:rsidR="00455F1B">
              <w:rPr>
                <w:noProof/>
                <w:webHidden/>
              </w:rPr>
              <w:fldChar w:fldCharType="begin"/>
            </w:r>
            <w:r w:rsidR="00455F1B">
              <w:rPr>
                <w:noProof/>
                <w:webHidden/>
              </w:rPr>
              <w:delInstrText xml:space="preserve"> PAGEREF _Toc162361328 \h </w:delInstrText>
            </w:r>
            <w:r w:rsidR="00455F1B">
              <w:rPr>
                <w:noProof/>
                <w:webHidden/>
              </w:rPr>
            </w:r>
            <w:r w:rsidR="00455F1B">
              <w:rPr>
                <w:noProof/>
                <w:webHidden/>
              </w:rPr>
              <w:fldChar w:fldCharType="separate"/>
            </w:r>
            <w:r w:rsidR="00455F1B">
              <w:rPr>
                <w:noProof/>
                <w:webHidden/>
              </w:rPr>
              <w:delText>7</w:delText>
            </w:r>
            <w:r w:rsidR="00455F1B">
              <w:rPr>
                <w:noProof/>
                <w:webHidden/>
              </w:rPr>
              <w:fldChar w:fldCharType="end"/>
            </w:r>
            <w:r>
              <w:rPr>
                <w:noProof/>
              </w:rPr>
              <w:fldChar w:fldCharType="end"/>
            </w:r>
          </w:del>
        </w:p>
        <w:p w14:paraId="1E21E9CD" w14:textId="77777777" w:rsidR="00455F1B" w:rsidRDefault="000D5E40">
          <w:pPr>
            <w:pStyle w:val="TOC3"/>
            <w:tabs>
              <w:tab w:val="right" w:leader="dot" w:pos="9350"/>
            </w:tabs>
            <w:rPr>
              <w:del w:id="44" w:author="PS21" w:date="2025-05-21T13:30:00Z"/>
              <w:rFonts w:asciiTheme="minorHAnsi" w:eastAsiaTheme="minorEastAsia" w:hAnsiTheme="minorHAnsi" w:cstheme="minorBidi"/>
              <w:noProof/>
              <w:kern w:val="2"/>
              <w:sz w:val="22"/>
              <w:szCs w:val="22"/>
              <w14:ligatures w14:val="standardContextual"/>
            </w:rPr>
          </w:pPr>
          <w:del w:id="45" w:author="PS21" w:date="2025-05-21T13:30:00Z">
            <w:r>
              <w:fldChar w:fldCharType="begin"/>
            </w:r>
            <w:r>
              <w:delInstrText>HYPERLINK \l "_Toc162361329"</w:delInstrText>
            </w:r>
            <w:r>
              <w:fldChar w:fldCharType="separate"/>
            </w:r>
            <w:r w:rsidR="00455F1B" w:rsidRPr="002743D3">
              <w:rPr>
                <w:rStyle w:val="Hyperlink"/>
                <w:noProof/>
              </w:rPr>
              <w:delText>5819.808-1   Sole Source</w:delText>
            </w:r>
            <w:r w:rsidR="00455F1B">
              <w:rPr>
                <w:noProof/>
                <w:webHidden/>
              </w:rPr>
              <w:tab/>
            </w:r>
            <w:r w:rsidR="00455F1B">
              <w:rPr>
                <w:noProof/>
                <w:webHidden/>
              </w:rPr>
              <w:fldChar w:fldCharType="begin"/>
            </w:r>
            <w:r w:rsidR="00455F1B">
              <w:rPr>
                <w:noProof/>
                <w:webHidden/>
              </w:rPr>
              <w:delInstrText xml:space="preserve"> PAGEREF _Toc162361329 \h </w:delInstrText>
            </w:r>
            <w:r w:rsidR="00455F1B">
              <w:rPr>
                <w:noProof/>
                <w:webHidden/>
              </w:rPr>
            </w:r>
            <w:r w:rsidR="00455F1B">
              <w:rPr>
                <w:noProof/>
                <w:webHidden/>
              </w:rPr>
              <w:fldChar w:fldCharType="separate"/>
            </w:r>
            <w:r w:rsidR="00455F1B">
              <w:rPr>
                <w:noProof/>
                <w:webHidden/>
              </w:rPr>
              <w:delText>7</w:delText>
            </w:r>
            <w:r w:rsidR="00455F1B">
              <w:rPr>
                <w:noProof/>
                <w:webHidden/>
              </w:rPr>
              <w:fldChar w:fldCharType="end"/>
            </w:r>
            <w:r>
              <w:rPr>
                <w:noProof/>
              </w:rPr>
              <w:fldChar w:fldCharType="end"/>
            </w:r>
          </w:del>
        </w:p>
        <w:p w14:paraId="2027579B" w14:textId="161318AB" w:rsidR="00E30D6C" w:rsidRDefault="00F75FA6">
          <w:pPr>
            <w:pStyle w:val="TOC1"/>
            <w:rPr>
              <w:ins w:id="46" w:author="PS21" w:date="2025-05-21T13:30:00Z"/>
              <w:rFonts w:asciiTheme="minorHAnsi" w:eastAsiaTheme="minorEastAsia" w:hAnsiTheme="minorHAnsi" w:cstheme="minorBidi"/>
              <w:noProof/>
              <w:kern w:val="2"/>
              <w:sz w:val="22"/>
              <w:szCs w:val="22"/>
              <w14:ligatures w14:val="standardContextual"/>
            </w:rPr>
          </w:pPr>
          <w:del w:id="47" w:author="PS21" w:date="2025-05-21T13:30:00Z">
            <w:r w:rsidRPr="00323CBD">
              <w:rPr>
                <w:b/>
                <w:bCs/>
                <w:noProof/>
                <w:color w:val="2B579A"/>
                <w:szCs w:val="24"/>
                <w:shd w:val="clear" w:color="auto" w:fill="E6E6E6"/>
              </w:rPr>
              <w:fldChar w:fldCharType="end"/>
            </w:r>
          </w:del>
          <w:ins w:id="48" w:author="PS21" w:date="2025-05-21T13:30:00Z">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r w:rsidR="000D5E40">
              <w:fldChar w:fldCharType="begin"/>
            </w:r>
            <w:r w:rsidR="000D5E40">
              <w:instrText>HYPERLINK \l "_Toc181271420"</w:instrText>
            </w:r>
            <w:r w:rsidR="000D5E40">
              <w:fldChar w:fldCharType="separate"/>
            </w:r>
            <w:r w:rsidR="00E30D6C" w:rsidRPr="00E00CF7">
              <w:rPr>
                <w:rStyle w:val="Hyperlink"/>
                <w:noProof/>
              </w:rPr>
              <w:t>PART 5819 -  SMALL BUSINESS PROGRAMS</w:t>
            </w:r>
            <w:r w:rsidR="00E30D6C">
              <w:rPr>
                <w:noProof/>
                <w:webHidden/>
              </w:rPr>
              <w:tab/>
            </w:r>
            <w:r w:rsidR="00E30D6C">
              <w:rPr>
                <w:noProof/>
                <w:webHidden/>
              </w:rPr>
              <w:fldChar w:fldCharType="begin"/>
            </w:r>
            <w:r w:rsidR="00E30D6C">
              <w:rPr>
                <w:noProof/>
                <w:webHidden/>
              </w:rPr>
              <w:instrText xml:space="preserve"> PAGEREF _Toc181271420 \h </w:instrText>
            </w:r>
            <w:r w:rsidR="00E30D6C">
              <w:rPr>
                <w:noProof/>
                <w:webHidden/>
              </w:rPr>
            </w:r>
            <w:r w:rsidR="00E30D6C">
              <w:rPr>
                <w:noProof/>
                <w:webHidden/>
              </w:rPr>
              <w:fldChar w:fldCharType="separate"/>
            </w:r>
            <w:r w:rsidR="00E30D6C">
              <w:rPr>
                <w:noProof/>
                <w:webHidden/>
              </w:rPr>
              <w:t>1</w:t>
            </w:r>
            <w:r w:rsidR="00E30D6C">
              <w:rPr>
                <w:noProof/>
                <w:webHidden/>
              </w:rPr>
              <w:fldChar w:fldCharType="end"/>
            </w:r>
            <w:r w:rsidR="000D5E40">
              <w:rPr>
                <w:noProof/>
              </w:rPr>
              <w:fldChar w:fldCharType="end"/>
            </w:r>
          </w:ins>
        </w:p>
        <w:p w14:paraId="20588A96" w14:textId="1D937255" w:rsidR="00E30D6C" w:rsidRDefault="000D5E40">
          <w:pPr>
            <w:pStyle w:val="TOC2"/>
            <w:tabs>
              <w:tab w:val="right" w:leader="dot" w:pos="9350"/>
            </w:tabs>
            <w:rPr>
              <w:ins w:id="49" w:author="PS21" w:date="2025-05-21T13:30:00Z"/>
              <w:rFonts w:asciiTheme="minorHAnsi" w:eastAsiaTheme="minorEastAsia" w:hAnsiTheme="minorHAnsi" w:cstheme="minorBidi"/>
              <w:noProof/>
              <w:kern w:val="2"/>
              <w:sz w:val="22"/>
              <w:szCs w:val="22"/>
              <w14:ligatures w14:val="standardContextual"/>
            </w:rPr>
          </w:pPr>
          <w:ins w:id="50" w:author="PS21" w:date="2025-05-21T13:30:00Z">
            <w:r>
              <w:fldChar w:fldCharType="begin"/>
            </w:r>
            <w:r>
              <w:instrText>HYPERLINK \l "_Toc181271421"</w:instrText>
            </w:r>
            <w:r>
              <w:fldChar w:fldCharType="separate"/>
            </w:r>
            <w:r w:rsidR="00E30D6C" w:rsidRPr="00E00CF7">
              <w:rPr>
                <w:rStyle w:val="Hyperlink"/>
                <w:caps/>
                <w:noProof/>
              </w:rPr>
              <w:t xml:space="preserve">SUBPART 5819.2 – </w:t>
            </w:r>
            <w:r w:rsidR="00E30D6C" w:rsidRPr="00E00CF7">
              <w:rPr>
                <w:rStyle w:val="Hyperlink"/>
                <w:noProof/>
              </w:rPr>
              <w:t>POLICIES</w:t>
            </w:r>
            <w:r w:rsidR="00E30D6C">
              <w:rPr>
                <w:noProof/>
                <w:webHidden/>
              </w:rPr>
              <w:tab/>
            </w:r>
            <w:r w:rsidR="00E30D6C">
              <w:rPr>
                <w:noProof/>
                <w:webHidden/>
              </w:rPr>
              <w:fldChar w:fldCharType="begin"/>
            </w:r>
            <w:r w:rsidR="00E30D6C">
              <w:rPr>
                <w:noProof/>
                <w:webHidden/>
              </w:rPr>
              <w:instrText xml:space="preserve"> PAGEREF _Toc181271421 \h </w:instrText>
            </w:r>
            <w:r w:rsidR="00E30D6C">
              <w:rPr>
                <w:noProof/>
                <w:webHidden/>
              </w:rPr>
            </w:r>
            <w:r w:rsidR="00E30D6C">
              <w:rPr>
                <w:noProof/>
                <w:webHidden/>
              </w:rPr>
              <w:fldChar w:fldCharType="separate"/>
            </w:r>
            <w:r w:rsidR="00E30D6C">
              <w:rPr>
                <w:noProof/>
                <w:webHidden/>
              </w:rPr>
              <w:t>1</w:t>
            </w:r>
            <w:r w:rsidR="00E30D6C">
              <w:rPr>
                <w:noProof/>
                <w:webHidden/>
              </w:rPr>
              <w:fldChar w:fldCharType="end"/>
            </w:r>
            <w:r>
              <w:rPr>
                <w:noProof/>
              </w:rPr>
              <w:fldChar w:fldCharType="end"/>
            </w:r>
          </w:ins>
        </w:p>
        <w:p w14:paraId="7FC95595" w14:textId="3C5EF448" w:rsidR="00E30D6C" w:rsidRDefault="000D5E40">
          <w:pPr>
            <w:pStyle w:val="TOC3"/>
            <w:tabs>
              <w:tab w:val="right" w:leader="dot" w:pos="9350"/>
            </w:tabs>
            <w:rPr>
              <w:ins w:id="51" w:author="PS21" w:date="2025-05-21T13:30:00Z"/>
              <w:rFonts w:asciiTheme="minorHAnsi" w:eastAsiaTheme="minorEastAsia" w:hAnsiTheme="minorHAnsi" w:cstheme="minorBidi"/>
              <w:noProof/>
              <w:kern w:val="2"/>
              <w:sz w:val="22"/>
              <w:szCs w:val="22"/>
              <w14:ligatures w14:val="standardContextual"/>
            </w:rPr>
          </w:pPr>
          <w:ins w:id="52" w:author="PS21" w:date="2025-05-21T13:30:00Z">
            <w:r>
              <w:fldChar w:fldCharType="begin"/>
            </w:r>
            <w:r>
              <w:instrText>HYPERLINK \l "_Toc181271422"</w:instrText>
            </w:r>
            <w:r>
              <w:fldChar w:fldCharType="separate"/>
            </w:r>
            <w:r w:rsidR="00E30D6C" w:rsidRPr="00E00CF7">
              <w:rPr>
                <w:rStyle w:val="Hyperlink"/>
                <w:noProof/>
              </w:rPr>
              <w:t>5819.201   General Policy</w:t>
            </w:r>
            <w:r w:rsidR="00E30D6C">
              <w:rPr>
                <w:noProof/>
                <w:webHidden/>
              </w:rPr>
              <w:tab/>
            </w:r>
            <w:r w:rsidR="00E30D6C">
              <w:rPr>
                <w:noProof/>
                <w:webHidden/>
              </w:rPr>
              <w:fldChar w:fldCharType="begin"/>
            </w:r>
            <w:r w:rsidR="00E30D6C">
              <w:rPr>
                <w:noProof/>
                <w:webHidden/>
              </w:rPr>
              <w:instrText xml:space="preserve"> PAGEREF _Toc181271422 \h </w:instrText>
            </w:r>
            <w:r w:rsidR="00E30D6C">
              <w:rPr>
                <w:noProof/>
                <w:webHidden/>
              </w:rPr>
            </w:r>
            <w:r w:rsidR="00E30D6C">
              <w:rPr>
                <w:noProof/>
                <w:webHidden/>
              </w:rPr>
              <w:fldChar w:fldCharType="separate"/>
            </w:r>
            <w:r w:rsidR="00E30D6C">
              <w:rPr>
                <w:noProof/>
                <w:webHidden/>
              </w:rPr>
              <w:t>1</w:t>
            </w:r>
            <w:r w:rsidR="00E30D6C">
              <w:rPr>
                <w:noProof/>
                <w:webHidden/>
              </w:rPr>
              <w:fldChar w:fldCharType="end"/>
            </w:r>
            <w:r>
              <w:rPr>
                <w:noProof/>
              </w:rPr>
              <w:fldChar w:fldCharType="end"/>
            </w:r>
          </w:ins>
        </w:p>
        <w:p w14:paraId="69E54510" w14:textId="15A454CE" w:rsidR="00E30D6C" w:rsidRDefault="000D5E40">
          <w:pPr>
            <w:pStyle w:val="TOC3"/>
            <w:tabs>
              <w:tab w:val="right" w:leader="dot" w:pos="9350"/>
            </w:tabs>
            <w:rPr>
              <w:ins w:id="53" w:author="PS21" w:date="2025-05-21T13:30:00Z"/>
              <w:rFonts w:asciiTheme="minorHAnsi" w:eastAsiaTheme="minorEastAsia" w:hAnsiTheme="minorHAnsi" w:cstheme="minorBidi"/>
              <w:noProof/>
              <w:kern w:val="2"/>
              <w:sz w:val="22"/>
              <w:szCs w:val="22"/>
              <w14:ligatures w14:val="standardContextual"/>
            </w:rPr>
          </w:pPr>
          <w:ins w:id="54" w:author="PS21" w:date="2025-05-21T13:30:00Z">
            <w:r>
              <w:fldChar w:fldCharType="begin"/>
            </w:r>
            <w:r>
              <w:instrText>HYPERLINK \l "_Toc181271423"</w:instrText>
            </w:r>
            <w:r>
              <w:fldChar w:fldCharType="separate"/>
            </w:r>
            <w:r w:rsidR="00E30D6C" w:rsidRPr="00E00CF7">
              <w:rPr>
                <w:rStyle w:val="Hyperlink"/>
                <w:noProof/>
              </w:rPr>
              <w:t>5819.202   Specific Policies</w:t>
            </w:r>
            <w:r w:rsidR="00E30D6C">
              <w:rPr>
                <w:noProof/>
                <w:webHidden/>
              </w:rPr>
              <w:tab/>
            </w:r>
            <w:r w:rsidR="00E30D6C">
              <w:rPr>
                <w:noProof/>
                <w:webHidden/>
              </w:rPr>
              <w:fldChar w:fldCharType="begin"/>
            </w:r>
            <w:r w:rsidR="00E30D6C">
              <w:rPr>
                <w:noProof/>
                <w:webHidden/>
              </w:rPr>
              <w:instrText xml:space="preserve"> PAGEREF _Toc181271423 \h </w:instrText>
            </w:r>
            <w:r w:rsidR="00E30D6C">
              <w:rPr>
                <w:noProof/>
                <w:webHidden/>
              </w:rPr>
            </w:r>
            <w:r w:rsidR="00E30D6C">
              <w:rPr>
                <w:noProof/>
                <w:webHidden/>
              </w:rPr>
              <w:fldChar w:fldCharType="separate"/>
            </w:r>
            <w:r w:rsidR="00E30D6C">
              <w:rPr>
                <w:noProof/>
                <w:webHidden/>
              </w:rPr>
              <w:t>2</w:t>
            </w:r>
            <w:r w:rsidR="00E30D6C">
              <w:rPr>
                <w:noProof/>
                <w:webHidden/>
              </w:rPr>
              <w:fldChar w:fldCharType="end"/>
            </w:r>
            <w:r>
              <w:rPr>
                <w:noProof/>
              </w:rPr>
              <w:fldChar w:fldCharType="end"/>
            </w:r>
          </w:ins>
        </w:p>
        <w:p w14:paraId="1B977478" w14:textId="7215F320" w:rsidR="00E30D6C" w:rsidRDefault="000D5E40">
          <w:pPr>
            <w:pStyle w:val="TOC3"/>
            <w:tabs>
              <w:tab w:val="right" w:leader="dot" w:pos="9350"/>
            </w:tabs>
            <w:rPr>
              <w:ins w:id="55" w:author="PS21" w:date="2025-05-21T13:30:00Z"/>
              <w:rFonts w:asciiTheme="minorHAnsi" w:eastAsiaTheme="minorEastAsia" w:hAnsiTheme="minorHAnsi" w:cstheme="minorBidi"/>
              <w:noProof/>
              <w:kern w:val="2"/>
              <w:sz w:val="22"/>
              <w:szCs w:val="22"/>
              <w14:ligatures w14:val="standardContextual"/>
            </w:rPr>
          </w:pPr>
          <w:ins w:id="56" w:author="PS21" w:date="2025-05-21T13:30:00Z">
            <w:r>
              <w:fldChar w:fldCharType="begin"/>
            </w:r>
            <w:r>
              <w:instrText>HYPERLINK \l "_Toc181271424"</w:instrText>
            </w:r>
            <w:r>
              <w:fldChar w:fldCharType="separate"/>
            </w:r>
            <w:r w:rsidR="00E30D6C" w:rsidRPr="00E00CF7">
              <w:rPr>
                <w:rStyle w:val="Hyperlink"/>
                <w:noProof/>
              </w:rPr>
              <w:t>5819.203   Relationship Among Small Business Programs</w:t>
            </w:r>
            <w:r w:rsidR="00E30D6C">
              <w:rPr>
                <w:noProof/>
                <w:webHidden/>
              </w:rPr>
              <w:tab/>
            </w:r>
            <w:r w:rsidR="00E30D6C">
              <w:rPr>
                <w:noProof/>
                <w:webHidden/>
              </w:rPr>
              <w:fldChar w:fldCharType="begin"/>
            </w:r>
            <w:r w:rsidR="00E30D6C">
              <w:rPr>
                <w:noProof/>
                <w:webHidden/>
              </w:rPr>
              <w:instrText xml:space="preserve"> PAGEREF _Toc181271424 \h </w:instrText>
            </w:r>
            <w:r w:rsidR="00E30D6C">
              <w:rPr>
                <w:noProof/>
                <w:webHidden/>
              </w:rPr>
            </w:r>
            <w:r w:rsidR="00E30D6C">
              <w:rPr>
                <w:noProof/>
                <w:webHidden/>
              </w:rPr>
              <w:fldChar w:fldCharType="separate"/>
            </w:r>
            <w:r w:rsidR="00E30D6C">
              <w:rPr>
                <w:noProof/>
                <w:webHidden/>
              </w:rPr>
              <w:t>5</w:t>
            </w:r>
            <w:r w:rsidR="00E30D6C">
              <w:rPr>
                <w:noProof/>
                <w:webHidden/>
              </w:rPr>
              <w:fldChar w:fldCharType="end"/>
            </w:r>
            <w:r>
              <w:rPr>
                <w:noProof/>
              </w:rPr>
              <w:fldChar w:fldCharType="end"/>
            </w:r>
          </w:ins>
        </w:p>
        <w:p w14:paraId="1C5BEA86" w14:textId="72125536" w:rsidR="00E30D6C" w:rsidRDefault="000D5E40">
          <w:pPr>
            <w:pStyle w:val="TOC2"/>
            <w:tabs>
              <w:tab w:val="right" w:leader="dot" w:pos="9350"/>
            </w:tabs>
            <w:rPr>
              <w:ins w:id="57" w:author="PS21" w:date="2025-05-21T13:30:00Z"/>
              <w:rFonts w:asciiTheme="minorHAnsi" w:eastAsiaTheme="minorEastAsia" w:hAnsiTheme="minorHAnsi" w:cstheme="minorBidi"/>
              <w:noProof/>
              <w:kern w:val="2"/>
              <w:sz w:val="22"/>
              <w:szCs w:val="22"/>
              <w14:ligatures w14:val="standardContextual"/>
            </w:rPr>
          </w:pPr>
          <w:ins w:id="58" w:author="PS21" w:date="2025-05-21T13:30:00Z">
            <w:r>
              <w:fldChar w:fldCharType="begin"/>
            </w:r>
            <w:r>
              <w:instrText>HYPERLINK \l "_Toc181271425"</w:instrText>
            </w:r>
            <w:r>
              <w:fldChar w:fldCharType="separate"/>
            </w:r>
            <w:r w:rsidR="00E30D6C" w:rsidRPr="00E00CF7">
              <w:rPr>
                <w:rStyle w:val="Hyperlink"/>
                <w:caps/>
                <w:noProof/>
              </w:rPr>
              <w:t xml:space="preserve">SUBPART 5819.3 – </w:t>
            </w:r>
            <w:r w:rsidR="00E30D6C" w:rsidRPr="00E00CF7">
              <w:rPr>
                <w:rStyle w:val="Hyperlink"/>
                <w:noProof/>
              </w:rPr>
              <w:t>DETERMINATION OF SMALL BUSINESS STATUS FOR SMALL BUSINESS PROGRAMS</w:t>
            </w:r>
            <w:r w:rsidR="00E30D6C">
              <w:rPr>
                <w:noProof/>
                <w:webHidden/>
              </w:rPr>
              <w:tab/>
            </w:r>
            <w:r w:rsidR="00E30D6C">
              <w:rPr>
                <w:noProof/>
                <w:webHidden/>
              </w:rPr>
              <w:fldChar w:fldCharType="begin"/>
            </w:r>
            <w:r w:rsidR="00E30D6C">
              <w:rPr>
                <w:noProof/>
                <w:webHidden/>
              </w:rPr>
              <w:instrText xml:space="preserve"> PAGEREF _Toc181271425 \h </w:instrText>
            </w:r>
            <w:r w:rsidR="00E30D6C">
              <w:rPr>
                <w:noProof/>
                <w:webHidden/>
              </w:rPr>
            </w:r>
            <w:r w:rsidR="00E30D6C">
              <w:rPr>
                <w:noProof/>
                <w:webHidden/>
              </w:rPr>
              <w:fldChar w:fldCharType="separate"/>
            </w:r>
            <w:r w:rsidR="00E30D6C">
              <w:rPr>
                <w:noProof/>
                <w:webHidden/>
              </w:rPr>
              <w:t>5</w:t>
            </w:r>
            <w:r w:rsidR="00E30D6C">
              <w:rPr>
                <w:noProof/>
                <w:webHidden/>
              </w:rPr>
              <w:fldChar w:fldCharType="end"/>
            </w:r>
            <w:r>
              <w:rPr>
                <w:noProof/>
              </w:rPr>
              <w:fldChar w:fldCharType="end"/>
            </w:r>
          </w:ins>
        </w:p>
        <w:p w14:paraId="0D40E2BC" w14:textId="19A222C1" w:rsidR="00E30D6C" w:rsidRDefault="000D5E40">
          <w:pPr>
            <w:pStyle w:val="TOC3"/>
            <w:tabs>
              <w:tab w:val="right" w:leader="dot" w:pos="9350"/>
            </w:tabs>
            <w:rPr>
              <w:ins w:id="59" w:author="PS21" w:date="2025-05-21T13:30:00Z"/>
              <w:rFonts w:asciiTheme="minorHAnsi" w:eastAsiaTheme="minorEastAsia" w:hAnsiTheme="minorHAnsi" w:cstheme="minorBidi"/>
              <w:noProof/>
              <w:kern w:val="2"/>
              <w:sz w:val="22"/>
              <w:szCs w:val="22"/>
              <w14:ligatures w14:val="standardContextual"/>
            </w:rPr>
          </w:pPr>
          <w:ins w:id="60" w:author="PS21" w:date="2025-05-21T13:30:00Z">
            <w:r>
              <w:lastRenderedPageBreak/>
              <w:fldChar w:fldCharType="begin"/>
            </w:r>
            <w:r>
              <w:instrText>HYPERLINK \l "_Toc181271426"</w:instrText>
            </w:r>
            <w:r>
              <w:fldChar w:fldCharType="separate"/>
            </w:r>
            <w:r w:rsidR="00E30D6C" w:rsidRPr="00E00CF7">
              <w:rPr>
                <w:rStyle w:val="Hyperlink"/>
                <w:noProof/>
              </w:rPr>
              <w:t>5819.302   Protesting a Small Business Representation</w:t>
            </w:r>
            <w:r w:rsidR="00E30D6C">
              <w:rPr>
                <w:noProof/>
                <w:webHidden/>
              </w:rPr>
              <w:tab/>
            </w:r>
            <w:r w:rsidR="00E30D6C">
              <w:rPr>
                <w:noProof/>
                <w:webHidden/>
              </w:rPr>
              <w:fldChar w:fldCharType="begin"/>
            </w:r>
            <w:r w:rsidR="00E30D6C">
              <w:rPr>
                <w:noProof/>
                <w:webHidden/>
              </w:rPr>
              <w:instrText xml:space="preserve"> PAGEREF _Toc181271426 \h </w:instrText>
            </w:r>
            <w:r w:rsidR="00E30D6C">
              <w:rPr>
                <w:noProof/>
                <w:webHidden/>
              </w:rPr>
            </w:r>
            <w:r w:rsidR="00E30D6C">
              <w:rPr>
                <w:noProof/>
                <w:webHidden/>
              </w:rPr>
              <w:fldChar w:fldCharType="separate"/>
            </w:r>
            <w:r w:rsidR="00E30D6C">
              <w:rPr>
                <w:noProof/>
                <w:webHidden/>
              </w:rPr>
              <w:t>5</w:t>
            </w:r>
            <w:r w:rsidR="00E30D6C">
              <w:rPr>
                <w:noProof/>
                <w:webHidden/>
              </w:rPr>
              <w:fldChar w:fldCharType="end"/>
            </w:r>
            <w:r>
              <w:rPr>
                <w:noProof/>
              </w:rPr>
              <w:fldChar w:fldCharType="end"/>
            </w:r>
          </w:ins>
        </w:p>
        <w:p w14:paraId="0D4707CA" w14:textId="6BCA7609" w:rsidR="00E30D6C" w:rsidRDefault="000D5E40">
          <w:pPr>
            <w:pStyle w:val="TOC2"/>
            <w:tabs>
              <w:tab w:val="right" w:leader="dot" w:pos="9350"/>
            </w:tabs>
            <w:rPr>
              <w:ins w:id="61" w:author="PS21" w:date="2025-05-21T13:30:00Z"/>
              <w:rFonts w:asciiTheme="minorHAnsi" w:eastAsiaTheme="minorEastAsia" w:hAnsiTheme="minorHAnsi" w:cstheme="minorBidi"/>
              <w:noProof/>
              <w:kern w:val="2"/>
              <w:sz w:val="22"/>
              <w:szCs w:val="22"/>
              <w14:ligatures w14:val="standardContextual"/>
            </w:rPr>
          </w:pPr>
          <w:ins w:id="62" w:author="PS21" w:date="2025-05-21T13:30:00Z">
            <w:r>
              <w:fldChar w:fldCharType="begin"/>
            </w:r>
            <w:r>
              <w:instrText>HYPERLINK \l "_Toc181271427"</w:instrText>
            </w:r>
            <w:r>
              <w:fldChar w:fldCharType="separate"/>
            </w:r>
            <w:r w:rsidR="00E30D6C" w:rsidRPr="00E00CF7">
              <w:rPr>
                <w:rStyle w:val="Hyperlink"/>
                <w:caps/>
                <w:noProof/>
              </w:rPr>
              <w:t xml:space="preserve">SUBPART 5819.5 – </w:t>
            </w:r>
            <w:r w:rsidR="00E30D6C" w:rsidRPr="00E00CF7">
              <w:rPr>
                <w:rStyle w:val="Hyperlink"/>
                <w:noProof/>
              </w:rPr>
              <w:t>SET -ASIDES FOR SMALL BUSINESS</w:t>
            </w:r>
            <w:r w:rsidR="00E30D6C">
              <w:rPr>
                <w:noProof/>
                <w:webHidden/>
              </w:rPr>
              <w:tab/>
            </w:r>
            <w:r w:rsidR="00E30D6C">
              <w:rPr>
                <w:noProof/>
                <w:webHidden/>
              </w:rPr>
              <w:fldChar w:fldCharType="begin"/>
            </w:r>
            <w:r w:rsidR="00E30D6C">
              <w:rPr>
                <w:noProof/>
                <w:webHidden/>
              </w:rPr>
              <w:instrText xml:space="preserve"> PAGEREF _Toc181271427 \h </w:instrText>
            </w:r>
            <w:r w:rsidR="00E30D6C">
              <w:rPr>
                <w:noProof/>
                <w:webHidden/>
              </w:rPr>
            </w:r>
            <w:r w:rsidR="00E30D6C">
              <w:rPr>
                <w:noProof/>
                <w:webHidden/>
              </w:rPr>
              <w:fldChar w:fldCharType="separate"/>
            </w:r>
            <w:r w:rsidR="00E30D6C">
              <w:rPr>
                <w:noProof/>
                <w:webHidden/>
              </w:rPr>
              <w:t>6</w:t>
            </w:r>
            <w:r w:rsidR="00E30D6C">
              <w:rPr>
                <w:noProof/>
                <w:webHidden/>
              </w:rPr>
              <w:fldChar w:fldCharType="end"/>
            </w:r>
            <w:r>
              <w:rPr>
                <w:noProof/>
              </w:rPr>
              <w:fldChar w:fldCharType="end"/>
            </w:r>
          </w:ins>
        </w:p>
        <w:p w14:paraId="79027A6A" w14:textId="02D20B8C" w:rsidR="00E30D6C" w:rsidRDefault="000D5E40">
          <w:pPr>
            <w:pStyle w:val="TOC3"/>
            <w:tabs>
              <w:tab w:val="right" w:leader="dot" w:pos="9350"/>
            </w:tabs>
            <w:rPr>
              <w:ins w:id="63" w:author="PS21" w:date="2025-05-21T13:30:00Z"/>
              <w:rFonts w:asciiTheme="minorHAnsi" w:eastAsiaTheme="minorEastAsia" w:hAnsiTheme="minorHAnsi" w:cstheme="minorBidi"/>
              <w:noProof/>
              <w:kern w:val="2"/>
              <w:sz w:val="22"/>
              <w:szCs w:val="22"/>
              <w14:ligatures w14:val="standardContextual"/>
            </w:rPr>
          </w:pPr>
          <w:ins w:id="64" w:author="PS21" w:date="2025-05-21T13:30:00Z">
            <w:r>
              <w:fldChar w:fldCharType="begin"/>
            </w:r>
            <w:r>
              <w:instrText>HYPERLINK \l "_Toc181271428"</w:instrText>
            </w:r>
            <w:r>
              <w:fldChar w:fldCharType="separate"/>
            </w:r>
            <w:r w:rsidR="00E30D6C" w:rsidRPr="00E00CF7">
              <w:rPr>
                <w:rStyle w:val="Hyperlink"/>
                <w:noProof/>
              </w:rPr>
              <w:t>5819.502-2   Total Small Business Set-Asides</w:t>
            </w:r>
            <w:r w:rsidR="00E30D6C">
              <w:rPr>
                <w:noProof/>
                <w:webHidden/>
              </w:rPr>
              <w:tab/>
            </w:r>
            <w:r w:rsidR="00E30D6C">
              <w:rPr>
                <w:noProof/>
                <w:webHidden/>
              </w:rPr>
              <w:fldChar w:fldCharType="begin"/>
            </w:r>
            <w:r w:rsidR="00E30D6C">
              <w:rPr>
                <w:noProof/>
                <w:webHidden/>
              </w:rPr>
              <w:instrText xml:space="preserve"> PAGEREF _Toc181271428 \h </w:instrText>
            </w:r>
            <w:r w:rsidR="00E30D6C">
              <w:rPr>
                <w:noProof/>
                <w:webHidden/>
              </w:rPr>
            </w:r>
            <w:r w:rsidR="00E30D6C">
              <w:rPr>
                <w:noProof/>
                <w:webHidden/>
              </w:rPr>
              <w:fldChar w:fldCharType="separate"/>
            </w:r>
            <w:r w:rsidR="00E30D6C">
              <w:rPr>
                <w:noProof/>
                <w:webHidden/>
              </w:rPr>
              <w:t>6</w:t>
            </w:r>
            <w:r w:rsidR="00E30D6C">
              <w:rPr>
                <w:noProof/>
                <w:webHidden/>
              </w:rPr>
              <w:fldChar w:fldCharType="end"/>
            </w:r>
            <w:r>
              <w:rPr>
                <w:noProof/>
              </w:rPr>
              <w:fldChar w:fldCharType="end"/>
            </w:r>
          </w:ins>
        </w:p>
        <w:p w14:paraId="6F1F30E3" w14:textId="3E15E8FD" w:rsidR="00E30D6C" w:rsidRDefault="000D5E40">
          <w:pPr>
            <w:pStyle w:val="TOC2"/>
            <w:tabs>
              <w:tab w:val="right" w:leader="dot" w:pos="9350"/>
            </w:tabs>
            <w:rPr>
              <w:ins w:id="65" w:author="PS21" w:date="2025-05-21T13:30:00Z"/>
              <w:rFonts w:asciiTheme="minorHAnsi" w:eastAsiaTheme="minorEastAsia" w:hAnsiTheme="minorHAnsi" w:cstheme="minorBidi"/>
              <w:noProof/>
              <w:kern w:val="2"/>
              <w:sz w:val="22"/>
              <w:szCs w:val="22"/>
              <w14:ligatures w14:val="standardContextual"/>
            </w:rPr>
          </w:pPr>
          <w:ins w:id="66" w:author="PS21" w:date="2025-05-21T13:30:00Z">
            <w:r>
              <w:fldChar w:fldCharType="begin"/>
            </w:r>
            <w:r>
              <w:instrText>HYPERLINK \l "_Toc181271429"</w:instrText>
            </w:r>
            <w:r>
              <w:fldChar w:fldCharType="separate"/>
            </w:r>
            <w:r w:rsidR="00E30D6C" w:rsidRPr="00E00CF7">
              <w:rPr>
                <w:rStyle w:val="Hyperlink"/>
                <w:caps/>
                <w:noProof/>
              </w:rPr>
              <w:t xml:space="preserve">SUBPART 5819.7 – </w:t>
            </w:r>
            <w:r w:rsidR="00E30D6C" w:rsidRPr="00E00CF7">
              <w:rPr>
                <w:rStyle w:val="Hyperlink"/>
                <w:noProof/>
              </w:rPr>
              <w:t>THE SMALL BUSINESS SUBCONTRACTING PROGRAM</w:t>
            </w:r>
            <w:r w:rsidR="00E30D6C">
              <w:rPr>
                <w:noProof/>
                <w:webHidden/>
              </w:rPr>
              <w:tab/>
            </w:r>
            <w:r w:rsidR="00E30D6C">
              <w:rPr>
                <w:noProof/>
                <w:webHidden/>
              </w:rPr>
              <w:fldChar w:fldCharType="begin"/>
            </w:r>
            <w:r w:rsidR="00E30D6C">
              <w:rPr>
                <w:noProof/>
                <w:webHidden/>
              </w:rPr>
              <w:instrText xml:space="preserve"> PAGEREF _Toc181271429 \h </w:instrText>
            </w:r>
            <w:r w:rsidR="00E30D6C">
              <w:rPr>
                <w:noProof/>
                <w:webHidden/>
              </w:rPr>
            </w:r>
            <w:r w:rsidR="00E30D6C">
              <w:rPr>
                <w:noProof/>
                <w:webHidden/>
              </w:rPr>
              <w:fldChar w:fldCharType="separate"/>
            </w:r>
            <w:r w:rsidR="00E30D6C">
              <w:rPr>
                <w:noProof/>
                <w:webHidden/>
              </w:rPr>
              <w:t>6</w:t>
            </w:r>
            <w:r w:rsidR="00E30D6C">
              <w:rPr>
                <w:noProof/>
                <w:webHidden/>
              </w:rPr>
              <w:fldChar w:fldCharType="end"/>
            </w:r>
            <w:r>
              <w:rPr>
                <w:noProof/>
              </w:rPr>
              <w:fldChar w:fldCharType="end"/>
            </w:r>
          </w:ins>
        </w:p>
        <w:p w14:paraId="1AA36263" w14:textId="6FA1298E" w:rsidR="00E30D6C" w:rsidRDefault="000D5E40">
          <w:pPr>
            <w:pStyle w:val="TOC3"/>
            <w:tabs>
              <w:tab w:val="right" w:leader="dot" w:pos="9350"/>
            </w:tabs>
            <w:rPr>
              <w:ins w:id="67" w:author="PS21" w:date="2025-05-21T13:30:00Z"/>
              <w:rFonts w:asciiTheme="minorHAnsi" w:eastAsiaTheme="minorEastAsia" w:hAnsiTheme="minorHAnsi" w:cstheme="minorBidi"/>
              <w:noProof/>
              <w:kern w:val="2"/>
              <w:sz w:val="22"/>
              <w:szCs w:val="22"/>
              <w14:ligatures w14:val="standardContextual"/>
            </w:rPr>
          </w:pPr>
          <w:ins w:id="68" w:author="PS21" w:date="2025-05-21T13:30:00Z">
            <w:r>
              <w:fldChar w:fldCharType="begin"/>
            </w:r>
            <w:r>
              <w:instrText>HYPERLINK \l "_Toc181271430"</w:instrText>
            </w:r>
            <w:r>
              <w:fldChar w:fldCharType="separate"/>
            </w:r>
            <w:r w:rsidR="00E30D6C" w:rsidRPr="00E00CF7">
              <w:rPr>
                <w:rStyle w:val="Hyperlink"/>
                <w:noProof/>
              </w:rPr>
              <w:t>5819.705-2   Determining the Need for a Subcontracting Plan</w:t>
            </w:r>
            <w:r w:rsidR="00E30D6C">
              <w:rPr>
                <w:noProof/>
                <w:webHidden/>
              </w:rPr>
              <w:tab/>
            </w:r>
            <w:r w:rsidR="00E30D6C">
              <w:rPr>
                <w:noProof/>
                <w:webHidden/>
              </w:rPr>
              <w:fldChar w:fldCharType="begin"/>
            </w:r>
            <w:r w:rsidR="00E30D6C">
              <w:rPr>
                <w:noProof/>
                <w:webHidden/>
              </w:rPr>
              <w:instrText xml:space="preserve"> PAGEREF _Toc181271430 \h </w:instrText>
            </w:r>
            <w:r w:rsidR="00E30D6C">
              <w:rPr>
                <w:noProof/>
                <w:webHidden/>
              </w:rPr>
            </w:r>
            <w:r w:rsidR="00E30D6C">
              <w:rPr>
                <w:noProof/>
                <w:webHidden/>
              </w:rPr>
              <w:fldChar w:fldCharType="separate"/>
            </w:r>
            <w:r w:rsidR="00E30D6C">
              <w:rPr>
                <w:noProof/>
                <w:webHidden/>
              </w:rPr>
              <w:t>6</w:t>
            </w:r>
            <w:r w:rsidR="00E30D6C">
              <w:rPr>
                <w:noProof/>
                <w:webHidden/>
              </w:rPr>
              <w:fldChar w:fldCharType="end"/>
            </w:r>
            <w:r>
              <w:rPr>
                <w:noProof/>
              </w:rPr>
              <w:fldChar w:fldCharType="end"/>
            </w:r>
          </w:ins>
        </w:p>
        <w:p w14:paraId="0902356D" w14:textId="3C4DB31C" w:rsidR="00E30D6C" w:rsidRDefault="000D5E40">
          <w:pPr>
            <w:pStyle w:val="TOC3"/>
            <w:tabs>
              <w:tab w:val="right" w:leader="dot" w:pos="9350"/>
            </w:tabs>
            <w:rPr>
              <w:ins w:id="69" w:author="PS21" w:date="2025-05-21T13:30:00Z"/>
              <w:rFonts w:asciiTheme="minorHAnsi" w:eastAsiaTheme="minorEastAsia" w:hAnsiTheme="minorHAnsi" w:cstheme="minorBidi"/>
              <w:noProof/>
              <w:kern w:val="2"/>
              <w:sz w:val="22"/>
              <w:szCs w:val="22"/>
              <w14:ligatures w14:val="standardContextual"/>
            </w:rPr>
          </w:pPr>
          <w:ins w:id="70" w:author="PS21" w:date="2025-05-21T13:30:00Z">
            <w:r>
              <w:fldChar w:fldCharType="begin"/>
            </w:r>
            <w:r>
              <w:instrText>HYPERLINK \l "_Toc181271431"</w:instrText>
            </w:r>
            <w:r>
              <w:fldChar w:fldCharType="separate"/>
            </w:r>
            <w:r w:rsidR="00E30D6C" w:rsidRPr="00E00CF7">
              <w:rPr>
                <w:rStyle w:val="Hyperlink"/>
                <w:noProof/>
              </w:rPr>
              <w:t>5819.705-4   Reviewing the Subcontracting Plan</w:t>
            </w:r>
            <w:r w:rsidR="00E30D6C">
              <w:rPr>
                <w:noProof/>
                <w:webHidden/>
              </w:rPr>
              <w:tab/>
            </w:r>
            <w:r w:rsidR="00E30D6C">
              <w:rPr>
                <w:noProof/>
                <w:webHidden/>
              </w:rPr>
              <w:fldChar w:fldCharType="begin"/>
            </w:r>
            <w:r w:rsidR="00E30D6C">
              <w:rPr>
                <w:noProof/>
                <w:webHidden/>
              </w:rPr>
              <w:instrText xml:space="preserve"> PAGEREF _Toc181271431 \h </w:instrText>
            </w:r>
            <w:r w:rsidR="00E30D6C">
              <w:rPr>
                <w:noProof/>
                <w:webHidden/>
              </w:rPr>
            </w:r>
            <w:r w:rsidR="00E30D6C">
              <w:rPr>
                <w:noProof/>
                <w:webHidden/>
              </w:rPr>
              <w:fldChar w:fldCharType="separate"/>
            </w:r>
            <w:r w:rsidR="00E30D6C">
              <w:rPr>
                <w:noProof/>
                <w:webHidden/>
              </w:rPr>
              <w:t>6</w:t>
            </w:r>
            <w:r w:rsidR="00E30D6C">
              <w:rPr>
                <w:noProof/>
                <w:webHidden/>
              </w:rPr>
              <w:fldChar w:fldCharType="end"/>
            </w:r>
            <w:r>
              <w:rPr>
                <w:noProof/>
              </w:rPr>
              <w:fldChar w:fldCharType="end"/>
            </w:r>
          </w:ins>
        </w:p>
        <w:p w14:paraId="34C858AF" w14:textId="720A6464" w:rsidR="00E30D6C" w:rsidRDefault="000D5E40">
          <w:pPr>
            <w:pStyle w:val="TOC3"/>
            <w:tabs>
              <w:tab w:val="right" w:leader="dot" w:pos="9350"/>
            </w:tabs>
            <w:rPr>
              <w:ins w:id="71" w:author="PS21" w:date="2025-05-21T13:30:00Z"/>
              <w:rFonts w:asciiTheme="minorHAnsi" w:eastAsiaTheme="minorEastAsia" w:hAnsiTheme="minorHAnsi" w:cstheme="minorBidi"/>
              <w:noProof/>
              <w:kern w:val="2"/>
              <w:sz w:val="22"/>
              <w:szCs w:val="22"/>
              <w14:ligatures w14:val="standardContextual"/>
            </w:rPr>
          </w:pPr>
          <w:ins w:id="72" w:author="PS21" w:date="2025-05-21T13:30:00Z">
            <w:r>
              <w:fldChar w:fldCharType="begin"/>
            </w:r>
            <w:r>
              <w:instrText>HYPERLINK \l "_Toc181271432"</w:instrText>
            </w:r>
            <w:r>
              <w:fldChar w:fldCharType="separate"/>
            </w:r>
            <w:r w:rsidR="00E30D6C" w:rsidRPr="00E00CF7">
              <w:rPr>
                <w:rStyle w:val="Hyperlink"/>
                <w:noProof/>
              </w:rPr>
              <w:t>5819.705-6   Postaward Responsibilities of the Contracting Officer</w:t>
            </w:r>
            <w:r w:rsidR="00E30D6C">
              <w:rPr>
                <w:noProof/>
                <w:webHidden/>
              </w:rPr>
              <w:tab/>
            </w:r>
            <w:r w:rsidR="00E30D6C">
              <w:rPr>
                <w:noProof/>
                <w:webHidden/>
              </w:rPr>
              <w:fldChar w:fldCharType="begin"/>
            </w:r>
            <w:r w:rsidR="00E30D6C">
              <w:rPr>
                <w:noProof/>
                <w:webHidden/>
              </w:rPr>
              <w:instrText xml:space="preserve"> PAGEREF _Toc181271432 \h </w:instrText>
            </w:r>
            <w:r w:rsidR="00E30D6C">
              <w:rPr>
                <w:noProof/>
                <w:webHidden/>
              </w:rPr>
            </w:r>
            <w:r w:rsidR="00E30D6C">
              <w:rPr>
                <w:noProof/>
                <w:webHidden/>
              </w:rPr>
              <w:fldChar w:fldCharType="separate"/>
            </w:r>
            <w:r w:rsidR="00E30D6C">
              <w:rPr>
                <w:noProof/>
                <w:webHidden/>
              </w:rPr>
              <w:t>6</w:t>
            </w:r>
            <w:r w:rsidR="00E30D6C">
              <w:rPr>
                <w:noProof/>
                <w:webHidden/>
              </w:rPr>
              <w:fldChar w:fldCharType="end"/>
            </w:r>
            <w:r>
              <w:rPr>
                <w:noProof/>
              </w:rPr>
              <w:fldChar w:fldCharType="end"/>
            </w:r>
          </w:ins>
        </w:p>
        <w:p w14:paraId="04FF135C" w14:textId="6F90C21D" w:rsidR="00E30D6C" w:rsidRDefault="000D5E40">
          <w:pPr>
            <w:pStyle w:val="TOC2"/>
            <w:tabs>
              <w:tab w:val="right" w:leader="dot" w:pos="9350"/>
            </w:tabs>
            <w:rPr>
              <w:ins w:id="73" w:author="PS21" w:date="2025-05-21T13:30:00Z"/>
              <w:rFonts w:asciiTheme="minorHAnsi" w:eastAsiaTheme="minorEastAsia" w:hAnsiTheme="minorHAnsi" w:cstheme="minorBidi"/>
              <w:noProof/>
              <w:kern w:val="2"/>
              <w:sz w:val="22"/>
              <w:szCs w:val="22"/>
              <w14:ligatures w14:val="standardContextual"/>
            </w:rPr>
          </w:pPr>
          <w:ins w:id="74" w:author="PS21" w:date="2025-05-21T13:30:00Z">
            <w:r>
              <w:fldChar w:fldCharType="begin"/>
            </w:r>
            <w:r>
              <w:instrText>HYPERLINK \l "_Toc181271433"</w:instrText>
            </w:r>
            <w:r>
              <w:fldChar w:fldCharType="separate"/>
            </w:r>
            <w:r w:rsidR="00E30D6C" w:rsidRPr="00E00CF7">
              <w:rPr>
                <w:rStyle w:val="Hyperlink"/>
                <w:caps/>
                <w:noProof/>
              </w:rPr>
              <w:t xml:space="preserve">SUBPART 5819.8 – </w:t>
            </w:r>
            <w:r w:rsidR="00E30D6C" w:rsidRPr="00E00CF7">
              <w:rPr>
                <w:rStyle w:val="Hyperlink"/>
                <w:noProof/>
              </w:rPr>
              <w:t>CONTRACTING WITH THE SMALL BUSINESS ADMINISTRATION (THE 8(a) PROGRAM)</w:t>
            </w:r>
            <w:r w:rsidR="00E30D6C">
              <w:rPr>
                <w:noProof/>
                <w:webHidden/>
              </w:rPr>
              <w:tab/>
            </w:r>
            <w:r w:rsidR="00E30D6C">
              <w:rPr>
                <w:noProof/>
                <w:webHidden/>
              </w:rPr>
              <w:fldChar w:fldCharType="begin"/>
            </w:r>
            <w:r w:rsidR="00E30D6C">
              <w:rPr>
                <w:noProof/>
                <w:webHidden/>
              </w:rPr>
              <w:instrText xml:space="preserve"> PAGEREF _Toc181271433 \h </w:instrText>
            </w:r>
            <w:r w:rsidR="00E30D6C">
              <w:rPr>
                <w:noProof/>
                <w:webHidden/>
              </w:rPr>
            </w:r>
            <w:r w:rsidR="00E30D6C">
              <w:rPr>
                <w:noProof/>
                <w:webHidden/>
              </w:rPr>
              <w:fldChar w:fldCharType="separate"/>
            </w:r>
            <w:r w:rsidR="00E30D6C">
              <w:rPr>
                <w:noProof/>
                <w:webHidden/>
              </w:rPr>
              <w:t>7</w:t>
            </w:r>
            <w:r w:rsidR="00E30D6C">
              <w:rPr>
                <w:noProof/>
                <w:webHidden/>
              </w:rPr>
              <w:fldChar w:fldCharType="end"/>
            </w:r>
            <w:r>
              <w:rPr>
                <w:noProof/>
              </w:rPr>
              <w:fldChar w:fldCharType="end"/>
            </w:r>
          </w:ins>
        </w:p>
        <w:p w14:paraId="48966579" w14:textId="1A500CCA" w:rsidR="00E30D6C" w:rsidRDefault="000D5E40">
          <w:pPr>
            <w:pStyle w:val="TOC3"/>
            <w:tabs>
              <w:tab w:val="right" w:leader="dot" w:pos="9350"/>
            </w:tabs>
            <w:rPr>
              <w:ins w:id="75" w:author="PS21" w:date="2025-05-21T13:30:00Z"/>
              <w:rFonts w:asciiTheme="minorHAnsi" w:eastAsiaTheme="minorEastAsia" w:hAnsiTheme="minorHAnsi" w:cstheme="minorBidi"/>
              <w:noProof/>
              <w:kern w:val="2"/>
              <w:sz w:val="22"/>
              <w:szCs w:val="22"/>
              <w14:ligatures w14:val="standardContextual"/>
            </w:rPr>
          </w:pPr>
          <w:ins w:id="76" w:author="PS21" w:date="2025-05-21T13:30:00Z">
            <w:r>
              <w:fldChar w:fldCharType="begin"/>
            </w:r>
            <w:r>
              <w:instrText>HYPERLINK \l "_Toc181271434"</w:instrText>
            </w:r>
            <w:r>
              <w:fldChar w:fldCharType="separate"/>
            </w:r>
            <w:r w:rsidR="00E30D6C" w:rsidRPr="00E00CF7">
              <w:rPr>
                <w:rStyle w:val="Hyperlink"/>
                <w:noProof/>
              </w:rPr>
              <w:t>5819.804-2   Agency Offering</w:t>
            </w:r>
            <w:r w:rsidR="00E30D6C">
              <w:rPr>
                <w:noProof/>
                <w:webHidden/>
              </w:rPr>
              <w:tab/>
            </w:r>
            <w:r w:rsidR="00E30D6C">
              <w:rPr>
                <w:noProof/>
                <w:webHidden/>
              </w:rPr>
              <w:fldChar w:fldCharType="begin"/>
            </w:r>
            <w:r w:rsidR="00E30D6C">
              <w:rPr>
                <w:noProof/>
                <w:webHidden/>
              </w:rPr>
              <w:instrText xml:space="preserve"> PAGEREF _Toc181271434 \h </w:instrText>
            </w:r>
            <w:r w:rsidR="00E30D6C">
              <w:rPr>
                <w:noProof/>
                <w:webHidden/>
              </w:rPr>
            </w:r>
            <w:r w:rsidR="00E30D6C">
              <w:rPr>
                <w:noProof/>
                <w:webHidden/>
              </w:rPr>
              <w:fldChar w:fldCharType="separate"/>
            </w:r>
            <w:r w:rsidR="00E30D6C">
              <w:rPr>
                <w:noProof/>
                <w:webHidden/>
              </w:rPr>
              <w:t>7</w:t>
            </w:r>
            <w:r w:rsidR="00E30D6C">
              <w:rPr>
                <w:noProof/>
                <w:webHidden/>
              </w:rPr>
              <w:fldChar w:fldCharType="end"/>
            </w:r>
            <w:r>
              <w:rPr>
                <w:noProof/>
              </w:rPr>
              <w:fldChar w:fldCharType="end"/>
            </w:r>
          </w:ins>
        </w:p>
        <w:p w14:paraId="4CBF9D83" w14:textId="31C737DC" w:rsidR="00E30D6C" w:rsidRDefault="000D5E40">
          <w:pPr>
            <w:pStyle w:val="TOC3"/>
            <w:tabs>
              <w:tab w:val="right" w:leader="dot" w:pos="9350"/>
            </w:tabs>
            <w:rPr>
              <w:ins w:id="77" w:author="PS21" w:date="2025-05-21T13:30:00Z"/>
              <w:rFonts w:asciiTheme="minorHAnsi" w:eastAsiaTheme="minorEastAsia" w:hAnsiTheme="minorHAnsi" w:cstheme="minorBidi"/>
              <w:noProof/>
              <w:kern w:val="2"/>
              <w:sz w:val="22"/>
              <w:szCs w:val="22"/>
              <w14:ligatures w14:val="standardContextual"/>
            </w:rPr>
          </w:pPr>
          <w:ins w:id="78" w:author="PS21" w:date="2025-05-21T13:30:00Z">
            <w:r>
              <w:fldChar w:fldCharType="begin"/>
            </w:r>
            <w:r>
              <w:instrText>HYPERLINK \l "_Toc181271435"</w:instrText>
            </w:r>
            <w:r>
              <w:fldChar w:fldCharType="separate"/>
            </w:r>
            <w:r w:rsidR="00E30D6C" w:rsidRPr="00E00CF7">
              <w:rPr>
                <w:rStyle w:val="Hyperlink"/>
                <w:noProof/>
              </w:rPr>
              <w:t>5819.804   SBA Acceptance</w:t>
            </w:r>
            <w:r w:rsidR="00E30D6C">
              <w:rPr>
                <w:noProof/>
                <w:webHidden/>
              </w:rPr>
              <w:tab/>
            </w:r>
            <w:r w:rsidR="00E30D6C">
              <w:rPr>
                <w:noProof/>
                <w:webHidden/>
              </w:rPr>
              <w:fldChar w:fldCharType="begin"/>
            </w:r>
            <w:r w:rsidR="00E30D6C">
              <w:rPr>
                <w:noProof/>
                <w:webHidden/>
              </w:rPr>
              <w:instrText xml:space="preserve"> PAGEREF _Toc181271435 \h </w:instrText>
            </w:r>
            <w:r w:rsidR="00E30D6C">
              <w:rPr>
                <w:noProof/>
                <w:webHidden/>
              </w:rPr>
            </w:r>
            <w:r w:rsidR="00E30D6C">
              <w:rPr>
                <w:noProof/>
                <w:webHidden/>
              </w:rPr>
              <w:fldChar w:fldCharType="separate"/>
            </w:r>
            <w:r w:rsidR="00E30D6C">
              <w:rPr>
                <w:noProof/>
                <w:webHidden/>
              </w:rPr>
              <w:t>7</w:t>
            </w:r>
            <w:r w:rsidR="00E30D6C">
              <w:rPr>
                <w:noProof/>
                <w:webHidden/>
              </w:rPr>
              <w:fldChar w:fldCharType="end"/>
            </w:r>
            <w:r>
              <w:rPr>
                <w:noProof/>
              </w:rPr>
              <w:fldChar w:fldCharType="end"/>
            </w:r>
          </w:ins>
        </w:p>
        <w:p w14:paraId="6E0A7A29" w14:textId="7263432D" w:rsidR="00E30D6C" w:rsidRDefault="000D5E40">
          <w:pPr>
            <w:pStyle w:val="TOC3"/>
            <w:tabs>
              <w:tab w:val="right" w:leader="dot" w:pos="9350"/>
            </w:tabs>
            <w:rPr>
              <w:ins w:id="79" w:author="PS21" w:date="2025-05-21T13:30:00Z"/>
              <w:rFonts w:asciiTheme="minorHAnsi" w:eastAsiaTheme="minorEastAsia" w:hAnsiTheme="minorHAnsi" w:cstheme="minorBidi"/>
              <w:noProof/>
              <w:kern w:val="2"/>
              <w:sz w:val="22"/>
              <w:szCs w:val="22"/>
              <w14:ligatures w14:val="standardContextual"/>
            </w:rPr>
          </w:pPr>
          <w:ins w:id="80" w:author="PS21" w:date="2025-05-21T13:30:00Z">
            <w:r>
              <w:fldChar w:fldCharType="begin"/>
            </w:r>
            <w:r>
              <w:instrText>HYPERLINK \l "_Toc181271436"</w:instrText>
            </w:r>
            <w:r>
              <w:fldChar w:fldCharType="separate"/>
            </w:r>
            <w:r w:rsidR="00E30D6C" w:rsidRPr="00E00CF7">
              <w:rPr>
                <w:rStyle w:val="Hyperlink"/>
                <w:noProof/>
              </w:rPr>
              <w:t>5819.805-1   General</w:t>
            </w:r>
            <w:r w:rsidR="00E30D6C">
              <w:rPr>
                <w:noProof/>
                <w:webHidden/>
              </w:rPr>
              <w:tab/>
            </w:r>
            <w:r w:rsidR="00E30D6C">
              <w:rPr>
                <w:noProof/>
                <w:webHidden/>
              </w:rPr>
              <w:fldChar w:fldCharType="begin"/>
            </w:r>
            <w:r w:rsidR="00E30D6C">
              <w:rPr>
                <w:noProof/>
                <w:webHidden/>
              </w:rPr>
              <w:instrText xml:space="preserve"> PAGEREF _Toc181271436 \h </w:instrText>
            </w:r>
            <w:r w:rsidR="00E30D6C">
              <w:rPr>
                <w:noProof/>
                <w:webHidden/>
              </w:rPr>
            </w:r>
            <w:r w:rsidR="00E30D6C">
              <w:rPr>
                <w:noProof/>
                <w:webHidden/>
              </w:rPr>
              <w:fldChar w:fldCharType="separate"/>
            </w:r>
            <w:r w:rsidR="00E30D6C">
              <w:rPr>
                <w:noProof/>
                <w:webHidden/>
              </w:rPr>
              <w:t>7</w:t>
            </w:r>
            <w:r w:rsidR="00E30D6C">
              <w:rPr>
                <w:noProof/>
                <w:webHidden/>
              </w:rPr>
              <w:fldChar w:fldCharType="end"/>
            </w:r>
            <w:r>
              <w:rPr>
                <w:noProof/>
              </w:rPr>
              <w:fldChar w:fldCharType="end"/>
            </w:r>
          </w:ins>
        </w:p>
        <w:p w14:paraId="22FD735A" w14:textId="351AD334" w:rsidR="00E30D6C" w:rsidRDefault="000D5E40">
          <w:pPr>
            <w:pStyle w:val="TOC3"/>
            <w:tabs>
              <w:tab w:val="right" w:leader="dot" w:pos="9350"/>
            </w:tabs>
            <w:rPr>
              <w:ins w:id="81" w:author="PS21" w:date="2025-05-21T13:30:00Z"/>
              <w:rFonts w:asciiTheme="minorHAnsi" w:eastAsiaTheme="minorEastAsia" w:hAnsiTheme="minorHAnsi" w:cstheme="minorBidi"/>
              <w:noProof/>
              <w:kern w:val="2"/>
              <w:sz w:val="22"/>
              <w:szCs w:val="22"/>
              <w14:ligatures w14:val="standardContextual"/>
            </w:rPr>
          </w:pPr>
          <w:ins w:id="82" w:author="PS21" w:date="2025-05-21T13:30:00Z">
            <w:r>
              <w:fldChar w:fldCharType="begin"/>
            </w:r>
            <w:r>
              <w:instrText>HYPERLINK \l "_Toc181271437"</w:instrText>
            </w:r>
            <w:r>
              <w:fldChar w:fldCharType="separate"/>
            </w:r>
            <w:r w:rsidR="00E30D6C" w:rsidRPr="00E00CF7">
              <w:rPr>
                <w:rStyle w:val="Hyperlink"/>
                <w:noProof/>
              </w:rPr>
              <w:t>5819.808-1   Sole Source</w:t>
            </w:r>
            <w:r w:rsidR="00E30D6C">
              <w:rPr>
                <w:noProof/>
                <w:webHidden/>
              </w:rPr>
              <w:tab/>
            </w:r>
            <w:r w:rsidR="00E30D6C">
              <w:rPr>
                <w:noProof/>
                <w:webHidden/>
              </w:rPr>
              <w:fldChar w:fldCharType="begin"/>
            </w:r>
            <w:r w:rsidR="00E30D6C">
              <w:rPr>
                <w:noProof/>
                <w:webHidden/>
              </w:rPr>
              <w:instrText xml:space="preserve"> PAGEREF _Toc181271437 \h </w:instrText>
            </w:r>
            <w:r w:rsidR="00E30D6C">
              <w:rPr>
                <w:noProof/>
                <w:webHidden/>
              </w:rPr>
            </w:r>
            <w:r w:rsidR="00E30D6C">
              <w:rPr>
                <w:noProof/>
                <w:webHidden/>
              </w:rPr>
              <w:fldChar w:fldCharType="separate"/>
            </w:r>
            <w:r w:rsidR="00E30D6C">
              <w:rPr>
                <w:noProof/>
                <w:webHidden/>
              </w:rPr>
              <w:t>7</w:t>
            </w:r>
            <w:r w:rsidR="00E30D6C">
              <w:rPr>
                <w:noProof/>
                <w:webHidden/>
              </w:rPr>
              <w:fldChar w:fldCharType="end"/>
            </w:r>
            <w:r>
              <w:rPr>
                <w:noProof/>
              </w:rPr>
              <w:fldChar w:fldCharType="end"/>
            </w:r>
          </w:ins>
        </w:p>
        <w:p w14:paraId="56AF196C" w14:textId="703F124B" w:rsidR="00F75FA6" w:rsidRPr="00CB0E38" w:rsidRDefault="00F75FA6" w:rsidP="004A69E5">
          <w:pPr>
            <w:pStyle w:val="TOC3"/>
            <w:tabs>
              <w:tab w:val="right" w:leader="dot" w:pos="9350"/>
            </w:tabs>
            <w:ind w:left="0"/>
          </w:pPr>
          <w:ins w:id="83" w:author="PS21" w:date="2025-05-21T13:30:00Z">
            <w:r w:rsidRPr="00323CBD">
              <w:rPr>
                <w:b/>
                <w:bCs/>
                <w:noProof/>
                <w:color w:val="2B579A"/>
                <w:szCs w:val="24"/>
                <w:shd w:val="clear" w:color="auto" w:fill="E6E6E6"/>
              </w:rPr>
              <w:fldChar w:fldCharType="end"/>
            </w:r>
          </w:ins>
        </w:p>
      </w:sdtContent>
    </w:sdt>
    <w:p w14:paraId="72066E7A" w14:textId="25641D46" w:rsidR="0010447E" w:rsidRDefault="0010447E" w:rsidP="0010447E">
      <w:pPr>
        <w:pStyle w:val="Heading2"/>
        <w:keepNext w:val="0"/>
        <w:keepLines w:val="0"/>
      </w:pPr>
      <w:bookmarkStart w:id="84" w:name="_Toc351646711"/>
      <w:bookmarkStart w:id="85" w:name="_Toc45291365"/>
      <w:bookmarkStart w:id="86" w:name="_Toc76027628"/>
      <w:bookmarkStart w:id="87" w:name="_Toc181271421"/>
      <w:bookmarkStart w:id="88" w:name="_Toc351646714"/>
      <w:bookmarkStart w:id="89" w:name="_Toc45291369"/>
      <w:bookmarkStart w:id="90" w:name="_Toc76027632"/>
      <w:bookmarkStart w:id="91" w:name="_Toc162361313"/>
      <w:bookmarkEnd w:id="3"/>
      <w:bookmarkEnd w:id="4"/>
      <w:bookmarkEnd w:id="5"/>
      <w:bookmarkEnd w:id="6"/>
      <w:r>
        <w:rPr>
          <w:caps/>
        </w:rPr>
        <w:t>SUBPART 581</w:t>
      </w:r>
      <w:r w:rsidR="00D61F22">
        <w:rPr>
          <w:caps/>
        </w:rPr>
        <w:t>9.2</w:t>
      </w:r>
      <w:r>
        <w:rPr>
          <w:caps/>
        </w:rPr>
        <w:t xml:space="preserve"> – </w:t>
      </w:r>
      <w:bookmarkEnd w:id="84"/>
      <w:bookmarkEnd w:id="85"/>
      <w:bookmarkEnd w:id="86"/>
      <w:r w:rsidR="00D61F22">
        <w:t>POLICIES</w:t>
      </w:r>
      <w:bookmarkEnd w:id="87"/>
      <w:bookmarkEnd w:id="91"/>
    </w:p>
    <w:p w14:paraId="08F07890" w14:textId="3BB1132B" w:rsidR="004B3BD5" w:rsidRDefault="004B3BD5" w:rsidP="004B3BD5">
      <w:pPr>
        <w:pStyle w:val="Heading3"/>
        <w:keepNext w:val="0"/>
        <w:keepLines w:val="0"/>
      </w:pPr>
      <w:bookmarkStart w:id="92" w:name="_Toc181271422"/>
      <w:bookmarkStart w:id="93" w:name="_Toc162361314"/>
      <w:r w:rsidRPr="008D37C0">
        <w:t>5</w:t>
      </w:r>
      <w:r>
        <w:t>81</w:t>
      </w:r>
      <w:r w:rsidR="00960530">
        <w:t>9.201</w:t>
      </w:r>
      <w:r>
        <w:t xml:space="preserve">   </w:t>
      </w:r>
      <w:r w:rsidR="009827EC">
        <w:t>General</w:t>
      </w:r>
      <w:r w:rsidR="00960530">
        <w:t xml:space="preserve"> Policy</w:t>
      </w:r>
      <w:bookmarkEnd w:id="92"/>
      <w:bookmarkEnd w:id="93"/>
    </w:p>
    <w:p w14:paraId="0B46DC98" w14:textId="75A61EA0" w:rsidR="00AD6F46" w:rsidRDefault="00AD6F46" w:rsidP="002A52A8">
      <w:pPr>
        <w:pStyle w:val="BodyText"/>
        <w:ind w:left="450"/>
        <w:jc w:val="left"/>
      </w:pPr>
      <w:r w:rsidRPr="00FB35F0">
        <w:t>(</w:t>
      </w:r>
      <w:r>
        <w:t>b)</w:t>
      </w:r>
      <w:r w:rsidRPr="00FB35F0">
        <w:t xml:space="preserve"> </w:t>
      </w:r>
      <w:r>
        <w:t xml:space="preserve">DISA Small Business First Policy.  </w:t>
      </w:r>
      <w:r w:rsidR="002A52A8">
        <w:t>All</w:t>
      </w:r>
      <w:r w:rsidRPr="00421BD9">
        <w:t xml:space="preserve"> requirement</w:t>
      </w:r>
      <w:r w:rsidR="002A52A8">
        <w:t>s</w:t>
      </w:r>
      <w:r w:rsidRPr="00421BD9">
        <w:t xml:space="preserve"> that </w:t>
      </w:r>
      <w:r w:rsidR="002A52A8">
        <w:t>result in a procurement contract/order</w:t>
      </w:r>
      <w:del w:id="94" w:author="PS21" w:date="2025-05-21T13:30:00Z">
        <w:r w:rsidR="002A52A8">
          <w:delText xml:space="preserve"> </w:delText>
        </w:r>
      </w:del>
      <w:r w:rsidR="002A52A8">
        <w:t xml:space="preserve"> </w:t>
      </w:r>
      <w:r w:rsidRPr="00421BD9">
        <w:t>is automatically included in the Small Business Program unless and until market research demonstrates that small business cannot execute the requirement.</w:t>
      </w:r>
    </w:p>
    <w:p w14:paraId="6CC73188" w14:textId="77777777" w:rsidR="00543C02" w:rsidRPr="00543C02" w:rsidRDefault="00543C02" w:rsidP="002019A4">
      <w:pPr>
        <w:widowControl w:val="0"/>
        <w:tabs>
          <w:tab w:val="left" w:pos="450"/>
        </w:tabs>
        <w:autoSpaceDE w:val="0"/>
        <w:autoSpaceDN w:val="0"/>
        <w:spacing w:before="0" w:after="0"/>
        <w:ind w:left="450"/>
        <w:rPr>
          <w:szCs w:val="24"/>
        </w:rPr>
      </w:pPr>
      <w:r w:rsidRPr="00543C02">
        <w:rPr>
          <w:szCs w:val="24"/>
        </w:rPr>
        <w:t>(c)(10) The Office of Small Business Programs (OSBP) is required to:</w:t>
      </w:r>
    </w:p>
    <w:p w14:paraId="30C430B5" w14:textId="77777777" w:rsidR="00543C02" w:rsidRPr="00543C02" w:rsidRDefault="00543C02" w:rsidP="002019A4">
      <w:pPr>
        <w:widowControl w:val="0"/>
        <w:tabs>
          <w:tab w:val="left" w:pos="450"/>
        </w:tabs>
        <w:autoSpaceDE w:val="0"/>
        <w:autoSpaceDN w:val="0"/>
        <w:spacing w:before="0" w:after="0"/>
        <w:ind w:left="450"/>
        <w:rPr>
          <w:szCs w:val="24"/>
        </w:rPr>
      </w:pPr>
    </w:p>
    <w:p w14:paraId="718D64CB" w14:textId="77777777" w:rsidR="00543C02" w:rsidRPr="00543C02" w:rsidRDefault="00543C02" w:rsidP="002019A4">
      <w:pPr>
        <w:widowControl w:val="0"/>
        <w:numPr>
          <w:ilvl w:val="0"/>
          <w:numId w:val="8"/>
        </w:numPr>
        <w:tabs>
          <w:tab w:val="left" w:pos="450"/>
          <w:tab w:val="left" w:pos="720"/>
        </w:tabs>
        <w:autoSpaceDE w:val="0"/>
        <w:autoSpaceDN w:val="0"/>
        <w:spacing w:before="0" w:after="0"/>
        <w:ind w:left="450" w:firstLine="0"/>
        <w:rPr>
          <w:szCs w:val="24"/>
        </w:rPr>
      </w:pPr>
      <w:r w:rsidRPr="00543C02">
        <w:rPr>
          <w:szCs w:val="22"/>
        </w:rPr>
        <w:t xml:space="preserve">Conduct the review of, and concur with, the DD Form 2579 prior to any public announcement or release of information regarding the acquisition strategy, issuance of the solicitation, or </w:t>
      </w:r>
      <w:r w:rsidRPr="00543C02">
        <w:rPr>
          <w:bCs/>
          <w:szCs w:val="24"/>
        </w:rPr>
        <w:t>communicating with</w:t>
      </w:r>
      <w:r w:rsidRPr="00543C02">
        <w:rPr>
          <w:szCs w:val="24"/>
        </w:rPr>
        <w:t xml:space="preserve"> the Small Business Administration (SBA) 8(a) Program </w:t>
      </w:r>
      <w:r w:rsidRPr="00543C02">
        <w:rPr>
          <w:bCs/>
          <w:szCs w:val="24"/>
        </w:rPr>
        <w:t>regarding a requirement.</w:t>
      </w:r>
    </w:p>
    <w:p w14:paraId="5860C62B" w14:textId="77777777" w:rsidR="00543C02" w:rsidRPr="00543C02" w:rsidRDefault="00543C02" w:rsidP="002019A4">
      <w:pPr>
        <w:widowControl w:val="0"/>
        <w:tabs>
          <w:tab w:val="left" w:pos="450"/>
        </w:tabs>
        <w:autoSpaceDE w:val="0"/>
        <w:autoSpaceDN w:val="0"/>
        <w:spacing w:before="0" w:after="0"/>
        <w:ind w:left="450"/>
        <w:rPr>
          <w:color w:val="2F5496"/>
          <w:szCs w:val="24"/>
        </w:rPr>
      </w:pPr>
    </w:p>
    <w:p w14:paraId="139F345E" w14:textId="77777777" w:rsidR="00543C02" w:rsidRPr="00543C02" w:rsidRDefault="00543C02" w:rsidP="002019A4">
      <w:pPr>
        <w:widowControl w:val="0"/>
        <w:numPr>
          <w:ilvl w:val="0"/>
          <w:numId w:val="8"/>
        </w:numPr>
        <w:tabs>
          <w:tab w:val="left" w:pos="450"/>
          <w:tab w:val="left" w:pos="810"/>
        </w:tabs>
        <w:autoSpaceDE w:val="0"/>
        <w:autoSpaceDN w:val="0"/>
        <w:spacing w:before="0" w:after="0"/>
        <w:ind w:left="450" w:firstLine="0"/>
        <w:rPr>
          <w:szCs w:val="22"/>
        </w:rPr>
      </w:pPr>
      <w:r w:rsidRPr="00543C02">
        <w:rPr>
          <w:szCs w:val="22"/>
        </w:rPr>
        <w:t>Review all written consolidation D&amp;Fs, acquisition plans, and/or acquisition</w:t>
      </w:r>
      <w:r w:rsidRPr="00543C02">
        <w:rPr>
          <w:spacing w:val="-3"/>
          <w:szCs w:val="22"/>
        </w:rPr>
        <w:t xml:space="preserve"> </w:t>
      </w:r>
      <w:proofErr w:type="gramStart"/>
      <w:r w:rsidRPr="00543C02">
        <w:rPr>
          <w:szCs w:val="22"/>
        </w:rPr>
        <w:t>strategies;</w:t>
      </w:r>
      <w:proofErr w:type="gramEnd"/>
    </w:p>
    <w:p w14:paraId="5DA8BE55" w14:textId="77777777" w:rsidR="00543C02" w:rsidRPr="00543C02" w:rsidRDefault="00543C02" w:rsidP="002019A4">
      <w:pPr>
        <w:widowControl w:val="0"/>
        <w:tabs>
          <w:tab w:val="left" w:pos="450"/>
          <w:tab w:val="left" w:pos="873"/>
        </w:tabs>
        <w:autoSpaceDE w:val="0"/>
        <w:autoSpaceDN w:val="0"/>
        <w:spacing w:before="0" w:after="0"/>
        <w:ind w:left="450"/>
        <w:rPr>
          <w:szCs w:val="22"/>
        </w:rPr>
      </w:pPr>
    </w:p>
    <w:p w14:paraId="2D9AA7F5" w14:textId="77777777" w:rsidR="00543C02" w:rsidRPr="00543C02" w:rsidRDefault="00543C02" w:rsidP="002019A4">
      <w:pPr>
        <w:widowControl w:val="0"/>
        <w:numPr>
          <w:ilvl w:val="0"/>
          <w:numId w:val="8"/>
        </w:numPr>
        <w:tabs>
          <w:tab w:val="left" w:pos="450"/>
          <w:tab w:val="left" w:pos="810"/>
        </w:tabs>
        <w:autoSpaceDE w:val="0"/>
        <w:autoSpaceDN w:val="0"/>
        <w:spacing w:before="0" w:after="0"/>
        <w:ind w:left="450" w:firstLine="0"/>
        <w:rPr>
          <w:szCs w:val="24"/>
        </w:rPr>
      </w:pPr>
      <w:r w:rsidRPr="00543C02">
        <w:rPr>
          <w:szCs w:val="24"/>
        </w:rPr>
        <w:t xml:space="preserve">Assist in market research </w:t>
      </w:r>
      <w:proofErr w:type="gramStart"/>
      <w:r w:rsidRPr="00543C02">
        <w:rPr>
          <w:szCs w:val="24"/>
        </w:rPr>
        <w:t>efforts;</w:t>
      </w:r>
      <w:proofErr w:type="gramEnd"/>
      <w:r w:rsidRPr="00543C02">
        <w:rPr>
          <w:szCs w:val="24"/>
        </w:rPr>
        <w:t xml:space="preserve"> </w:t>
      </w:r>
    </w:p>
    <w:p w14:paraId="212A3D1E" w14:textId="77777777" w:rsidR="00543C02" w:rsidRPr="00543C02" w:rsidRDefault="00543C02" w:rsidP="002019A4">
      <w:pPr>
        <w:widowControl w:val="0"/>
        <w:tabs>
          <w:tab w:val="left" w:pos="450"/>
          <w:tab w:val="left" w:pos="940"/>
        </w:tabs>
        <w:autoSpaceDE w:val="0"/>
        <w:autoSpaceDN w:val="0"/>
        <w:spacing w:before="0" w:after="0"/>
        <w:ind w:left="450"/>
        <w:rPr>
          <w:szCs w:val="24"/>
        </w:rPr>
      </w:pPr>
    </w:p>
    <w:p w14:paraId="6C777CF1" w14:textId="77777777" w:rsidR="00543C02" w:rsidRPr="00543C02" w:rsidRDefault="00543C02" w:rsidP="002019A4">
      <w:pPr>
        <w:widowControl w:val="0"/>
        <w:numPr>
          <w:ilvl w:val="0"/>
          <w:numId w:val="8"/>
        </w:numPr>
        <w:tabs>
          <w:tab w:val="left" w:pos="450"/>
          <w:tab w:val="left" w:pos="810"/>
        </w:tabs>
        <w:autoSpaceDE w:val="0"/>
        <w:autoSpaceDN w:val="0"/>
        <w:spacing w:before="0" w:after="0"/>
        <w:ind w:left="450" w:firstLine="0"/>
        <w:rPr>
          <w:szCs w:val="24"/>
        </w:rPr>
      </w:pPr>
      <w:r w:rsidRPr="00543C02">
        <w:rPr>
          <w:szCs w:val="24"/>
        </w:rPr>
        <w:t>(S-90) The</w:t>
      </w:r>
      <w:r w:rsidRPr="00543C02">
        <w:rPr>
          <w:color w:val="0000FF"/>
          <w:spacing w:val="-9"/>
          <w:szCs w:val="24"/>
        </w:rPr>
        <w:t xml:space="preserve"> </w:t>
      </w:r>
      <w:hyperlink r:id="rId12" w:history="1">
        <w:r w:rsidRPr="00543C02">
          <w:rPr>
            <w:color w:val="0563C1"/>
            <w:szCs w:val="24"/>
            <w:u w:val="single" w:color="0000FF"/>
          </w:rPr>
          <w:t>disa.meade.osbp.mbx.ditco-small-business-office@mail.mil</w:t>
        </w:r>
      </w:hyperlink>
      <w:r w:rsidRPr="00543C02">
        <w:rPr>
          <w:color w:val="0000FF"/>
          <w:szCs w:val="24"/>
          <w:u w:val="single" w:color="0000FF"/>
        </w:rPr>
        <w:t xml:space="preserve"> </w:t>
      </w:r>
      <w:r w:rsidRPr="00543C02">
        <w:rPr>
          <w:szCs w:val="24"/>
        </w:rPr>
        <w:t>email address shall be used by DISA personnel to communicate with the DISA OSBP.</w:t>
      </w:r>
    </w:p>
    <w:p w14:paraId="0C9C7731" w14:textId="4A3E5CFD" w:rsidR="00796312" w:rsidRDefault="00796312" w:rsidP="00796312">
      <w:pPr>
        <w:pStyle w:val="Heading3"/>
        <w:keepNext w:val="0"/>
        <w:keepLines w:val="0"/>
      </w:pPr>
      <w:bookmarkStart w:id="95" w:name="_Toc181271423"/>
      <w:bookmarkStart w:id="96" w:name="_Toc162361315"/>
      <w:r w:rsidRPr="008D37C0">
        <w:t>5</w:t>
      </w:r>
      <w:r>
        <w:t>81</w:t>
      </w:r>
      <w:r w:rsidR="002019A4">
        <w:t>9.202</w:t>
      </w:r>
      <w:r>
        <w:t xml:space="preserve"> </w:t>
      </w:r>
      <w:r w:rsidR="004C71FB">
        <w:t xml:space="preserve">  </w:t>
      </w:r>
      <w:r w:rsidR="004C71FB" w:rsidRPr="00716570">
        <w:t>Speci</w:t>
      </w:r>
      <w:r w:rsidR="002019A4">
        <w:t>fic Policies</w:t>
      </w:r>
      <w:bookmarkEnd w:id="95"/>
      <w:bookmarkEnd w:id="96"/>
    </w:p>
    <w:p w14:paraId="00DEA704" w14:textId="77777777" w:rsidR="002019A4" w:rsidRPr="002019A4" w:rsidRDefault="002019A4" w:rsidP="002019A4">
      <w:pPr>
        <w:widowControl w:val="0"/>
        <w:tabs>
          <w:tab w:val="left" w:pos="360"/>
        </w:tabs>
        <w:autoSpaceDE w:val="0"/>
        <w:autoSpaceDN w:val="0"/>
        <w:spacing w:before="0" w:after="0"/>
        <w:ind w:left="450"/>
        <w:rPr>
          <w:szCs w:val="24"/>
        </w:rPr>
      </w:pPr>
      <w:r w:rsidRPr="002019A4">
        <w:rPr>
          <w:szCs w:val="24"/>
        </w:rPr>
        <w:t>(S-90) Contracting officers and ordering officers shall comply with the following:</w:t>
      </w:r>
    </w:p>
    <w:p w14:paraId="78B9E86A" w14:textId="77777777" w:rsidR="002019A4" w:rsidRPr="002019A4" w:rsidRDefault="002019A4" w:rsidP="002019A4">
      <w:pPr>
        <w:widowControl w:val="0"/>
        <w:tabs>
          <w:tab w:val="left" w:pos="360"/>
        </w:tabs>
        <w:autoSpaceDE w:val="0"/>
        <w:autoSpaceDN w:val="0"/>
        <w:spacing w:before="0" w:after="0"/>
        <w:ind w:left="450"/>
        <w:rPr>
          <w:szCs w:val="24"/>
        </w:rPr>
      </w:pPr>
    </w:p>
    <w:p w14:paraId="0F1631E8" w14:textId="6093F7AB" w:rsidR="002019A4" w:rsidRPr="002019A4" w:rsidRDefault="002019A4" w:rsidP="002019A4">
      <w:pPr>
        <w:widowControl w:val="0"/>
        <w:numPr>
          <w:ilvl w:val="0"/>
          <w:numId w:val="9"/>
        </w:numPr>
        <w:tabs>
          <w:tab w:val="left" w:pos="360"/>
          <w:tab w:val="left" w:pos="859"/>
        </w:tabs>
        <w:autoSpaceDE w:val="0"/>
        <w:autoSpaceDN w:val="0"/>
        <w:spacing w:before="0" w:after="0"/>
        <w:ind w:left="450" w:firstLine="0"/>
        <w:rPr>
          <w:szCs w:val="24"/>
        </w:rPr>
      </w:pPr>
      <w:r w:rsidRPr="002019A4">
        <w:rPr>
          <w:szCs w:val="24"/>
        </w:rPr>
        <w:t>Complete and submit a DD Form 2579 for all acquisitions over $10,000, including modifications that increase the scope of the contract (see</w:t>
      </w:r>
      <w:r w:rsidR="005D7DBD">
        <w:rPr>
          <w:spacing w:val="-17"/>
          <w:szCs w:val="24"/>
        </w:rPr>
        <w:t xml:space="preserve"> DARS </w:t>
      </w:r>
      <w:r>
        <w:rPr>
          <w:spacing w:val="-17"/>
          <w:szCs w:val="24"/>
        </w:rPr>
        <w:t>58</w:t>
      </w:r>
      <w:r w:rsidRPr="002019A4">
        <w:rPr>
          <w:szCs w:val="24"/>
        </w:rPr>
        <w:t>19.202(S-92) for</w:t>
      </w:r>
      <w:r w:rsidRPr="002019A4">
        <w:rPr>
          <w:spacing w:val="-2"/>
          <w:szCs w:val="24"/>
        </w:rPr>
        <w:t xml:space="preserve"> </w:t>
      </w:r>
      <w:r w:rsidRPr="002019A4">
        <w:rPr>
          <w:szCs w:val="24"/>
        </w:rPr>
        <w:t>exceptions</w:t>
      </w:r>
      <w:proofErr w:type="gramStart"/>
      <w:r w:rsidRPr="002019A4">
        <w:rPr>
          <w:szCs w:val="24"/>
        </w:rPr>
        <w:t>);</w:t>
      </w:r>
      <w:proofErr w:type="gramEnd"/>
    </w:p>
    <w:p w14:paraId="618558FC" w14:textId="77777777" w:rsidR="002019A4" w:rsidRPr="002019A4" w:rsidRDefault="002019A4" w:rsidP="002019A4">
      <w:pPr>
        <w:widowControl w:val="0"/>
        <w:tabs>
          <w:tab w:val="left" w:pos="360"/>
        </w:tabs>
        <w:autoSpaceDE w:val="0"/>
        <w:autoSpaceDN w:val="0"/>
        <w:spacing w:before="0" w:after="0"/>
        <w:ind w:left="450"/>
        <w:rPr>
          <w:szCs w:val="24"/>
        </w:rPr>
      </w:pPr>
    </w:p>
    <w:p w14:paraId="53B3B53B" w14:textId="77777777" w:rsidR="002019A4" w:rsidRPr="002019A4" w:rsidRDefault="002019A4" w:rsidP="002019A4">
      <w:pPr>
        <w:widowControl w:val="0"/>
        <w:numPr>
          <w:ilvl w:val="0"/>
          <w:numId w:val="9"/>
        </w:numPr>
        <w:tabs>
          <w:tab w:val="left" w:pos="360"/>
          <w:tab w:val="left" w:pos="859"/>
        </w:tabs>
        <w:autoSpaceDE w:val="0"/>
        <w:autoSpaceDN w:val="0"/>
        <w:spacing w:before="0" w:after="0"/>
        <w:ind w:left="450" w:firstLine="0"/>
        <w:rPr>
          <w:szCs w:val="24"/>
        </w:rPr>
      </w:pPr>
      <w:r w:rsidRPr="002019A4">
        <w:rPr>
          <w:szCs w:val="24"/>
        </w:rPr>
        <w:t xml:space="preserve">Obtain OSBP and SBA Procurement Center Representative (PCR) (when applicable) concurrence on the DD Form 2579 prior to any public announcement or release of information regarding the acquisition strategy.  </w:t>
      </w:r>
    </w:p>
    <w:p w14:paraId="303C71AD" w14:textId="77777777" w:rsidR="002019A4" w:rsidRPr="002019A4" w:rsidRDefault="002019A4" w:rsidP="002019A4">
      <w:pPr>
        <w:widowControl w:val="0"/>
        <w:tabs>
          <w:tab w:val="left" w:pos="360"/>
        </w:tabs>
        <w:autoSpaceDE w:val="0"/>
        <w:autoSpaceDN w:val="0"/>
        <w:spacing w:before="0" w:after="0"/>
        <w:ind w:left="450"/>
        <w:rPr>
          <w:szCs w:val="24"/>
        </w:rPr>
      </w:pPr>
    </w:p>
    <w:p w14:paraId="19E1BA24" w14:textId="77777777" w:rsidR="002019A4" w:rsidRPr="002019A4" w:rsidRDefault="002019A4" w:rsidP="002019A4">
      <w:pPr>
        <w:widowControl w:val="0"/>
        <w:numPr>
          <w:ilvl w:val="0"/>
          <w:numId w:val="9"/>
        </w:numPr>
        <w:tabs>
          <w:tab w:val="left" w:pos="360"/>
          <w:tab w:val="left" w:pos="859"/>
        </w:tabs>
        <w:autoSpaceDE w:val="0"/>
        <w:autoSpaceDN w:val="0"/>
        <w:spacing w:before="0" w:after="0"/>
        <w:ind w:left="450" w:firstLine="0"/>
        <w:rPr>
          <w:szCs w:val="24"/>
        </w:rPr>
      </w:pPr>
      <w:r w:rsidRPr="002019A4">
        <w:rPr>
          <w:szCs w:val="24"/>
        </w:rPr>
        <w:t>First, consider set-asides to Small Business, HUBZone Small Business, Service-Disabled Veteran-Owned Small Business, 8(a) Program participants and Women-Owned/Economically Disadvantaged Women-Owned Small Business prior to considering full and</w:t>
      </w:r>
      <w:r w:rsidRPr="002019A4">
        <w:rPr>
          <w:spacing w:val="-20"/>
          <w:szCs w:val="24"/>
        </w:rPr>
        <w:t xml:space="preserve"> </w:t>
      </w:r>
      <w:r w:rsidRPr="002019A4">
        <w:rPr>
          <w:szCs w:val="24"/>
        </w:rPr>
        <w:t>open competition, to facilitate meeting the DISA and Department of Defense (DoD) Small Business goals.</w:t>
      </w:r>
    </w:p>
    <w:p w14:paraId="03AEA4B7" w14:textId="77777777" w:rsidR="002019A4" w:rsidRPr="002019A4" w:rsidRDefault="002019A4" w:rsidP="002019A4">
      <w:pPr>
        <w:widowControl w:val="0"/>
        <w:tabs>
          <w:tab w:val="left" w:pos="360"/>
        </w:tabs>
        <w:autoSpaceDE w:val="0"/>
        <w:autoSpaceDN w:val="0"/>
        <w:spacing w:before="0" w:after="0"/>
        <w:ind w:left="450"/>
        <w:rPr>
          <w:szCs w:val="24"/>
        </w:rPr>
      </w:pPr>
    </w:p>
    <w:p w14:paraId="5DF1A558" w14:textId="1AF3FFE4" w:rsidR="002019A4" w:rsidRPr="002019A4" w:rsidRDefault="002019A4" w:rsidP="002019A4">
      <w:pPr>
        <w:widowControl w:val="0"/>
        <w:numPr>
          <w:ilvl w:val="0"/>
          <w:numId w:val="9"/>
        </w:numPr>
        <w:tabs>
          <w:tab w:val="left" w:pos="360"/>
          <w:tab w:val="left" w:pos="859"/>
        </w:tabs>
        <w:autoSpaceDE w:val="0"/>
        <w:autoSpaceDN w:val="0"/>
        <w:spacing w:before="0" w:after="0"/>
        <w:ind w:left="450" w:firstLine="0"/>
        <w:rPr>
          <w:szCs w:val="24"/>
        </w:rPr>
      </w:pPr>
      <w:r w:rsidRPr="002019A4">
        <w:rPr>
          <w:szCs w:val="24"/>
        </w:rPr>
        <w:t xml:space="preserve"> Document market research (FAR Part 10, DFARS Part 210, and DARS Part </w:t>
      </w:r>
      <w:r>
        <w:rPr>
          <w:szCs w:val="24"/>
        </w:rPr>
        <w:t>58</w:t>
      </w:r>
      <w:r w:rsidRPr="002019A4">
        <w:rPr>
          <w:szCs w:val="24"/>
        </w:rPr>
        <w:t xml:space="preserve">10) for every acquisition unless an exception applies. </w:t>
      </w:r>
      <w:r w:rsidRPr="002019A4">
        <w:rPr>
          <w:spacing w:val="-3"/>
          <w:szCs w:val="24"/>
        </w:rPr>
        <w:t xml:space="preserve">If </w:t>
      </w:r>
      <w:r w:rsidRPr="002019A4">
        <w:rPr>
          <w:szCs w:val="24"/>
        </w:rPr>
        <w:t>a small business set-aside is not recommended, it shall be fully substantiated in the Market Research</w:t>
      </w:r>
      <w:r w:rsidRPr="002019A4">
        <w:rPr>
          <w:spacing w:val="-20"/>
          <w:szCs w:val="24"/>
        </w:rPr>
        <w:t xml:space="preserve"> </w:t>
      </w:r>
      <w:r w:rsidRPr="002019A4">
        <w:rPr>
          <w:szCs w:val="24"/>
        </w:rPr>
        <w:t xml:space="preserve">Report (MRR). (reference DARS </w:t>
      </w:r>
      <w:r>
        <w:rPr>
          <w:szCs w:val="24"/>
        </w:rPr>
        <w:t>58</w:t>
      </w:r>
      <w:r w:rsidRPr="002019A4">
        <w:rPr>
          <w:szCs w:val="24"/>
        </w:rPr>
        <w:t>10.001</w:t>
      </w:r>
      <w:r w:rsidRPr="002019A4">
        <w:rPr>
          <w:spacing w:val="-2"/>
          <w:szCs w:val="24"/>
        </w:rPr>
        <w:t xml:space="preserve"> </w:t>
      </w:r>
      <w:r w:rsidRPr="002019A4">
        <w:rPr>
          <w:szCs w:val="24"/>
        </w:rPr>
        <w:t>(S-91)).</w:t>
      </w:r>
    </w:p>
    <w:p w14:paraId="1A6108E6" w14:textId="77777777" w:rsidR="002019A4" w:rsidRPr="002019A4" w:rsidRDefault="002019A4" w:rsidP="002019A4">
      <w:pPr>
        <w:widowControl w:val="0"/>
        <w:tabs>
          <w:tab w:val="left" w:pos="360"/>
          <w:tab w:val="left" w:pos="859"/>
        </w:tabs>
        <w:autoSpaceDE w:val="0"/>
        <w:autoSpaceDN w:val="0"/>
        <w:spacing w:before="0" w:after="0"/>
        <w:ind w:left="450"/>
        <w:rPr>
          <w:szCs w:val="24"/>
        </w:rPr>
      </w:pPr>
    </w:p>
    <w:p w14:paraId="179F1090" w14:textId="77777777" w:rsidR="002019A4" w:rsidRPr="002019A4" w:rsidRDefault="002019A4" w:rsidP="002019A4">
      <w:pPr>
        <w:widowControl w:val="0"/>
        <w:numPr>
          <w:ilvl w:val="0"/>
          <w:numId w:val="9"/>
        </w:numPr>
        <w:tabs>
          <w:tab w:val="left" w:pos="360"/>
          <w:tab w:val="left" w:pos="859"/>
        </w:tabs>
        <w:autoSpaceDE w:val="0"/>
        <w:autoSpaceDN w:val="0"/>
        <w:spacing w:before="0" w:after="0"/>
        <w:ind w:left="450" w:firstLine="0"/>
        <w:rPr>
          <w:szCs w:val="24"/>
        </w:rPr>
      </w:pPr>
      <w:r w:rsidRPr="002019A4">
        <w:rPr>
          <w:szCs w:val="24"/>
        </w:rPr>
        <w:t xml:space="preserve">Provide Sources Sought Notices (SSN) and Requests for Information (RFI) over $5 million for OSBP’s review prior to posting.  </w:t>
      </w:r>
    </w:p>
    <w:p w14:paraId="4C4B0FD8" w14:textId="77777777" w:rsidR="002019A4" w:rsidRPr="002019A4" w:rsidRDefault="002019A4" w:rsidP="002019A4">
      <w:pPr>
        <w:widowControl w:val="0"/>
        <w:tabs>
          <w:tab w:val="left" w:pos="360"/>
          <w:tab w:val="left" w:pos="859"/>
        </w:tabs>
        <w:autoSpaceDE w:val="0"/>
        <w:autoSpaceDN w:val="0"/>
        <w:spacing w:before="0" w:after="0"/>
        <w:ind w:left="450"/>
        <w:rPr>
          <w:szCs w:val="24"/>
        </w:rPr>
      </w:pPr>
    </w:p>
    <w:p w14:paraId="110CCFD7" w14:textId="4A78CEE7" w:rsidR="002019A4" w:rsidRPr="002019A4" w:rsidRDefault="002019A4" w:rsidP="002019A4">
      <w:pPr>
        <w:widowControl w:val="0"/>
        <w:tabs>
          <w:tab w:val="left" w:pos="360"/>
          <w:tab w:val="left" w:pos="859"/>
        </w:tabs>
        <w:autoSpaceDE w:val="0"/>
        <w:autoSpaceDN w:val="0"/>
        <w:spacing w:before="0" w:after="0"/>
        <w:ind w:left="450"/>
        <w:rPr>
          <w:szCs w:val="24"/>
        </w:rPr>
      </w:pPr>
      <w:r w:rsidRPr="002019A4">
        <w:rPr>
          <w:szCs w:val="24"/>
        </w:rPr>
        <w:t>(S-91) DD Form 2579</w:t>
      </w:r>
    </w:p>
    <w:p w14:paraId="53A1BB22" w14:textId="77777777" w:rsidR="002019A4" w:rsidRPr="002019A4" w:rsidRDefault="002019A4" w:rsidP="002019A4">
      <w:pPr>
        <w:widowControl w:val="0"/>
        <w:autoSpaceDE w:val="0"/>
        <w:autoSpaceDN w:val="0"/>
        <w:spacing w:before="0" w:after="0"/>
        <w:rPr>
          <w:szCs w:val="24"/>
        </w:rPr>
      </w:pPr>
    </w:p>
    <w:p w14:paraId="7E94F6B1" w14:textId="77777777" w:rsidR="002019A4" w:rsidRPr="002019A4" w:rsidRDefault="002019A4" w:rsidP="002019A4">
      <w:pPr>
        <w:widowControl w:val="0"/>
        <w:numPr>
          <w:ilvl w:val="0"/>
          <w:numId w:val="13"/>
        </w:numPr>
        <w:tabs>
          <w:tab w:val="left" w:pos="360"/>
        </w:tabs>
        <w:autoSpaceDE w:val="0"/>
        <w:autoSpaceDN w:val="0"/>
        <w:spacing w:before="0" w:after="0"/>
        <w:ind w:left="450" w:firstLine="9"/>
        <w:rPr>
          <w:szCs w:val="24"/>
        </w:rPr>
      </w:pPr>
      <w:r w:rsidRPr="002019A4">
        <w:rPr>
          <w:szCs w:val="24"/>
        </w:rPr>
        <w:t>All submissions of the DD Form 2579 require the following documentation (if</w:t>
      </w:r>
      <w:r w:rsidRPr="002019A4">
        <w:rPr>
          <w:spacing w:val="-13"/>
          <w:szCs w:val="24"/>
        </w:rPr>
        <w:t xml:space="preserve"> </w:t>
      </w:r>
      <w:r w:rsidRPr="002019A4">
        <w:rPr>
          <w:szCs w:val="24"/>
        </w:rPr>
        <w:t>applicable):</w:t>
      </w:r>
    </w:p>
    <w:p w14:paraId="33C8E15B"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3C7A400B" w14:textId="77777777" w:rsidR="002019A4" w:rsidRPr="002019A4" w:rsidRDefault="002019A4" w:rsidP="002019A4">
      <w:pPr>
        <w:widowControl w:val="0"/>
        <w:numPr>
          <w:ilvl w:val="0"/>
          <w:numId w:val="12"/>
        </w:numPr>
        <w:tabs>
          <w:tab w:val="left" w:pos="360"/>
          <w:tab w:val="left" w:pos="806"/>
        </w:tabs>
        <w:autoSpaceDE w:val="0"/>
        <w:autoSpaceDN w:val="0"/>
        <w:spacing w:before="0" w:after="0"/>
        <w:ind w:left="450" w:firstLine="9"/>
        <w:rPr>
          <w:szCs w:val="24"/>
        </w:rPr>
      </w:pPr>
      <w:r w:rsidRPr="002019A4">
        <w:rPr>
          <w:szCs w:val="24"/>
        </w:rPr>
        <w:t xml:space="preserve">Signed MRR. The MRR templates are located at </w:t>
      </w:r>
      <w:r w:rsidRPr="002019A4">
        <w:rPr>
          <w:color w:val="0070C0"/>
          <w:szCs w:val="24"/>
          <w:u w:val="single"/>
        </w:rPr>
        <w:t>https://www.ditco.disa.mil/Contracts/SampleDocTemplates</w:t>
      </w:r>
      <w:r w:rsidRPr="002019A4">
        <w:rPr>
          <w:szCs w:val="24"/>
        </w:rPr>
        <w:t>; a MRR is not required</w:t>
      </w:r>
      <w:r w:rsidRPr="002019A4">
        <w:rPr>
          <w:spacing w:val="-24"/>
          <w:szCs w:val="24"/>
        </w:rPr>
        <w:t xml:space="preserve"> </w:t>
      </w:r>
      <w:r w:rsidRPr="002019A4">
        <w:rPr>
          <w:szCs w:val="24"/>
        </w:rPr>
        <w:t>for bridge contract actions.</w:t>
      </w:r>
    </w:p>
    <w:p w14:paraId="38F7B39F" w14:textId="77777777" w:rsidR="002019A4" w:rsidRPr="002019A4" w:rsidRDefault="002019A4" w:rsidP="002019A4">
      <w:pPr>
        <w:widowControl w:val="0"/>
        <w:tabs>
          <w:tab w:val="left" w:pos="360"/>
          <w:tab w:val="left" w:pos="806"/>
        </w:tabs>
        <w:autoSpaceDE w:val="0"/>
        <w:autoSpaceDN w:val="0"/>
        <w:spacing w:before="0" w:after="0"/>
        <w:ind w:left="450" w:firstLine="9"/>
        <w:rPr>
          <w:szCs w:val="24"/>
        </w:rPr>
      </w:pPr>
    </w:p>
    <w:p w14:paraId="11B2BB7F" w14:textId="77777777" w:rsidR="002019A4" w:rsidRPr="002019A4" w:rsidRDefault="002019A4" w:rsidP="002019A4">
      <w:pPr>
        <w:widowControl w:val="0"/>
        <w:numPr>
          <w:ilvl w:val="0"/>
          <w:numId w:val="12"/>
        </w:numPr>
        <w:tabs>
          <w:tab w:val="left" w:pos="360"/>
          <w:tab w:val="left" w:pos="806"/>
        </w:tabs>
        <w:autoSpaceDE w:val="0"/>
        <w:autoSpaceDN w:val="0"/>
        <w:spacing w:before="0" w:after="0"/>
        <w:ind w:left="450" w:firstLine="9"/>
        <w:rPr>
          <w:szCs w:val="24"/>
        </w:rPr>
      </w:pPr>
      <w:r w:rsidRPr="002019A4">
        <w:rPr>
          <w:szCs w:val="24"/>
        </w:rPr>
        <w:t>Signed Justification and Approval</w:t>
      </w:r>
      <w:r w:rsidRPr="002019A4">
        <w:rPr>
          <w:spacing w:val="-1"/>
          <w:szCs w:val="24"/>
        </w:rPr>
        <w:t xml:space="preserve"> </w:t>
      </w:r>
      <w:r w:rsidRPr="002019A4">
        <w:rPr>
          <w:szCs w:val="24"/>
        </w:rPr>
        <w:t>(J&amp;A) over $5M (draft copy is acceptable under $5M and DD Form 2579 will be contingent on J&amp;A final approval).</w:t>
      </w:r>
    </w:p>
    <w:p w14:paraId="10CFBDB9"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0CAE19BB" w14:textId="763833A9" w:rsidR="002019A4" w:rsidRPr="002019A4" w:rsidRDefault="002019A4" w:rsidP="002019A4">
      <w:pPr>
        <w:widowControl w:val="0"/>
        <w:numPr>
          <w:ilvl w:val="0"/>
          <w:numId w:val="12"/>
        </w:numPr>
        <w:tabs>
          <w:tab w:val="left" w:pos="360"/>
          <w:tab w:val="left" w:pos="940"/>
        </w:tabs>
        <w:autoSpaceDE w:val="0"/>
        <w:autoSpaceDN w:val="0"/>
        <w:spacing w:before="0" w:after="0"/>
        <w:ind w:left="450" w:firstLine="9"/>
        <w:rPr>
          <w:szCs w:val="24"/>
        </w:rPr>
      </w:pPr>
      <w:r w:rsidRPr="002019A4">
        <w:rPr>
          <w:szCs w:val="24"/>
        </w:rPr>
        <w:t>Signed D&amp;F(s) for consolidation, bundling, and no subcontracting opportunities over $5M (a draft copy is acceptable under $5M and DD2579 concurrence will be contingent on final approval) (see</w:t>
      </w:r>
      <w:r w:rsidRPr="002019A4">
        <w:rPr>
          <w:spacing w:val="-21"/>
          <w:szCs w:val="24"/>
        </w:rPr>
        <w:t xml:space="preserve"> </w:t>
      </w:r>
      <w:r w:rsidRPr="002019A4">
        <w:rPr>
          <w:szCs w:val="24"/>
        </w:rPr>
        <w:t xml:space="preserve">DARS </w:t>
      </w:r>
      <w:r w:rsidR="005D7DBD">
        <w:rPr>
          <w:szCs w:val="24"/>
        </w:rPr>
        <w:t>58</w:t>
      </w:r>
      <w:r w:rsidRPr="002019A4">
        <w:rPr>
          <w:szCs w:val="24"/>
        </w:rPr>
        <w:t>19.705-2).</w:t>
      </w:r>
    </w:p>
    <w:p w14:paraId="0E1DE544"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2BF11C60" w14:textId="77777777" w:rsidR="002019A4" w:rsidRPr="002019A4" w:rsidRDefault="002019A4" w:rsidP="002019A4">
      <w:pPr>
        <w:widowControl w:val="0"/>
        <w:numPr>
          <w:ilvl w:val="0"/>
          <w:numId w:val="12"/>
        </w:numPr>
        <w:tabs>
          <w:tab w:val="left" w:pos="360"/>
          <w:tab w:val="left" w:pos="926"/>
        </w:tabs>
        <w:autoSpaceDE w:val="0"/>
        <w:autoSpaceDN w:val="0"/>
        <w:spacing w:before="0" w:after="0"/>
        <w:ind w:left="450" w:firstLine="9"/>
        <w:rPr>
          <w:szCs w:val="24"/>
        </w:rPr>
      </w:pPr>
      <w:r w:rsidRPr="002019A4">
        <w:rPr>
          <w:szCs w:val="24"/>
        </w:rPr>
        <w:t>Acquisition Plan / Acquisition</w:t>
      </w:r>
      <w:r w:rsidRPr="002019A4">
        <w:rPr>
          <w:spacing w:val="-1"/>
          <w:szCs w:val="24"/>
        </w:rPr>
        <w:t xml:space="preserve"> </w:t>
      </w:r>
      <w:r w:rsidRPr="002019A4">
        <w:rPr>
          <w:szCs w:val="24"/>
        </w:rPr>
        <w:t>Strategy (AS/AP).</w:t>
      </w:r>
    </w:p>
    <w:p w14:paraId="5BDA4AF7"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607AD97E" w14:textId="77777777" w:rsidR="002019A4" w:rsidRPr="002019A4" w:rsidRDefault="002019A4" w:rsidP="002019A4">
      <w:pPr>
        <w:widowControl w:val="0"/>
        <w:numPr>
          <w:ilvl w:val="0"/>
          <w:numId w:val="13"/>
        </w:numPr>
        <w:tabs>
          <w:tab w:val="left" w:pos="360"/>
        </w:tabs>
        <w:autoSpaceDE w:val="0"/>
        <w:autoSpaceDN w:val="0"/>
        <w:spacing w:before="0" w:after="0"/>
        <w:ind w:left="450" w:firstLine="9"/>
        <w:rPr>
          <w:szCs w:val="24"/>
        </w:rPr>
      </w:pPr>
      <w:r w:rsidRPr="002019A4">
        <w:rPr>
          <w:szCs w:val="24"/>
        </w:rPr>
        <w:t>The OSBP may require additional documentation outlined</w:t>
      </w:r>
      <w:r w:rsidRPr="002019A4">
        <w:rPr>
          <w:spacing w:val="-6"/>
          <w:szCs w:val="24"/>
        </w:rPr>
        <w:t xml:space="preserve"> </w:t>
      </w:r>
      <w:r w:rsidRPr="002019A4">
        <w:rPr>
          <w:szCs w:val="24"/>
        </w:rPr>
        <w:t>below:</w:t>
      </w:r>
    </w:p>
    <w:p w14:paraId="63F6A8F6"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08BCDEAE" w14:textId="77777777" w:rsidR="002019A4" w:rsidRPr="002019A4" w:rsidRDefault="002019A4" w:rsidP="002019A4">
      <w:pPr>
        <w:widowControl w:val="0"/>
        <w:numPr>
          <w:ilvl w:val="0"/>
          <w:numId w:val="11"/>
        </w:numPr>
        <w:tabs>
          <w:tab w:val="left" w:pos="360"/>
          <w:tab w:val="left" w:pos="806"/>
        </w:tabs>
        <w:autoSpaceDE w:val="0"/>
        <w:autoSpaceDN w:val="0"/>
        <w:spacing w:before="0" w:after="0"/>
        <w:ind w:left="450" w:firstLine="9"/>
        <w:rPr>
          <w:szCs w:val="24"/>
        </w:rPr>
      </w:pPr>
      <w:r w:rsidRPr="002019A4">
        <w:rPr>
          <w:szCs w:val="24"/>
        </w:rPr>
        <w:t>Performance Work Statement (PWS), Statement of Objectives (SOO), Statement of Work (SOW), or other work</w:t>
      </w:r>
      <w:r w:rsidRPr="002019A4">
        <w:rPr>
          <w:spacing w:val="-3"/>
          <w:szCs w:val="24"/>
        </w:rPr>
        <w:t xml:space="preserve"> </w:t>
      </w:r>
      <w:proofErr w:type="gramStart"/>
      <w:r w:rsidRPr="002019A4">
        <w:rPr>
          <w:szCs w:val="24"/>
        </w:rPr>
        <w:t>descriptions;</w:t>
      </w:r>
      <w:proofErr w:type="gramEnd"/>
    </w:p>
    <w:p w14:paraId="50B76F9C"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28418891" w14:textId="77777777" w:rsidR="002019A4" w:rsidRPr="002019A4" w:rsidRDefault="002019A4" w:rsidP="002019A4">
      <w:pPr>
        <w:widowControl w:val="0"/>
        <w:numPr>
          <w:ilvl w:val="0"/>
          <w:numId w:val="11"/>
        </w:numPr>
        <w:tabs>
          <w:tab w:val="left" w:pos="360"/>
        </w:tabs>
        <w:autoSpaceDE w:val="0"/>
        <w:autoSpaceDN w:val="0"/>
        <w:spacing w:before="0" w:after="0"/>
        <w:ind w:left="450" w:firstLine="9"/>
        <w:rPr>
          <w:szCs w:val="24"/>
        </w:rPr>
      </w:pPr>
      <w:r w:rsidRPr="002019A4">
        <w:rPr>
          <w:szCs w:val="24"/>
        </w:rPr>
        <w:t>SSN / RFI responses and analysis documentation; and/or,</w:t>
      </w:r>
    </w:p>
    <w:p w14:paraId="7520F4CB"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0C5C12F3" w14:textId="77777777" w:rsidR="002019A4" w:rsidRPr="002019A4" w:rsidRDefault="002019A4" w:rsidP="002019A4">
      <w:pPr>
        <w:widowControl w:val="0"/>
        <w:numPr>
          <w:ilvl w:val="0"/>
          <w:numId w:val="11"/>
        </w:numPr>
        <w:tabs>
          <w:tab w:val="left" w:pos="360"/>
          <w:tab w:val="left" w:pos="943"/>
        </w:tabs>
        <w:autoSpaceDE w:val="0"/>
        <w:autoSpaceDN w:val="0"/>
        <w:spacing w:before="0" w:after="0"/>
        <w:ind w:left="450" w:firstLine="9"/>
        <w:rPr>
          <w:szCs w:val="24"/>
        </w:rPr>
      </w:pPr>
      <w:r w:rsidRPr="002019A4">
        <w:rPr>
          <w:szCs w:val="24"/>
        </w:rPr>
        <w:t>Independent Government Cost Estimate</w:t>
      </w:r>
      <w:r w:rsidRPr="002019A4">
        <w:rPr>
          <w:spacing w:val="-2"/>
          <w:szCs w:val="24"/>
        </w:rPr>
        <w:t xml:space="preserve"> </w:t>
      </w:r>
      <w:r w:rsidRPr="002019A4">
        <w:rPr>
          <w:szCs w:val="24"/>
        </w:rPr>
        <w:t>documentation.</w:t>
      </w:r>
    </w:p>
    <w:p w14:paraId="434FA9DA"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6233E52A" w14:textId="77777777" w:rsidR="002019A4" w:rsidRPr="002019A4" w:rsidRDefault="002019A4" w:rsidP="002019A4">
      <w:pPr>
        <w:widowControl w:val="0"/>
        <w:numPr>
          <w:ilvl w:val="0"/>
          <w:numId w:val="13"/>
        </w:numPr>
        <w:tabs>
          <w:tab w:val="left" w:pos="360"/>
        </w:tabs>
        <w:autoSpaceDE w:val="0"/>
        <w:autoSpaceDN w:val="0"/>
        <w:spacing w:before="0" w:after="0"/>
        <w:ind w:left="450" w:firstLine="9"/>
        <w:rPr>
          <w:szCs w:val="24"/>
        </w:rPr>
      </w:pPr>
      <w:r w:rsidRPr="002019A4">
        <w:rPr>
          <w:szCs w:val="24"/>
        </w:rPr>
        <w:t>Place approved DD Form 2579, signed MRR, and sources sought documentation in the contract file. If the acquisition is canceled or work on the acquisition is suspended for 12 months or more, the DD Form 2579 and accompanying MRR</w:t>
      </w:r>
      <w:r w:rsidRPr="002019A4">
        <w:rPr>
          <w:spacing w:val="-18"/>
          <w:szCs w:val="24"/>
        </w:rPr>
        <w:t xml:space="preserve"> </w:t>
      </w:r>
      <w:r w:rsidRPr="002019A4">
        <w:rPr>
          <w:szCs w:val="24"/>
        </w:rPr>
        <w:t>is no longer valid and must be</w:t>
      </w:r>
      <w:r w:rsidRPr="002019A4">
        <w:rPr>
          <w:spacing w:val="-1"/>
          <w:szCs w:val="24"/>
        </w:rPr>
        <w:t xml:space="preserve"> </w:t>
      </w:r>
      <w:r w:rsidRPr="002019A4">
        <w:rPr>
          <w:szCs w:val="24"/>
        </w:rPr>
        <w:t>updated.  If the requirement is canceled, the DD2579 should be updated with “withdrawn” and submitted to OSBP.</w:t>
      </w:r>
    </w:p>
    <w:p w14:paraId="7BEB5558"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0E36100D" w14:textId="77777777" w:rsidR="002019A4" w:rsidRPr="002019A4" w:rsidRDefault="002019A4" w:rsidP="002019A4">
      <w:pPr>
        <w:widowControl w:val="0"/>
        <w:numPr>
          <w:ilvl w:val="0"/>
          <w:numId w:val="13"/>
        </w:numPr>
        <w:tabs>
          <w:tab w:val="left" w:pos="360"/>
        </w:tabs>
        <w:autoSpaceDE w:val="0"/>
        <w:autoSpaceDN w:val="0"/>
        <w:spacing w:before="0" w:after="0"/>
        <w:ind w:left="450" w:firstLine="9"/>
        <w:rPr>
          <w:szCs w:val="24"/>
        </w:rPr>
      </w:pPr>
      <w:r w:rsidRPr="002019A4">
        <w:rPr>
          <w:szCs w:val="24"/>
        </w:rPr>
        <w:t>Review and Approval</w:t>
      </w:r>
      <w:r w:rsidRPr="002019A4">
        <w:rPr>
          <w:spacing w:val="-2"/>
          <w:szCs w:val="24"/>
        </w:rPr>
        <w:t xml:space="preserve"> </w:t>
      </w:r>
      <w:r w:rsidRPr="002019A4">
        <w:rPr>
          <w:szCs w:val="24"/>
        </w:rPr>
        <w:t>Period:</w:t>
      </w:r>
    </w:p>
    <w:p w14:paraId="4B127899" w14:textId="77777777" w:rsidR="002019A4" w:rsidRPr="002019A4" w:rsidRDefault="002019A4" w:rsidP="002019A4">
      <w:pPr>
        <w:widowControl w:val="0"/>
        <w:tabs>
          <w:tab w:val="left" w:pos="360"/>
        </w:tabs>
        <w:autoSpaceDE w:val="0"/>
        <w:autoSpaceDN w:val="0"/>
        <w:spacing w:before="0" w:after="0"/>
        <w:ind w:left="450" w:firstLine="9"/>
        <w:rPr>
          <w:szCs w:val="24"/>
        </w:rPr>
      </w:pPr>
    </w:p>
    <w:p w14:paraId="1EA95010" w14:textId="77777777" w:rsidR="002019A4" w:rsidRPr="002019A4" w:rsidRDefault="002019A4" w:rsidP="002019A4">
      <w:pPr>
        <w:widowControl w:val="0"/>
        <w:numPr>
          <w:ilvl w:val="0"/>
          <w:numId w:val="10"/>
        </w:numPr>
        <w:tabs>
          <w:tab w:val="left" w:pos="360"/>
          <w:tab w:val="left" w:pos="806"/>
        </w:tabs>
        <w:autoSpaceDE w:val="0"/>
        <w:autoSpaceDN w:val="0"/>
        <w:spacing w:before="0" w:after="0"/>
        <w:ind w:left="450" w:firstLine="9"/>
        <w:rPr>
          <w:szCs w:val="24"/>
        </w:rPr>
      </w:pPr>
      <w:r w:rsidRPr="002019A4">
        <w:rPr>
          <w:szCs w:val="24"/>
        </w:rPr>
        <w:t>Five (5) business days (not including day of submission) to provide feedback on SSN or RFIs</w:t>
      </w:r>
    </w:p>
    <w:p w14:paraId="60713E6B" w14:textId="77777777" w:rsidR="002019A4" w:rsidRPr="002019A4" w:rsidRDefault="002019A4" w:rsidP="002019A4">
      <w:pPr>
        <w:widowControl w:val="0"/>
        <w:tabs>
          <w:tab w:val="left" w:pos="360"/>
          <w:tab w:val="left" w:pos="806"/>
        </w:tabs>
        <w:autoSpaceDE w:val="0"/>
        <w:autoSpaceDN w:val="0"/>
        <w:spacing w:before="0" w:after="0"/>
        <w:ind w:left="450" w:firstLine="9"/>
        <w:rPr>
          <w:szCs w:val="24"/>
        </w:rPr>
      </w:pPr>
    </w:p>
    <w:p w14:paraId="73746915" w14:textId="77777777" w:rsidR="002019A4" w:rsidRPr="002019A4" w:rsidRDefault="002019A4" w:rsidP="002019A4">
      <w:pPr>
        <w:widowControl w:val="0"/>
        <w:numPr>
          <w:ilvl w:val="0"/>
          <w:numId w:val="10"/>
        </w:numPr>
        <w:tabs>
          <w:tab w:val="left" w:pos="360"/>
          <w:tab w:val="left" w:pos="806"/>
        </w:tabs>
        <w:autoSpaceDE w:val="0"/>
        <w:autoSpaceDN w:val="0"/>
        <w:spacing w:before="0" w:after="0"/>
        <w:ind w:left="450" w:firstLine="9"/>
        <w:rPr>
          <w:szCs w:val="24"/>
        </w:rPr>
      </w:pPr>
      <w:r w:rsidRPr="002019A4">
        <w:rPr>
          <w:szCs w:val="24"/>
        </w:rPr>
        <w:t>Five (5) business days (not including day of submission) to render a final decision on a fully complete and correct DD Form 2579 that is set-aside for small business or less than $5M.</w:t>
      </w:r>
    </w:p>
    <w:p w14:paraId="53F03F24" w14:textId="77777777" w:rsidR="002019A4" w:rsidRPr="002019A4" w:rsidRDefault="002019A4" w:rsidP="002019A4">
      <w:pPr>
        <w:widowControl w:val="0"/>
        <w:tabs>
          <w:tab w:val="left" w:pos="360"/>
          <w:tab w:val="left" w:pos="806"/>
        </w:tabs>
        <w:autoSpaceDE w:val="0"/>
        <w:autoSpaceDN w:val="0"/>
        <w:spacing w:before="0" w:after="0"/>
        <w:ind w:left="450" w:firstLine="9"/>
        <w:rPr>
          <w:szCs w:val="24"/>
        </w:rPr>
      </w:pPr>
    </w:p>
    <w:p w14:paraId="7436B16E" w14:textId="3CE302BD" w:rsidR="002019A4" w:rsidRDefault="002019A4" w:rsidP="002019A4">
      <w:pPr>
        <w:widowControl w:val="0"/>
        <w:numPr>
          <w:ilvl w:val="0"/>
          <w:numId w:val="10"/>
        </w:numPr>
        <w:tabs>
          <w:tab w:val="left" w:pos="360"/>
          <w:tab w:val="left" w:pos="943"/>
        </w:tabs>
        <w:autoSpaceDE w:val="0"/>
        <w:autoSpaceDN w:val="0"/>
        <w:spacing w:before="0" w:after="0"/>
        <w:ind w:left="450" w:firstLine="9"/>
        <w:rPr>
          <w:szCs w:val="24"/>
        </w:rPr>
      </w:pPr>
      <w:r w:rsidRPr="002019A4">
        <w:rPr>
          <w:spacing w:val="-3"/>
          <w:szCs w:val="24"/>
        </w:rPr>
        <w:t xml:space="preserve">In </w:t>
      </w:r>
      <w:r w:rsidRPr="002019A4">
        <w:rPr>
          <w:szCs w:val="24"/>
        </w:rPr>
        <w:t>accordance with the DISA and SBA Plans of Operations, all requirements over $5 million not set aside for small business shall be forwarded by the OSBP to the SBA PCR for review. The OSBP has five (5) business days from submission of a complete and correct DD Form 2579 to review and forward the DD Form 2579 to the appropriate SBA PCR. The SBA PCR</w:t>
      </w:r>
      <w:r w:rsidRPr="002019A4">
        <w:rPr>
          <w:spacing w:val="-22"/>
          <w:szCs w:val="24"/>
        </w:rPr>
        <w:t xml:space="preserve"> </w:t>
      </w:r>
      <w:r w:rsidRPr="002019A4">
        <w:rPr>
          <w:szCs w:val="24"/>
        </w:rPr>
        <w:t xml:space="preserve">has five (5) business days to review the DD Form 2579 and accompanying documentation and render a final decision. Allow for a total of </w:t>
      </w:r>
      <w:r w:rsidR="00214E02">
        <w:rPr>
          <w:szCs w:val="24"/>
        </w:rPr>
        <w:t>10</w:t>
      </w:r>
      <w:r w:rsidR="00214E02" w:rsidRPr="002019A4">
        <w:rPr>
          <w:szCs w:val="24"/>
        </w:rPr>
        <w:t xml:space="preserve"> </w:t>
      </w:r>
      <w:r w:rsidRPr="002019A4">
        <w:rPr>
          <w:szCs w:val="24"/>
        </w:rPr>
        <w:t>business days for a final</w:t>
      </w:r>
      <w:r w:rsidRPr="002019A4">
        <w:rPr>
          <w:spacing w:val="3"/>
          <w:szCs w:val="24"/>
        </w:rPr>
        <w:t xml:space="preserve"> </w:t>
      </w:r>
      <w:r w:rsidRPr="002019A4">
        <w:rPr>
          <w:szCs w:val="24"/>
        </w:rPr>
        <w:t>decision.</w:t>
      </w:r>
    </w:p>
    <w:p w14:paraId="5F2A36A5" w14:textId="77777777" w:rsidR="002019A4" w:rsidRPr="002019A4" w:rsidRDefault="002019A4" w:rsidP="002019A4">
      <w:pPr>
        <w:widowControl w:val="0"/>
        <w:tabs>
          <w:tab w:val="left" w:pos="360"/>
          <w:tab w:val="left" w:pos="943"/>
        </w:tabs>
        <w:autoSpaceDE w:val="0"/>
        <w:autoSpaceDN w:val="0"/>
        <w:spacing w:before="0" w:after="0"/>
        <w:ind w:left="450"/>
        <w:rPr>
          <w:szCs w:val="24"/>
        </w:rPr>
      </w:pPr>
    </w:p>
    <w:p w14:paraId="7141B348" w14:textId="7E52EE9C" w:rsidR="002019A4" w:rsidRPr="0056728B" w:rsidRDefault="002019A4" w:rsidP="002019A4">
      <w:pPr>
        <w:pStyle w:val="ListParagraph"/>
        <w:widowControl w:val="0"/>
        <w:numPr>
          <w:ilvl w:val="0"/>
          <w:numId w:val="10"/>
        </w:numPr>
        <w:tabs>
          <w:tab w:val="left" w:pos="180"/>
          <w:tab w:val="left" w:pos="450"/>
          <w:tab w:val="left" w:pos="873"/>
        </w:tabs>
        <w:autoSpaceDE w:val="0"/>
        <w:autoSpaceDN w:val="0"/>
        <w:spacing w:before="0" w:after="0"/>
        <w:ind w:left="450" w:firstLine="0"/>
        <w:contextualSpacing w:val="0"/>
        <w:jc w:val="both"/>
        <w:rPr>
          <w:szCs w:val="24"/>
        </w:rPr>
      </w:pPr>
      <w:r w:rsidRPr="0056728B">
        <w:rPr>
          <w:szCs w:val="24"/>
        </w:rPr>
        <w:t xml:space="preserve">Requests for expedited approval of the DD Form 2579 shall be submitted directly to the personal email account of the Director, OSBP, and </w:t>
      </w:r>
      <w:r w:rsidR="008B267F">
        <w:rPr>
          <w:szCs w:val="24"/>
        </w:rPr>
        <w:t>Cc</w:t>
      </w:r>
      <w:r w:rsidR="00B75505" w:rsidRPr="0056728B">
        <w:rPr>
          <w:szCs w:val="24"/>
        </w:rPr>
        <w:t xml:space="preserve"> </w:t>
      </w:r>
      <w:r w:rsidRPr="0056728B">
        <w:rPr>
          <w:szCs w:val="24"/>
        </w:rPr>
        <w:t>the disa.meade.osbp.mbx.ditco-small-business-office@mail.mil box, by a Branch Chief or higher.  Insert “Expedite” in the subject line of the email and provide an explanation of the urgency in the body of the</w:t>
      </w:r>
      <w:r w:rsidRPr="0056728B">
        <w:rPr>
          <w:spacing w:val="-17"/>
          <w:szCs w:val="24"/>
        </w:rPr>
        <w:t xml:space="preserve"> </w:t>
      </w:r>
      <w:r w:rsidRPr="0056728B">
        <w:rPr>
          <w:szCs w:val="24"/>
        </w:rPr>
        <w:t xml:space="preserve">email.  </w:t>
      </w:r>
    </w:p>
    <w:p w14:paraId="00F1DD69" w14:textId="77777777" w:rsidR="002019A4" w:rsidRDefault="002019A4" w:rsidP="002019A4">
      <w:pPr>
        <w:pStyle w:val="ListParagraph"/>
        <w:widowControl w:val="0"/>
        <w:tabs>
          <w:tab w:val="left" w:pos="180"/>
          <w:tab w:val="left" w:pos="450"/>
          <w:tab w:val="left" w:pos="926"/>
        </w:tabs>
        <w:autoSpaceDE w:val="0"/>
        <w:autoSpaceDN w:val="0"/>
        <w:spacing w:before="0" w:after="0"/>
        <w:ind w:left="450"/>
        <w:contextualSpacing w:val="0"/>
        <w:rPr>
          <w:del w:id="97" w:author="PS21" w:date="2025-05-21T13:30:00Z"/>
          <w:szCs w:val="24"/>
        </w:rPr>
      </w:pPr>
    </w:p>
    <w:p w14:paraId="010F2046" w14:textId="344DA9CA" w:rsidR="002019A4" w:rsidRPr="0056728B" w:rsidRDefault="002019A4" w:rsidP="00845681">
      <w:pPr>
        <w:pStyle w:val="BodyText"/>
        <w:tabs>
          <w:tab w:val="left" w:pos="180"/>
          <w:tab w:val="left" w:pos="450"/>
        </w:tabs>
        <w:ind w:firstLine="450"/>
        <w:pPrChange w:id="98" w:author="PS21" w:date="2025-05-21T13:30:00Z">
          <w:pPr>
            <w:pStyle w:val="BodyText"/>
            <w:tabs>
              <w:tab w:val="left" w:pos="180"/>
              <w:tab w:val="left" w:pos="450"/>
            </w:tabs>
            <w:ind w:left="450"/>
          </w:pPr>
        </w:pPrChange>
      </w:pPr>
      <w:r w:rsidRPr="0056728B">
        <w:t>(S-92) DD Form 2579 Exceptions:</w:t>
      </w:r>
    </w:p>
    <w:p w14:paraId="3C55DC12" w14:textId="77777777" w:rsidR="002019A4" w:rsidRPr="0056728B" w:rsidRDefault="002019A4" w:rsidP="002019A4">
      <w:pPr>
        <w:pStyle w:val="ListParagraph"/>
        <w:widowControl w:val="0"/>
        <w:numPr>
          <w:ilvl w:val="1"/>
          <w:numId w:val="10"/>
        </w:numPr>
        <w:tabs>
          <w:tab w:val="left" w:pos="180"/>
          <w:tab w:val="left" w:pos="450"/>
          <w:tab w:val="left" w:pos="859"/>
        </w:tabs>
        <w:autoSpaceDE w:val="0"/>
        <w:autoSpaceDN w:val="0"/>
        <w:spacing w:before="0" w:after="0"/>
        <w:ind w:left="450" w:firstLine="0"/>
        <w:contextualSpacing w:val="0"/>
        <w:rPr>
          <w:szCs w:val="24"/>
        </w:rPr>
      </w:pPr>
      <w:r w:rsidRPr="0056728B">
        <w:rPr>
          <w:szCs w:val="24"/>
        </w:rPr>
        <w:t>The following actions may be taken without an DISA OSBP signed DD Form</w:t>
      </w:r>
      <w:r w:rsidRPr="0056728B">
        <w:rPr>
          <w:spacing w:val="-2"/>
          <w:szCs w:val="24"/>
        </w:rPr>
        <w:t xml:space="preserve"> </w:t>
      </w:r>
      <w:r w:rsidRPr="0056728B">
        <w:rPr>
          <w:szCs w:val="24"/>
        </w:rPr>
        <w:t>2579:</w:t>
      </w:r>
    </w:p>
    <w:p w14:paraId="2D163C59" w14:textId="77777777" w:rsidR="002019A4" w:rsidRDefault="002019A4" w:rsidP="002019A4">
      <w:pPr>
        <w:pStyle w:val="ListParagraph"/>
        <w:widowControl w:val="0"/>
        <w:tabs>
          <w:tab w:val="left" w:pos="180"/>
          <w:tab w:val="left" w:pos="450"/>
        </w:tabs>
        <w:autoSpaceDE w:val="0"/>
        <w:autoSpaceDN w:val="0"/>
        <w:spacing w:before="0" w:after="0"/>
        <w:ind w:left="450"/>
        <w:contextualSpacing w:val="0"/>
        <w:rPr>
          <w:szCs w:val="24"/>
        </w:rPr>
      </w:pPr>
    </w:p>
    <w:p w14:paraId="24848834" w14:textId="56A5AE22" w:rsidR="002019A4" w:rsidRPr="0056728B" w:rsidRDefault="002019A4" w:rsidP="002019A4">
      <w:pPr>
        <w:pStyle w:val="ListParagraph"/>
        <w:widowControl w:val="0"/>
        <w:numPr>
          <w:ilvl w:val="2"/>
          <w:numId w:val="10"/>
        </w:numPr>
        <w:tabs>
          <w:tab w:val="left" w:pos="180"/>
          <w:tab w:val="left" w:pos="450"/>
        </w:tabs>
        <w:autoSpaceDE w:val="0"/>
        <w:autoSpaceDN w:val="0"/>
        <w:spacing w:before="0" w:after="0"/>
        <w:ind w:left="450" w:firstLine="0"/>
        <w:contextualSpacing w:val="0"/>
        <w:rPr>
          <w:szCs w:val="24"/>
        </w:rPr>
      </w:pPr>
      <w:r w:rsidRPr="0056728B">
        <w:rPr>
          <w:szCs w:val="24"/>
        </w:rPr>
        <w:t>Publishing synopses, SSN, RFIs and requests for white papers for conducting market research, provided the posting does not indicate the government’s decision regarding method</w:t>
      </w:r>
      <w:r w:rsidRPr="0056728B">
        <w:rPr>
          <w:spacing w:val="-19"/>
          <w:szCs w:val="24"/>
        </w:rPr>
        <w:t xml:space="preserve"> </w:t>
      </w:r>
      <w:r w:rsidRPr="0056728B">
        <w:rPr>
          <w:szCs w:val="24"/>
        </w:rPr>
        <w:t xml:space="preserve">of </w:t>
      </w:r>
      <w:proofErr w:type="gramStart"/>
      <w:r w:rsidRPr="0056728B">
        <w:rPr>
          <w:szCs w:val="24"/>
        </w:rPr>
        <w:t>acquisition;</w:t>
      </w:r>
      <w:proofErr w:type="gramEnd"/>
    </w:p>
    <w:p w14:paraId="073923F7" w14:textId="77777777" w:rsidR="002019A4" w:rsidRPr="002019A4" w:rsidRDefault="002019A4" w:rsidP="002019A4">
      <w:pPr>
        <w:widowControl w:val="0"/>
        <w:tabs>
          <w:tab w:val="left" w:pos="180"/>
          <w:tab w:val="left" w:pos="450"/>
          <w:tab w:val="left" w:pos="873"/>
        </w:tabs>
        <w:autoSpaceDE w:val="0"/>
        <w:autoSpaceDN w:val="0"/>
        <w:spacing w:before="0" w:after="0"/>
        <w:ind w:left="450"/>
        <w:jc w:val="both"/>
        <w:rPr>
          <w:szCs w:val="24"/>
        </w:rPr>
      </w:pPr>
    </w:p>
    <w:p w14:paraId="756BBC48" w14:textId="77777777" w:rsidR="00D168EF" w:rsidRDefault="002019A4" w:rsidP="00D168EF">
      <w:pPr>
        <w:pStyle w:val="ListParagraph"/>
        <w:widowControl w:val="0"/>
        <w:numPr>
          <w:ilvl w:val="2"/>
          <w:numId w:val="10"/>
        </w:numPr>
        <w:tabs>
          <w:tab w:val="left" w:pos="180"/>
          <w:tab w:val="left" w:pos="450"/>
          <w:tab w:val="left" w:pos="873"/>
        </w:tabs>
        <w:autoSpaceDE w:val="0"/>
        <w:autoSpaceDN w:val="0"/>
        <w:spacing w:before="0" w:after="0"/>
        <w:ind w:left="450" w:firstLine="0"/>
        <w:contextualSpacing w:val="0"/>
        <w:jc w:val="both"/>
        <w:rPr>
          <w:szCs w:val="24"/>
        </w:rPr>
      </w:pPr>
      <w:r w:rsidRPr="0056728B">
        <w:rPr>
          <w:szCs w:val="24"/>
        </w:rPr>
        <w:t>Funding modifications or modifications that do not increase the approved value of the original DD Form 2579, scope of the contract (including exercising a contract option, which is within the scope of the existing contract provided the basic contract has an approved DD Form</w:t>
      </w:r>
      <w:r w:rsidRPr="0056728B">
        <w:rPr>
          <w:spacing w:val="-1"/>
          <w:szCs w:val="24"/>
        </w:rPr>
        <w:t xml:space="preserve"> </w:t>
      </w:r>
      <w:r w:rsidRPr="0056728B">
        <w:rPr>
          <w:szCs w:val="24"/>
        </w:rPr>
        <w:t>2579); and,</w:t>
      </w:r>
    </w:p>
    <w:p w14:paraId="41231B01" w14:textId="77777777" w:rsidR="00D168EF" w:rsidRPr="00D168EF" w:rsidRDefault="00D168EF" w:rsidP="00D168EF">
      <w:pPr>
        <w:pStyle w:val="ListParagraph"/>
        <w:rPr>
          <w:szCs w:val="24"/>
        </w:rPr>
      </w:pPr>
    </w:p>
    <w:p w14:paraId="4BAD7D5F" w14:textId="5F8110BB" w:rsidR="002019A4" w:rsidRDefault="002019A4" w:rsidP="00D168EF">
      <w:pPr>
        <w:pStyle w:val="ListParagraph"/>
        <w:widowControl w:val="0"/>
        <w:numPr>
          <w:ilvl w:val="2"/>
          <w:numId w:val="10"/>
        </w:numPr>
        <w:tabs>
          <w:tab w:val="left" w:pos="180"/>
          <w:tab w:val="left" w:pos="450"/>
          <w:tab w:val="left" w:pos="873"/>
        </w:tabs>
        <w:autoSpaceDE w:val="0"/>
        <w:autoSpaceDN w:val="0"/>
        <w:spacing w:before="0" w:after="0"/>
        <w:ind w:left="450" w:firstLine="0"/>
        <w:contextualSpacing w:val="0"/>
        <w:jc w:val="both"/>
        <w:rPr>
          <w:szCs w:val="24"/>
        </w:rPr>
      </w:pPr>
      <w:r w:rsidRPr="00D168EF">
        <w:rPr>
          <w:szCs w:val="24"/>
        </w:rPr>
        <w:t>Solicitations and contracts when contract performance is outside of the United States or its outlying areas.</w:t>
      </w:r>
    </w:p>
    <w:p w14:paraId="052A1948" w14:textId="77777777" w:rsidR="00A822EF" w:rsidRPr="00A822EF" w:rsidRDefault="00A822EF" w:rsidP="00E4366C">
      <w:pPr>
        <w:pStyle w:val="ListParagraph"/>
        <w:rPr>
          <w:szCs w:val="24"/>
        </w:rPr>
      </w:pPr>
    </w:p>
    <w:p w14:paraId="4608B61E" w14:textId="41D314B6" w:rsidR="00995A94" w:rsidRDefault="00A822EF" w:rsidP="00E4366C">
      <w:pPr>
        <w:pStyle w:val="ListParagraph"/>
        <w:widowControl w:val="0"/>
        <w:numPr>
          <w:ilvl w:val="2"/>
          <w:numId w:val="10"/>
        </w:numPr>
        <w:tabs>
          <w:tab w:val="left" w:pos="180"/>
          <w:tab w:val="left" w:pos="450"/>
          <w:tab w:val="left" w:pos="873"/>
        </w:tabs>
        <w:autoSpaceDE w:val="0"/>
        <w:autoSpaceDN w:val="0"/>
        <w:spacing w:before="0" w:after="0"/>
        <w:ind w:left="450" w:firstLine="0"/>
        <w:contextualSpacing w:val="0"/>
        <w:rPr>
          <w:szCs w:val="24"/>
        </w:rPr>
      </w:pPr>
      <w:r>
        <w:rPr>
          <w:szCs w:val="24"/>
        </w:rPr>
        <w:t>Orders against a DISA-awarded</w:t>
      </w:r>
      <w:r w:rsidR="00F03DCB">
        <w:rPr>
          <w:szCs w:val="24"/>
        </w:rPr>
        <w:t xml:space="preserve"> single award Indefinite Delivery/Indefinite Quantity</w:t>
      </w:r>
      <w:r w:rsidR="00E4366C">
        <w:rPr>
          <w:szCs w:val="24"/>
        </w:rPr>
        <w:t xml:space="preserve"> (ID/IQ) contract</w:t>
      </w:r>
      <w:r w:rsidR="00AE4F71">
        <w:rPr>
          <w:szCs w:val="24"/>
        </w:rPr>
        <w:t>, provided the basic contract</w:t>
      </w:r>
      <w:r w:rsidR="00B67A22">
        <w:rPr>
          <w:szCs w:val="24"/>
        </w:rPr>
        <w:t xml:space="preserve"> is referenced in the </w:t>
      </w:r>
      <w:r w:rsidR="0068528C">
        <w:rPr>
          <w:szCs w:val="24"/>
        </w:rPr>
        <w:t>order</w:t>
      </w:r>
      <w:r w:rsidR="00270CD1">
        <w:rPr>
          <w:szCs w:val="24"/>
        </w:rPr>
        <w:t xml:space="preserve">’s </w:t>
      </w:r>
      <w:r w:rsidR="00B67A22">
        <w:rPr>
          <w:szCs w:val="24"/>
        </w:rPr>
        <w:t>contract file checklist</w:t>
      </w:r>
      <w:r w:rsidR="008964AC">
        <w:rPr>
          <w:szCs w:val="24"/>
        </w:rPr>
        <w:t>.</w:t>
      </w:r>
      <w:r w:rsidR="00AD07FC">
        <w:rPr>
          <w:szCs w:val="24"/>
        </w:rPr>
        <w:t xml:space="preserve"> </w:t>
      </w:r>
      <w:ins w:id="99" w:author="PS21" w:date="2025-05-21T13:30:00Z">
        <w:r w:rsidR="00304C5A">
          <w:rPr>
            <w:szCs w:val="24"/>
          </w:rPr>
          <w:t xml:space="preserve"> For CSAs the </w:t>
        </w:r>
        <w:r w:rsidR="008C1712">
          <w:rPr>
            <w:szCs w:val="24"/>
          </w:rPr>
          <w:t xml:space="preserve">basic contract </w:t>
        </w:r>
        <w:r w:rsidR="009B647B">
          <w:rPr>
            <w:szCs w:val="24"/>
          </w:rPr>
          <w:t>is referenced in the award document.</w:t>
        </w:r>
      </w:ins>
    </w:p>
    <w:p w14:paraId="573F8220" w14:textId="77777777" w:rsidR="00995A94" w:rsidRPr="00995A94" w:rsidRDefault="00995A94" w:rsidP="00995A94">
      <w:pPr>
        <w:pStyle w:val="ListParagraph"/>
        <w:rPr>
          <w:szCs w:val="24"/>
        </w:rPr>
      </w:pPr>
    </w:p>
    <w:p w14:paraId="2C34EB0D" w14:textId="60426E45" w:rsidR="00A822EF" w:rsidRPr="00D168EF" w:rsidRDefault="00E4366C" w:rsidP="00E4366C">
      <w:pPr>
        <w:pStyle w:val="ListParagraph"/>
        <w:widowControl w:val="0"/>
        <w:numPr>
          <w:ilvl w:val="2"/>
          <w:numId w:val="10"/>
        </w:numPr>
        <w:tabs>
          <w:tab w:val="left" w:pos="180"/>
          <w:tab w:val="left" w:pos="450"/>
          <w:tab w:val="left" w:pos="873"/>
        </w:tabs>
        <w:autoSpaceDE w:val="0"/>
        <w:autoSpaceDN w:val="0"/>
        <w:spacing w:before="0" w:after="0"/>
        <w:ind w:left="450" w:firstLine="0"/>
        <w:contextualSpacing w:val="0"/>
        <w:rPr>
          <w:szCs w:val="24"/>
        </w:rPr>
      </w:pPr>
      <w:r>
        <w:rPr>
          <w:szCs w:val="24"/>
        </w:rPr>
        <w:t xml:space="preserve"> </w:t>
      </w:r>
      <w:r w:rsidR="00807303">
        <w:rPr>
          <w:szCs w:val="24"/>
        </w:rPr>
        <w:t>Orders against a DISA-awarded single award</w:t>
      </w:r>
      <w:r>
        <w:rPr>
          <w:szCs w:val="24"/>
        </w:rPr>
        <w:t xml:space="preserve"> </w:t>
      </w:r>
      <w:r w:rsidR="00995A94" w:rsidRPr="00F9507B">
        <w:rPr>
          <w:szCs w:val="24"/>
        </w:rPr>
        <w:t>Blanket Purchase Agreement (BPA)/Basic Ordering Agreement (BOA)/Solutions for Enterprise-Wide Procurement (SEWP) Catalog</w:t>
      </w:r>
      <w:r w:rsidR="008964AC">
        <w:rPr>
          <w:szCs w:val="24"/>
        </w:rPr>
        <w:t xml:space="preserve"> provided the basic vehicle is referenced in the contract file checklist.</w:t>
      </w:r>
      <w:ins w:id="100" w:author="PS21" w:date="2025-05-21T13:30:00Z">
        <w:r w:rsidR="005C57B3">
          <w:rPr>
            <w:szCs w:val="24"/>
          </w:rPr>
          <w:t xml:space="preserve">  For CSAs the basic contract is referenced in the award document.</w:t>
        </w:r>
      </w:ins>
    </w:p>
    <w:p w14:paraId="5D54F99C" w14:textId="77777777" w:rsidR="00D168EF" w:rsidRDefault="00D168EF" w:rsidP="00D168EF">
      <w:pPr>
        <w:pStyle w:val="ListParagraph"/>
        <w:widowControl w:val="0"/>
        <w:tabs>
          <w:tab w:val="left" w:pos="180"/>
          <w:tab w:val="left" w:pos="450"/>
          <w:tab w:val="left" w:pos="859"/>
        </w:tabs>
        <w:autoSpaceDE w:val="0"/>
        <w:autoSpaceDN w:val="0"/>
        <w:spacing w:before="0" w:after="0"/>
        <w:ind w:left="450"/>
        <w:contextualSpacing w:val="0"/>
        <w:rPr>
          <w:szCs w:val="24"/>
        </w:rPr>
      </w:pPr>
    </w:p>
    <w:p w14:paraId="5EBC9FFE" w14:textId="370164A6" w:rsidR="00FB0694" w:rsidRPr="00845681" w:rsidRDefault="002019A4" w:rsidP="00845681">
      <w:pPr>
        <w:pStyle w:val="ListParagraph"/>
        <w:widowControl w:val="0"/>
        <w:numPr>
          <w:ilvl w:val="1"/>
          <w:numId w:val="10"/>
        </w:numPr>
        <w:tabs>
          <w:tab w:val="left" w:pos="180"/>
          <w:tab w:val="left" w:pos="450"/>
          <w:tab w:val="left" w:pos="859"/>
        </w:tabs>
        <w:autoSpaceDE w:val="0"/>
        <w:autoSpaceDN w:val="0"/>
        <w:spacing w:before="0" w:after="0"/>
        <w:ind w:left="450" w:firstLine="0"/>
        <w:contextualSpacing w:val="0"/>
        <w:rPr>
          <w:szCs w:val="24"/>
        </w:rPr>
      </w:pPr>
      <w:r w:rsidRPr="0056728B">
        <w:rPr>
          <w:szCs w:val="24"/>
        </w:rPr>
        <w:t>The following actions may be taken without an OSBP signed DD Form 2579 providing the contracting officer or ordering officer completes/signs a new DD Form 2579 for the contract</w:t>
      </w:r>
      <w:r w:rsidRPr="0056728B">
        <w:rPr>
          <w:spacing w:val="-24"/>
          <w:szCs w:val="24"/>
        </w:rPr>
        <w:t xml:space="preserve"> </w:t>
      </w:r>
      <w:r w:rsidRPr="0056728B">
        <w:rPr>
          <w:szCs w:val="24"/>
        </w:rPr>
        <w:t>file with the following justifying statement in Block</w:t>
      </w:r>
      <w:r w:rsidRPr="0056728B">
        <w:rPr>
          <w:spacing w:val="-7"/>
          <w:szCs w:val="24"/>
        </w:rPr>
        <w:t xml:space="preserve"> </w:t>
      </w:r>
      <w:r w:rsidRPr="0056728B">
        <w:rPr>
          <w:szCs w:val="24"/>
        </w:rPr>
        <w:t>11a:</w:t>
      </w:r>
      <w:bookmarkStart w:id="101" w:name="_Hlk181095023"/>
    </w:p>
    <w:bookmarkEnd w:id="101"/>
    <w:p w14:paraId="36A560DD" w14:textId="6435311D" w:rsidR="00D168EF" w:rsidRDefault="00D168EF" w:rsidP="00D168EF">
      <w:pPr>
        <w:pStyle w:val="ListParagraph"/>
        <w:tabs>
          <w:tab w:val="left" w:pos="180"/>
          <w:tab w:val="left" w:pos="360"/>
          <w:tab w:val="left" w:pos="450"/>
        </w:tabs>
        <w:ind w:left="0"/>
        <w:rPr>
          <w:szCs w:val="24"/>
        </w:rPr>
        <w:pPrChange w:id="102" w:author="PS21" w:date="2025-05-21T13:30:00Z">
          <w:pPr>
            <w:pStyle w:val="ListParagraph"/>
            <w:tabs>
              <w:tab w:val="left" w:pos="180"/>
              <w:tab w:val="left" w:pos="450"/>
              <w:tab w:val="left" w:pos="859"/>
            </w:tabs>
            <w:ind w:left="450"/>
          </w:pPr>
        </w:pPrChange>
      </w:pPr>
    </w:p>
    <w:p w14:paraId="59C7AD3B" w14:textId="77777777" w:rsidR="00FB0694" w:rsidRDefault="00FB0694" w:rsidP="002019A4">
      <w:pPr>
        <w:pStyle w:val="ListParagraph"/>
        <w:widowControl w:val="0"/>
        <w:numPr>
          <w:ilvl w:val="0"/>
          <w:numId w:val="15"/>
        </w:numPr>
        <w:tabs>
          <w:tab w:val="left" w:pos="180"/>
          <w:tab w:val="left" w:pos="360"/>
          <w:tab w:val="left" w:pos="450"/>
        </w:tabs>
        <w:autoSpaceDE w:val="0"/>
        <w:autoSpaceDN w:val="0"/>
        <w:spacing w:before="0" w:after="0"/>
        <w:ind w:left="450" w:firstLine="0"/>
        <w:contextualSpacing w:val="0"/>
        <w:rPr>
          <w:del w:id="103" w:author="PS21" w:date="2025-05-21T13:30:00Z"/>
          <w:szCs w:val="24"/>
        </w:rPr>
      </w:pPr>
    </w:p>
    <w:p w14:paraId="5C4D9117" w14:textId="77777777" w:rsidR="00D168EF" w:rsidRDefault="00D168EF" w:rsidP="00D168EF">
      <w:pPr>
        <w:pStyle w:val="ListParagraph"/>
        <w:tabs>
          <w:tab w:val="left" w:pos="180"/>
          <w:tab w:val="left" w:pos="360"/>
          <w:tab w:val="left" w:pos="450"/>
        </w:tabs>
        <w:ind w:left="0"/>
        <w:rPr>
          <w:del w:id="104" w:author="PS21" w:date="2025-05-21T13:30:00Z"/>
          <w:szCs w:val="24"/>
        </w:rPr>
      </w:pPr>
    </w:p>
    <w:p w14:paraId="0181D7D4" w14:textId="77777777" w:rsidR="00D168EF" w:rsidRDefault="00D168EF" w:rsidP="00D168EF">
      <w:pPr>
        <w:pStyle w:val="ListParagraph"/>
        <w:widowControl w:val="0"/>
        <w:numPr>
          <w:ilvl w:val="0"/>
          <w:numId w:val="15"/>
        </w:numPr>
        <w:tabs>
          <w:tab w:val="left" w:pos="180"/>
          <w:tab w:val="left" w:pos="450"/>
        </w:tabs>
        <w:autoSpaceDE w:val="0"/>
        <w:autoSpaceDN w:val="0"/>
        <w:spacing w:before="0" w:after="0"/>
        <w:ind w:left="450" w:firstLine="0"/>
        <w:contextualSpacing w:val="0"/>
        <w:rPr>
          <w:szCs w:val="24"/>
        </w:rPr>
      </w:pPr>
      <w:r w:rsidRPr="009F6315">
        <w:rPr>
          <w:szCs w:val="24"/>
        </w:rPr>
        <w:t>Total small business set-asides under the</w:t>
      </w:r>
      <w:r w:rsidRPr="009F6315">
        <w:rPr>
          <w:spacing w:val="-3"/>
          <w:szCs w:val="24"/>
        </w:rPr>
        <w:t xml:space="preserve"> simplified acquisition threshold (</w:t>
      </w:r>
      <w:r w:rsidRPr="009F6315">
        <w:rPr>
          <w:szCs w:val="24"/>
        </w:rPr>
        <w:t xml:space="preserve">SAT): “IAW DFARS 219.201(c)(10)(A), actions under the simplified acquisition that are totally set aside for small business do not require a signed DD Form 2579 by the OSBP (set- asides for a socioeconomic category shall be considered prior to using a total small business set- aside).” This does not apply to the 8(a) program and the DD2579 shall be provided to OSBP for review and </w:t>
      </w:r>
      <w:proofErr w:type="gramStart"/>
      <w:r w:rsidRPr="009F6315">
        <w:rPr>
          <w:szCs w:val="24"/>
        </w:rPr>
        <w:t>concurrence;</w:t>
      </w:r>
      <w:proofErr w:type="gramEnd"/>
      <w:r w:rsidRPr="009F6315">
        <w:rPr>
          <w:szCs w:val="24"/>
        </w:rPr>
        <w:t xml:space="preserve"> or</w:t>
      </w:r>
    </w:p>
    <w:p w14:paraId="6D4195D0" w14:textId="77777777" w:rsidR="00D168EF" w:rsidRDefault="00D168EF" w:rsidP="00D168EF">
      <w:pPr>
        <w:pStyle w:val="ListParagraph"/>
        <w:tabs>
          <w:tab w:val="left" w:pos="180"/>
          <w:tab w:val="left" w:pos="450"/>
        </w:tabs>
        <w:ind w:left="450"/>
        <w:rPr>
          <w:szCs w:val="24"/>
        </w:rPr>
      </w:pPr>
    </w:p>
    <w:p w14:paraId="081D3671" w14:textId="4F3ACE8C" w:rsidR="00D168EF" w:rsidRDefault="00A25643" w:rsidP="00D168EF">
      <w:pPr>
        <w:pStyle w:val="ListParagraph"/>
        <w:widowControl w:val="0"/>
        <w:numPr>
          <w:ilvl w:val="0"/>
          <w:numId w:val="15"/>
        </w:numPr>
        <w:tabs>
          <w:tab w:val="left" w:pos="180"/>
          <w:tab w:val="left" w:pos="450"/>
        </w:tabs>
        <w:autoSpaceDE w:val="0"/>
        <w:autoSpaceDN w:val="0"/>
        <w:spacing w:before="0" w:after="0"/>
        <w:ind w:left="450" w:firstLine="0"/>
        <w:contextualSpacing w:val="0"/>
        <w:rPr>
          <w:szCs w:val="24"/>
        </w:rPr>
      </w:pPr>
      <w:bookmarkStart w:id="105" w:name="_Hlk78910927"/>
      <w:ins w:id="106" w:author="PS21" w:date="2025-05-21T13:30:00Z">
        <w:r>
          <w:rPr>
            <w:szCs w:val="24"/>
          </w:rPr>
          <w:t xml:space="preserve"> </w:t>
        </w:r>
      </w:ins>
      <w:r w:rsidR="00D168EF" w:rsidRPr="009F6315">
        <w:rPr>
          <w:szCs w:val="24"/>
        </w:rPr>
        <w:t>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r w:rsidR="00D168EF" w:rsidRPr="009F6315">
        <w:t xml:space="preserve"> “Purchase of commercial software and related services, such as software maintenance, in accordance with the DoD ESI shall not require a signed DD Form 2579 by the OSBP based on the mandatory source requirements at DFARS 208.7402.”; or</w:t>
      </w:r>
    </w:p>
    <w:bookmarkEnd w:id="105"/>
    <w:p w14:paraId="63BE3F07" w14:textId="77777777" w:rsidR="00D168EF" w:rsidRDefault="00D168EF" w:rsidP="00D168EF">
      <w:pPr>
        <w:pStyle w:val="ListParagraph"/>
        <w:tabs>
          <w:tab w:val="left" w:pos="180"/>
          <w:tab w:val="left" w:pos="450"/>
        </w:tabs>
        <w:ind w:left="450"/>
        <w:rPr>
          <w:szCs w:val="24"/>
        </w:rPr>
      </w:pPr>
    </w:p>
    <w:p w14:paraId="1484CF4E" w14:textId="77777777" w:rsidR="00D168EF" w:rsidRDefault="00D168EF" w:rsidP="00D168EF">
      <w:pPr>
        <w:pStyle w:val="ListParagraph"/>
        <w:widowControl w:val="0"/>
        <w:numPr>
          <w:ilvl w:val="0"/>
          <w:numId w:val="15"/>
        </w:numPr>
        <w:tabs>
          <w:tab w:val="left" w:pos="180"/>
          <w:tab w:val="left" w:pos="450"/>
        </w:tabs>
        <w:autoSpaceDE w:val="0"/>
        <w:autoSpaceDN w:val="0"/>
        <w:spacing w:before="0" w:after="0"/>
        <w:ind w:left="450" w:firstLine="0"/>
        <w:contextualSpacing w:val="0"/>
        <w:rPr>
          <w:szCs w:val="24"/>
        </w:rPr>
      </w:pPr>
      <w:r w:rsidRPr="009F6315">
        <w:rPr>
          <w:szCs w:val="24"/>
        </w:rPr>
        <w:t>Orders placed against a mandatory-use</w:t>
      </w:r>
      <w:r w:rsidRPr="009F6315">
        <w:rPr>
          <w:spacing w:val="-3"/>
          <w:szCs w:val="24"/>
        </w:rPr>
        <w:t xml:space="preserve"> Joint Enterprise License Agreement (</w:t>
      </w:r>
      <w:r w:rsidRPr="009F6315">
        <w:rPr>
          <w:szCs w:val="24"/>
        </w:rPr>
        <w:t>JELA): “Purchase of requirements against a mandatory JELA shall not require a signed DD Form 2579 by the OSBP based on the Procurement Services Directorate’s mandatory use policy.”; or</w:t>
      </w:r>
    </w:p>
    <w:p w14:paraId="46119C0E" w14:textId="77777777" w:rsidR="00D168EF" w:rsidRDefault="00D168EF" w:rsidP="00D168EF">
      <w:pPr>
        <w:pStyle w:val="ListParagraph"/>
        <w:tabs>
          <w:tab w:val="left" w:pos="180"/>
          <w:tab w:val="left" w:pos="450"/>
        </w:tabs>
        <w:ind w:left="450"/>
        <w:rPr>
          <w:szCs w:val="24"/>
        </w:rPr>
      </w:pPr>
    </w:p>
    <w:p w14:paraId="7499E4E8" w14:textId="67AA22D0" w:rsidR="00455F1B" w:rsidRPr="00455F1B" w:rsidRDefault="00455F1B" w:rsidP="00A25643">
      <w:pPr>
        <w:pStyle w:val="ListParagraph"/>
        <w:widowControl w:val="0"/>
        <w:numPr>
          <w:ilvl w:val="0"/>
          <w:numId w:val="15"/>
        </w:numPr>
        <w:tabs>
          <w:tab w:val="left" w:pos="180"/>
          <w:tab w:val="left" w:pos="450"/>
        </w:tabs>
        <w:autoSpaceDE w:val="0"/>
        <w:autoSpaceDN w:val="0"/>
        <w:spacing w:before="0" w:after="0"/>
        <w:ind w:left="450" w:firstLine="0"/>
        <w:contextualSpacing w:val="0"/>
        <w:rPr>
          <w:szCs w:val="24"/>
        </w:rPr>
        <w:pPrChange w:id="107" w:author="PS21" w:date="2025-05-21T13:30:00Z">
          <w:pPr>
            <w:pStyle w:val="ListParagraph"/>
            <w:widowControl w:val="0"/>
            <w:numPr>
              <w:numId w:val="15"/>
            </w:numPr>
            <w:tabs>
              <w:tab w:val="left" w:pos="180"/>
              <w:tab w:val="left" w:pos="450"/>
            </w:tabs>
            <w:autoSpaceDE w:val="0"/>
            <w:autoSpaceDN w:val="0"/>
            <w:spacing w:before="0" w:after="0"/>
            <w:ind w:left="540"/>
            <w:contextualSpacing w:val="0"/>
          </w:pPr>
        </w:pPrChange>
      </w:pPr>
      <w:r w:rsidRPr="009F6315">
        <w:rPr>
          <w:szCs w:val="24"/>
        </w:rPr>
        <w:t xml:space="preserve">Orders placed for urgent </w:t>
      </w:r>
      <w:r>
        <w:rPr>
          <w:szCs w:val="24"/>
        </w:rPr>
        <w:t xml:space="preserve">Communications Management and Control Activity (CMCA) and </w:t>
      </w:r>
      <w:r w:rsidRPr="009F6315">
        <w:rPr>
          <w:szCs w:val="24"/>
        </w:rPr>
        <w:t>White House Communications Agency (WHCA) temporary</w:t>
      </w:r>
      <w:r w:rsidRPr="009F6315">
        <w:rPr>
          <w:spacing w:val="-8"/>
          <w:szCs w:val="24"/>
        </w:rPr>
        <w:t xml:space="preserve"> communication </w:t>
      </w:r>
      <w:r w:rsidRPr="009F6315">
        <w:rPr>
          <w:szCs w:val="24"/>
        </w:rPr>
        <w:t xml:space="preserve">services: “Orders for urgent </w:t>
      </w:r>
      <w:r>
        <w:rPr>
          <w:szCs w:val="24"/>
        </w:rPr>
        <w:t xml:space="preserve">CMCA or </w:t>
      </w:r>
      <w:r w:rsidRPr="009F6315">
        <w:rPr>
          <w:szCs w:val="24"/>
        </w:rPr>
        <w:t>WHCA temporary communications that can only be provided by the Local Exchange Carrier do not require a signed DD Form 2579 by the OSBP due to the urgent nature of the requirement.”; or</w:t>
      </w:r>
    </w:p>
    <w:p w14:paraId="126C7A89" w14:textId="77777777" w:rsidR="00D168EF" w:rsidRDefault="00D168EF" w:rsidP="00D168EF">
      <w:pPr>
        <w:pStyle w:val="ListParagraph"/>
        <w:tabs>
          <w:tab w:val="left" w:pos="180"/>
          <w:tab w:val="left" w:pos="450"/>
        </w:tabs>
        <w:ind w:left="450"/>
        <w:rPr>
          <w:szCs w:val="24"/>
        </w:rPr>
      </w:pPr>
    </w:p>
    <w:p w14:paraId="66A59BDB" w14:textId="77777777" w:rsidR="00D168EF" w:rsidRDefault="00D168EF" w:rsidP="00D168EF">
      <w:pPr>
        <w:pStyle w:val="ListParagraph"/>
        <w:widowControl w:val="0"/>
        <w:numPr>
          <w:ilvl w:val="0"/>
          <w:numId w:val="15"/>
        </w:numPr>
        <w:tabs>
          <w:tab w:val="left" w:pos="180"/>
          <w:tab w:val="left" w:pos="450"/>
          <w:tab w:val="left" w:pos="900"/>
        </w:tabs>
        <w:autoSpaceDE w:val="0"/>
        <w:autoSpaceDN w:val="0"/>
        <w:spacing w:before="0" w:after="0"/>
        <w:ind w:left="450" w:firstLine="0"/>
        <w:contextualSpacing w:val="0"/>
        <w:rPr>
          <w:szCs w:val="24"/>
        </w:rPr>
      </w:pPr>
      <w:r w:rsidRPr="009F6315">
        <w:rPr>
          <w:szCs w:val="24"/>
        </w:rPr>
        <w:t>I/Q/O Orders under $750K: “I/Q/O orders will be competed in accordance with the annual Strategic Market Research Report and do not require a signed DD Form 2579 by the OSBP due to the volume and repetitive nature of these requirements.” (Note: Changes to the original acquisition strategy</w:t>
      </w:r>
      <w:r w:rsidRPr="009F6315">
        <w:rPr>
          <w:spacing w:val="-24"/>
          <w:szCs w:val="24"/>
        </w:rPr>
        <w:t xml:space="preserve"> </w:t>
      </w:r>
      <w:r w:rsidRPr="009F6315">
        <w:rPr>
          <w:szCs w:val="24"/>
        </w:rPr>
        <w:t>will require a new DD Form</w:t>
      </w:r>
      <w:r w:rsidRPr="009F6315">
        <w:rPr>
          <w:spacing w:val="-3"/>
          <w:szCs w:val="24"/>
        </w:rPr>
        <w:t xml:space="preserve"> </w:t>
      </w:r>
      <w:r w:rsidRPr="009F6315">
        <w:rPr>
          <w:szCs w:val="24"/>
        </w:rPr>
        <w:t>2579.)</w:t>
      </w:r>
    </w:p>
    <w:p w14:paraId="7A590256" w14:textId="77777777" w:rsidR="00D168EF" w:rsidRDefault="00D168EF" w:rsidP="00D168EF">
      <w:pPr>
        <w:pStyle w:val="ListParagraph"/>
        <w:tabs>
          <w:tab w:val="left" w:pos="180"/>
          <w:tab w:val="left" w:pos="450"/>
          <w:tab w:val="left" w:pos="900"/>
        </w:tabs>
        <w:ind w:left="450"/>
        <w:rPr>
          <w:szCs w:val="24"/>
        </w:rPr>
      </w:pPr>
    </w:p>
    <w:p w14:paraId="43BB9F05" w14:textId="77777777" w:rsidR="00D168EF" w:rsidRDefault="00D168EF" w:rsidP="00D168EF">
      <w:pPr>
        <w:pStyle w:val="ListParagraph"/>
        <w:widowControl w:val="0"/>
        <w:numPr>
          <w:ilvl w:val="0"/>
          <w:numId w:val="15"/>
        </w:numPr>
        <w:tabs>
          <w:tab w:val="left" w:pos="180"/>
          <w:tab w:val="left" w:pos="450"/>
          <w:tab w:val="left" w:pos="990"/>
        </w:tabs>
        <w:autoSpaceDE w:val="0"/>
        <w:autoSpaceDN w:val="0"/>
        <w:spacing w:before="0" w:after="0"/>
        <w:ind w:left="450" w:firstLine="0"/>
        <w:contextualSpacing w:val="0"/>
      </w:pPr>
      <w:bookmarkStart w:id="108" w:name="_Hlk78911055"/>
      <w:r w:rsidRPr="009F6315">
        <w:t>Orders issued to mandatory Government sources. “Orders issued to mandatory Government sources shall not require a signed DD Form 2579 by the OSBP based on the requirements at FAR 8.002.”</w:t>
      </w:r>
    </w:p>
    <w:p w14:paraId="1E84D8F5" w14:textId="77777777" w:rsidR="00D168EF" w:rsidRPr="009F6315" w:rsidRDefault="00D168EF" w:rsidP="00D168EF">
      <w:pPr>
        <w:widowControl w:val="0"/>
        <w:tabs>
          <w:tab w:val="left" w:pos="180"/>
          <w:tab w:val="left" w:pos="450"/>
          <w:tab w:val="left" w:pos="990"/>
        </w:tabs>
        <w:autoSpaceDE w:val="0"/>
        <w:autoSpaceDN w:val="0"/>
        <w:spacing w:before="0" w:after="0"/>
      </w:pPr>
    </w:p>
    <w:bookmarkEnd w:id="108"/>
    <w:p w14:paraId="6EA836FF" w14:textId="77777777" w:rsidR="00D168EF" w:rsidRPr="00D168EF" w:rsidRDefault="00D168EF" w:rsidP="00D168EF">
      <w:pPr>
        <w:widowControl w:val="0"/>
        <w:tabs>
          <w:tab w:val="left" w:pos="360"/>
          <w:tab w:val="left" w:pos="943"/>
        </w:tabs>
        <w:autoSpaceDE w:val="0"/>
        <w:autoSpaceDN w:val="0"/>
        <w:spacing w:before="0" w:after="0"/>
        <w:ind w:left="450"/>
        <w:rPr>
          <w:szCs w:val="24"/>
        </w:rPr>
      </w:pPr>
      <w:r w:rsidRPr="00D168EF">
        <w:rPr>
          <w:szCs w:val="24"/>
        </w:rPr>
        <w:t>(3)</w:t>
      </w:r>
      <w:r w:rsidRPr="00D168EF">
        <w:rPr>
          <w:szCs w:val="24"/>
        </w:rPr>
        <w:tab/>
        <w:t>Blanket DD Form 2579 approval.</w:t>
      </w:r>
    </w:p>
    <w:p w14:paraId="4652CDCC" w14:textId="77777777" w:rsidR="00D168EF" w:rsidRPr="00D168EF" w:rsidRDefault="00D168EF" w:rsidP="00D168EF">
      <w:pPr>
        <w:widowControl w:val="0"/>
        <w:tabs>
          <w:tab w:val="left" w:pos="360"/>
          <w:tab w:val="left" w:pos="943"/>
        </w:tabs>
        <w:autoSpaceDE w:val="0"/>
        <w:autoSpaceDN w:val="0"/>
        <w:spacing w:before="0" w:after="0"/>
        <w:ind w:left="450"/>
        <w:rPr>
          <w:szCs w:val="24"/>
        </w:rPr>
      </w:pPr>
    </w:p>
    <w:p w14:paraId="7E82B21E" w14:textId="6DFAE05C" w:rsidR="002019A4" w:rsidRDefault="00D168EF" w:rsidP="00D168EF">
      <w:pPr>
        <w:widowControl w:val="0"/>
        <w:tabs>
          <w:tab w:val="left" w:pos="360"/>
          <w:tab w:val="left" w:pos="943"/>
        </w:tabs>
        <w:autoSpaceDE w:val="0"/>
        <w:autoSpaceDN w:val="0"/>
        <w:spacing w:before="0" w:after="0"/>
        <w:ind w:left="450"/>
        <w:rPr>
          <w:szCs w:val="24"/>
        </w:rPr>
      </w:pPr>
      <w:r w:rsidRPr="00D168EF">
        <w:rPr>
          <w:szCs w:val="24"/>
        </w:rPr>
        <w:t xml:space="preserve">On a </w:t>
      </w:r>
      <w:proofErr w:type="gramStart"/>
      <w:r w:rsidRPr="00D168EF">
        <w:rPr>
          <w:szCs w:val="24"/>
        </w:rPr>
        <w:t>case by case</w:t>
      </w:r>
      <w:proofErr w:type="gramEnd"/>
      <w:r w:rsidRPr="00D168EF">
        <w:rPr>
          <w:szCs w:val="24"/>
        </w:rPr>
        <w:t xml:space="preserve"> basis, a blanket DD Form 2579 may be approved for similar orders on </w:t>
      </w:r>
      <w:r w:rsidRPr="004B219C">
        <w:rPr>
          <w:szCs w:val="24"/>
        </w:rPr>
        <w:t>contracts that exceed 250 procurements per year (e.g., Agency Catalogs, EIS). Blanket DD Form 2579’s will be updated yearly when the option is exercised and inserted in every order file.</w:t>
      </w:r>
      <w:r w:rsidRPr="00D168EF">
        <w:rPr>
          <w:szCs w:val="24"/>
        </w:rPr>
        <w:t xml:space="preserve"> Advance coordination with the OSBP is required.  A yearly Strategic Market Research Report shall be coordinated with all Blanket DD2579s.</w:t>
      </w:r>
    </w:p>
    <w:p w14:paraId="2136C9FB" w14:textId="77777777" w:rsidR="00D168EF" w:rsidRDefault="00D168EF" w:rsidP="00D168EF">
      <w:pPr>
        <w:widowControl w:val="0"/>
        <w:tabs>
          <w:tab w:val="left" w:pos="360"/>
          <w:tab w:val="left" w:pos="943"/>
        </w:tabs>
        <w:autoSpaceDE w:val="0"/>
        <w:autoSpaceDN w:val="0"/>
        <w:spacing w:before="0" w:after="0"/>
        <w:ind w:left="450"/>
        <w:rPr>
          <w:szCs w:val="24"/>
        </w:rPr>
      </w:pPr>
    </w:p>
    <w:p w14:paraId="0F1FFFA8" w14:textId="77777777" w:rsidR="00D168EF" w:rsidRPr="00D168EF" w:rsidRDefault="00D168EF" w:rsidP="00D168EF">
      <w:pPr>
        <w:widowControl w:val="0"/>
        <w:tabs>
          <w:tab w:val="left" w:pos="180"/>
          <w:tab w:val="left" w:pos="450"/>
        </w:tabs>
        <w:autoSpaceDE w:val="0"/>
        <w:autoSpaceDN w:val="0"/>
        <w:spacing w:before="0" w:after="0"/>
        <w:ind w:left="450"/>
        <w:rPr>
          <w:szCs w:val="24"/>
        </w:rPr>
      </w:pPr>
      <w:r w:rsidRPr="00D168EF">
        <w:rPr>
          <w:szCs w:val="24"/>
        </w:rPr>
        <w:t>(S-93)</w:t>
      </w:r>
      <w:r w:rsidRPr="00D168EF">
        <w:rPr>
          <w:spacing w:val="58"/>
          <w:szCs w:val="24"/>
        </w:rPr>
        <w:t xml:space="preserve"> </w:t>
      </w:r>
      <w:r w:rsidRPr="00D168EF">
        <w:rPr>
          <w:szCs w:val="24"/>
        </w:rPr>
        <w:t>Procedures.</w:t>
      </w:r>
    </w:p>
    <w:p w14:paraId="599F818F" w14:textId="77777777" w:rsidR="00D168EF" w:rsidRPr="00D168EF" w:rsidRDefault="00D168EF" w:rsidP="00D168EF">
      <w:pPr>
        <w:widowControl w:val="0"/>
        <w:tabs>
          <w:tab w:val="left" w:pos="180"/>
          <w:tab w:val="left" w:pos="450"/>
        </w:tabs>
        <w:autoSpaceDE w:val="0"/>
        <w:autoSpaceDN w:val="0"/>
        <w:spacing w:before="0" w:after="0"/>
        <w:ind w:left="450"/>
        <w:rPr>
          <w:szCs w:val="24"/>
        </w:rPr>
      </w:pPr>
    </w:p>
    <w:p w14:paraId="573A2743" w14:textId="350AF374" w:rsidR="00D168EF" w:rsidRPr="00D168EF" w:rsidRDefault="00D168EF" w:rsidP="00D168EF">
      <w:pPr>
        <w:widowControl w:val="0"/>
        <w:tabs>
          <w:tab w:val="left" w:pos="180"/>
          <w:tab w:val="left" w:pos="450"/>
        </w:tabs>
        <w:autoSpaceDE w:val="0"/>
        <w:autoSpaceDN w:val="0"/>
        <w:spacing w:before="0" w:after="0"/>
        <w:ind w:left="450"/>
        <w:rPr>
          <w:szCs w:val="24"/>
        </w:rPr>
      </w:pPr>
      <w:r w:rsidRPr="00D168EF">
        <w:rPr>
          <w:szCs w:val="24"/>
        </w:rPr>
        <w:t xml:space="preserve">See DARS PGI </w:t>
      </w:r>
      <w:r w:rsidR="005D7DBD">
        <w:rPr>
          <w:szCs w:val="24"/>
        </w:rPr>
        <w:t>58</w:t>
      </w:r>
      <w:r w:rsidRPr="00D168EF">
        <w:rPr>
          <w:szCs w:val="24"/>
        </w:rPr>
        <w:t>19.202(S-93).</w:t>
      </w:r>
    </w:p>
    <w:p w14:paraId="5EA2E60A" w14:textId="287EFC5D" w:rsidR="00E82123" w:rsidRDefault="00E82123" w:rsidP="00E82123">
      <w:pPr>
        <w:pStyle w:val="Heading3"/>
        <w:keepNext w:val="0"/>
        <w:keepLines w:val="0"/>
      </w:pPr>
      <w:bookmarkStart w:id="109" w:name="_Toc181271424"/>
      <w:bookmarkStart w:id="110" w:name="_Toc162361316"/>
      <w:r w:rsidRPr="008D37C0">
        <w:t>5</w:t>
      </w:r>
      <w:r>
        <w:t xml:space="preserve">819.203   </w:t>
      </w:r>
      <w:r w:rsidRPr="009F6315">
        <w:t>Relationship Among Small Business Programs</w:t>
      </w:r>
      <w:bookmarkEnd w:id="109"/>
      <w:bookmarkEnd w:id="110"/>
    </w:p>
    <w:p w14:paraId="2039A89F" w14:textId="77777777" w:rsidR="00E82123" w:rsidRPr="00E82123" w:rsidRDefault="00E82123" w:rsidP="00E82123">
      <w:pPr>
        <w:widowControl w:val="0"/>
        <w:tabs>
          <w:tab w:val="left" w:pos="180"/>
          <w:tab w:val="left" w:pos="450"/>
        </w:tabs>
        <w:autoSpaceDE w:val="0"/>
        <w:autoSpaceDN w:val="0"/>
        <w:spacing w:before="0" w:after="0"/>
        <w:ind w:left="450"/>
        <w:rPr>
          <w:szCs w:val="24"/>
        </w:rPr>
      </w:pPr>
      <w:r w:rsidRPr="00E82123">
        <w:rPr>
          <w:szCs w:val="24"/>
        </w:rPr>
        <w:t>(d)(2) The OSBP will recommend targeted contract actions for socioeconomic groups in support of DISA’s small business program goals based on current and past achievements.</w:t>
      </w:r>
    </w:p>
    <w:p w14:paraId="3C05EA14" w14:textId="505AE315" w:rsidR="000B6443" w:rsidRDefault="000B6443" w:rsidP="000B6443">
      <w:pPr>
        <w:pStyle w:val="Heading2"/>
        <w:keepNext w:val="0"/>
        <w:keepLines w:val="0"/>
      </w:pPr>
      <w:bookmarkStart w:id="111" w:name="_Toc181271425"/>
      <w:bookmarkStart w:id="112" w:name="_Toc162361317"/>
      <w:r>
        <w:rPr>
          <w:caps/>
        </w:rPr>
        <w:t>SUBPART 581</w:t>
      </w:r>
      <w:r w:rsidR="00E82123">
        <w:rPr>
          <w:caps/>
        </w:rPr>
        <w:t>9.3</w:t>
      </w:r>
      <w:r>
        <w:rPr>
          <w:caps/>
        </w:rPr>
        <w:t xml:space="preserve"> – </w:t>
      </w:r>
      <w:r w:rsidR="00E82123" w:rsidRPr="009F6315">
        <w:t>DETERMINATION OF SMALL BUSINESS STATUS FOR SMALL BUSINESS PROGRAMS</w:t>
      </w:r>
      <w:bookmarkEnd w:id="111"/>
      <w:bookmarkEnd w:id="112"/>
    </w:p>
    <w:p w14:paraId="49F1E73E" w14:textId="4A6B5DEF" w:rsidR="000B6443" w:rsidRDefault="000B6443" w:rsidP="000B6443">
      <w:pPr>
        <w:pStyle w:val="Heading3"/>
        <w:keepNext w:val="0"/>
        <w:keepLines w:val="0"/>
      </w:pPr>
      <w:bookmarkStart w:id="113" w:name="_Toc181271426"/>
      <w:bookmarkStart w:id="114" w:name="_Toc162361318"/>
      <w:r w:rsidRPr="008D37C0">
        <w:t>5</w:t>
      </w:r>
      <w:r>
        <w:t>81</w:t>
      </w:r>
      <w:r w:rsidR="00E82123">
        <w:t>9.302</w:t>
      </w:r>
      <w:r>
        <w:t xml:space="preserve">   </w:t>
      </w:r>
      <w:r w:rsidR="00E82123" w:rsidRPr="00716570">
        <w:t>Protesting a Small Business Representation</w:t>
      </w:r>
      <w:bookmarkEnd w:id="113"/>
      <w:bookmarkEnd w:id="114"/>
    </w:p>
    <w:p w14:paraId="03435250" w14:textId="77777777" w:rsidR="00E82123" w:rsidRPr="00E82123" w:rsidRDefault="00E82123" w:rsidP="00E82123">
      <w:pPr>
        <w:widowControl w:val="0"/>
        <w:autoSpaceDE w:val="0"/>
        <w:autoSpaceDN w:val="0"/>
        <w:spacing w:before="0" w:after="0"/>
        <w:ind w:left="450"/>
        <w:rPr>
          <w:szCs w:val="24"/>
        </w:rPr>
      </w:pPr>
      <w:r w:rsidRPr="00E82123">
        <w:rPr>
          <w:szCs w:val="24"/>
        </w:rPr>
        <w:t>(c)(1) The contracting officer shall notify the OSBP of any protests concerning small businesses prior to forwarding the required documentation to the SBA.</w:t>
      </w:r>
    </w:p>
    <w:p w14:paraId="6CC8934C" w14:textId="3A97A874" w:rsidR="00B31478" w:rsidRDefault="00B31478" w:rsidP="00B31478">
      <w:pPr>
        <w:pStyle w:val="Heading2"/>
        <w:keepNext w:val="0"/>
        <w:keepLines w:val="0"/>
      </w:pPr>
      <w:bookmarkStart w:id="115" w:name="_Toc181271427"/>
      <w:bookmarkStart w:id="116" w:name="_Toc162361319"/>
      <w:r>
        <w:rPr>
          <w:caps/>
        </w:rPr>
        <w:t>SUBPART 581</w:t>
      </w:r>
      <w:r w:rsidR="00E82123">
        <w:rPr>
          <w:caps/>
        </w:rPr>
        <w:t>9</w:t>
      </w:r>
      <w:r>
        <w:rPr>
          <w:caps/>
        </w:rPr>
        <w:t xml:space="preserve">.5 – </w:t>
      </w:r>
      <w:r w:rsidR="00E82123" w:rsidRPr="009F6315">
        <w:t>SET -ASIDES FOR SMALL BUSINESS</w:t>
      </w:r>
      <w:bookmarkEnd w:id="115"/>
      <w:bookmarkEnd w:id="116"/>
    </w:p>
    <w:p w14:paraId="65C7B707" w14:textId="6E05FCC0" w:rsidR="00B31478" w:rsidRDefault="00B31478" w:rsidP="00B31478">
      <w:pPr>
        <w:pStyle w:val="Heading3"/>
        <w:keepNext w:val="0"/>
        <w:keepLines w:val="0"/>
      </w:pPr>
      <w:bookmarkStart w:id="117" w:name="_Toc181271428"/>
      <w:bookmarkStart w:id="118" w:name="_Toc162361320"/>
      <w:r w:rsidRPr="008D37C0">
        <w:t>5</w:t>
      </w:r>
      <w:r>
        <w:t>81</w:t>
      </w:r>
      <w:r w:rsidR="00E82123">
        <w:t>9.502-2</w:t>
      </w:r>
      <w:r>
        <w:t xml:space="preserve">   </w:t>
      </w:r>
      <w:r w:rsidR="00E82123" w:rsidRPr="00716570">
        <w:t>Total Small Business Set-Asides</w:t>
      </w:r>
      <w:bookmarkEnd w:id="117"/>
      <w:bookmarkEnd w:id="118"/>
    </w:p>
    <w:p w14:paraId="10DEA2A7" w14:textId="77777777" w:rsidR="00E82123" w:rsidRPr="00E82123" w:rsidRDefault="00E82123" w:rsidP="00E82123">
      <w:pPr>
        <w:widowControl w:val="0"/>
        <w:numPr>
          <w:ilvl w:val="0"/>
          <w:numId w:val="16"/>
        </w:numPr>
        <w:tabs>
          <w:tab w:val="left" w:pos="720"/>
        </w:tabs>
        <w:autoSpaceDE w:val="0"/>
        <w:autoSpaceDN w:val="0"/>
        <w:spacing w:before="0" w:after="0"/>
        <w:ind w:hanging="10"/>
        <w:jc w:val="both"/>
        <w:rPr>
          <w:szCs w:val="22"/>
        </w:rPr>
      </w:pPr>
      <w:r w:rsidRPr="00E82123">
        <w:rPr>
          <w:szCs w:val="22"/>
        </w:rPr>
        <w:t xml:space="preserve">When determining a “reasonable expectation,” a lack of responses to </w:t>
      </w:r>
      <w:proofErr w:type="gramStart"/>
      <w:r w:rsidRPr="00E82123">
        <w:rPr>
          <w:szCs w:val="22"/>
        </w:rPr>
        <w:t>a</w:t>
      </w:r>
      <w:proofErr w:type="gramEnd"/>
      <w:r w:rsidRPr="00E82123">
        <w:rPr>
          <w:szCs w:val="22"/>
        </w:rPr>
        <w:t xml:space="preserve"> SSN and/or RFI is not adequate justification to rule out a small business</w:t>
      </w:r>
      <w:r w:rsidRPr="00E82123">
        <w:rPr>
          <w:spacing w:val="-20"/>
          <w:szCs w:val="22"/>
        </w:rPr>
        <w:t xml:space="preserve"> </w:t>
      </w:r>
      <w:r w:rsidRPr="00E82123">
        <w:rPr>
          <w:szCs w:val="22"/>
        </w:rPr>
        <w:t>set-aside. Additional market research is required prior to making that</w:t>
      </w:r>
      <w:r w:rsidRPr="00E82123">
        <w:rPr>
          <w:spacing w:val="-7"/>
          <w:szCs w:val="22"/>
        </w:rPr>
        <w:t xml:space="preserve"> </w:t>
      </w:r>
      <w:r w:rsidRPr="00E82123">
        <w:rPr>
          <w:szCs w:val="22"/>
        </w:rPr>
        <w:t>determination.</w:t>
      </w:r>
    </w:p>
    <w:p w14:paraId="541110A9" w14:textId="2B1B9759" w:rsidR="00B31478" w:rsidRDefault="00B31478" w:rsidP="00B31478">
      <w:pPr>
        <w:pStyle w:val="Heading2"/>
        <w:keepNext w:val="0"/>
        <w:keepLines w:val="0"/>
      </w:pPr>
      <w:bookmarkStart w:id="119" w:name="_Toc181271429"/>
      <w:bookmarkStart w:id="120" w:name="_Toc162361321"/>
      <w:r>
        <w:rPr>
          <w:caps/>
        </w:rPr>
        <w:t>SUBPART 581</w:t>
      </w:r>
      <w:r w:rsidR="002870A1">
        <w:rPr>
          <w:caps/>
        </w:rPr>
        <w:t>9</w:t>
      </w:r>
      <w:r>
        <w:rPr>
          <w:caps/>
        </w:rPr>
        <w:t>.</w:t>
      </w:r>
      <w:r w:rsidR="005D5B75">
        <w:rPr>
          <w:caps/>
        </w:rPr>
        <w:t>7</w:t>
      </w:r>
      <w:r>
        <w:rPr>
          <w:caps/>
        </w:rPr>
        <w:t xml:space="preserve"> – </w:t>
      </w:r>
      <w:r w:rsidR="002870A1" w:rsidRPr="009F6315">
        <w:t>THE SMALL BUSINESS SUBCONTRACTING PROGRAM</w:t>
      </w:r>
      <w:bookmarkEnd w:id="119"/>
      <w:bookmarkEnd w:id="120"/>
    </w:p>
    <w:p w14:paraId="2DB9004F" w14:textId="48A039D3" w:rsidR="00B31478" w:rsidRDefault="00B31478" w:rsidP="00B31478">
      <w:pPr>
        <w:pStyle w:val="Heading3"/>
        <w:keepNext w:val="0"/>
        <w:keepLines w:val="0"/>
      </w:pPr>
      <w:bookmarkStart w:id="121" w:name="_Toc181271430"/>
      <w:bookmarkStart w:id="122" w:name="_Toc162361322"/>
      <w:r w:rsidRPr="008D37C0">
        <w:t>5</w:t>
      </w:r>
      <w:r>
        <w:t>81</w:t>
      </w:r>
      <w:r w:rsidR="002870A1">
        <w:t>9.705-2</w:t>
      </w:r>
      <w:r>
        <w:t xml:space="preserve">   </w:t>
      </w:r>
      <w:r w:rsidR="002870A1" w:rsidRPr="00716570">
        <w:t xml:space="preserve">Determining the Need for </w:t>
      </w:r>
      <w:r w:rsidR="002870A1">
        <w:t>a</w:t>
      </w:r>
      <w:r w:rsidR="002870A1" w:rsidRPr="00716570">
        <w:t xml:space="preserve"> Subcontracting Plan</w:t>
      </w:r>
      <w:bookmarkEnd w:id="121"/>
      <w:bookmarkEnd w:id="122"/>
    </w:p>
    <w:p w14:paraId="25E794D6" w14:textId="5DC59EE6" w:rsidR="002870A1" w:rsidRPr="002870A1" w:rsidRDefault="00F03EBF" w:rsidP="002870A1">
      <w:pPr>
        <w:widowControl w:val="0"/>
        <w:numPr>
          <w:ilvl w:val="0"/>
          <w:numId w:val="17"/>
        </w:numPr>
        <w:tabs>
          <w:tab w:val="left" w:pos="360"/>
        </w:tabs>
        <w:autoSpaceDE w:val="0"/>
        <w:autoSpaceDN w:val="0"/>
        <w:spacing w:before="0" w:after="0"/>
        <w:ind w:hanging="10"/>
        <w:rPr>
          <w:szCs w:val="24"/>
        </w:rPr>
      </w:pPr>
      <w:r>
        <w:rPr>
          <w:szCs w:val="22"/>
        </w:rPr>
        <w:t xml:space="preserve"> </w:t>
      </w:r>
      <w:r w:rsidR="002870A1" w:rsidRPr="002870A1">
        <w:rPr>
          <w:szCs w:val="22"/>
        </w:rPr>
        <w:t>The OSBP shall review and concur, in writing, on any determination made by the contracting officer that no subcontracting possibilities exist. A Determination and</w:t>
      </w:r>
      <w:r w:rsidR="002870A1" w:rsidRPr="002870A1">
        <w:rPr>
          <w:spacing w:val="-24"/>
          <w:szCs w:val="22"/>
        </w:rPr>
        <w:t xml:space="preserve"> </w:t>
      </w:r>
      <w:r w:rsidR="002870A1" w:rsidRPr="002870A1">
        <w:rPr>
          <w:szCs w:val="22"/>
        </w:rPr>
        <w:t xml:space="preserve">Findings (D&amp;F) shall be prepared in accordance with the </w:t>
      </w:r>
      <w:r w:rsidR="002870A1" w:rsidRPr="002870A1">
        <w:rPr>
          <w:szCs w:val="24"/>
        </w:rPr>
        <w:t>format titled “Non-inclusion of SB Subcontracting Plan” locate</w:t>
      </w:r>
      <w:r w:rsidR="002870A1" w:rsidRPr="002870A1">
        <w:rPr>
          <w:szCs w:val="22"/>
        </w:rPr>
        <w:t xml:space="preserve">d at DARS PGI </w:t>
      </w:r>
      <w:r w:rsidR="005D7DBD">
        <w:rPr>
          <w:szCs w:val="22"/>
        </w:rPr>
        <w:t>58</w:t>
      </w:r>
      <w:r w:rsidR="002870A1" w:rsidRPr="002870A1">
        <w:rPr>
          <w:szCs w:val="22"/>
        </w:rPr>
        <w:t>19.705-2(c)</w:t>
      </w:r>
      <w:r w:rsidR="002870A1" w:rsidRPr="002870A1">
        <w:rPr>
          <w:szCs w:val="24"/>
        </w:rPr>
        <w:t>.</w:t>
      </w:r>
    </w:p>
    <w:p w14:paraId="40459103" w14:textId="77777777" w:rsidR="002870A1" w:rsidRPr="002870A1" w:rsidRDefault="002870A1" w:rsidP="002870A1">
      <w:pPr>
        <w:widowControl w:val="0"/>
        <w:tabs>
          <w:tab w:val="left" w:pos="360"/>
        </w:tabs>
        <w:autoSpaceDE w:val="0"/>
        <w:autoSpaceDN w:val="0"/>
        <w:spacing w:before="0" w:after="0"/>
        <w:ind w:hanging="10"/>
        <w:rPr>
          <w:color w:val="2F5496"/>
          <w:szCs w:val="24"/>
        </w:rPr>
      </w:pPr>
    </w:p>
    <w:p w14:paraId="47D8ED91" w14:textId="301528A6" w:rsidR="002870A1" w:rsidRDefault="00F03EBF" w:rsidP="002870A1">
      <w:pPr>
        <w:widowControl w:val="0"/>
        <w:numPr>
          <w:ilvl w:val="0"/>
          <w:numId w:val="17"/>
        </w:numPr>
        <w:tabs>
          <w:tab w:val="left" w:pos="360"/>
        </w:tabs>
        <w:autoSpaceDE w:val="0"/>
        <w:autoSpaceDN w:val="0"/>
        <w:spacing w:before="0" w:after="0"/>
        <w:ind w:hanging="10"/>
        <w:rPr>
          <w:szCs w:val="24"/>
        </w:rPr>
      </w:pPr>
      <w:r>
        <w:rPr>
          <w:szCs w:val="24"/>
        </w:rPr>
        <w:t xml:space="preserve"> </w:t>
      </w:r>
      <w:r w:rsidR="002870A1" w:rsidRPr="002870A1">
        <w:rPr>
          <w:szCs w:val="24"/>
        </w:rPr>
        <w:t xml:space="preserve">See DARS </w:t>
      </w:r>
      <w:r w:rsidR="005D7DBD">
        <w:rPr>
          <w:szCs w:val="24"/>
        </w:rPr>
        <w:t>58</w:t>
      </w:r>
      <w:r w:rsidR="002870A1" w:rsidRPr="002870A1">
        <w:rPr>
          <w:szCs w:val="24"/>
        </w:rPr>
        <w:t xml:space="preserve">15.304(S-90) for guidance/requirements of a Small Business Participation/Utilization Plan or Commitment Document. </w:t>
      </w:r>
    </w:p>
    <w:p w14:paraId="079CE173" w14:textId="71120E59" w:rsidR="002870A1" w:rsidRDefault="002870A1" w:rsidP="002870A1">
      <w:pPr>
        <w:pStyle w:val="Heading3"/>
        <w:keepNext w:val="0"/>
        <w:keepLines w:val="0"/>
      </w:pPr>
      <w:bookmarkStart w:id="123" w:name="_Toc181271431"/>
      <w:bookmarkStart w:id="124" w:name="_Toc162361323"/>
      <w:r w:rsidRPr="008D37C0">
        <w:t>5</w:t>
      </w:r>
      <w:r>
        <w:t xml:space="preserve">819.705-4   </w:t>
      </w:r>
      <w:r w:rsidRPr="009F6315">
        <w:t>Reviewing the Subcontracting Plan</w:t>
      </w:r>
      <w:bookmarkEnd w:id="123"/>
      <w:bookmarkEnd w:id="124"/>
    </w:p>
    <w:p w14:paraId="13AE6A03" w14:textId="4F42FA0D" w:rsidR="002870A1" w:rsidRPr="002870A1" w:rsidRDefault="002870A1" w:rsidP="002870A1">
      <w:pPr>
        <w:widowControl w:val="0"/>
        <w:autoSpaceDE w:val="0"/>
        <w:autoSpaceDN w:val="0"/>
        <w:spacing w:before="0" w:after="0"/>
        <w:ind w:left="450"/>
        <w:rPr>
          <w:szCs w:val="24"/>
        </w:rPr>
      </w:pPr>
      <w:r w:rsidRPr="002870A1">
        <w:rPr>
          <w:szCs w:val="24"/>
        </w:rPr>
        <w:t xml:space="preserve">(d)(7) The contracting officer must obtain the written concurrence of the OSBP and the SBA PCR, as applicable, prior to </w:t>
      </w:r>
      <w:r w:rsidR="000C7B4A">
        <w:rPr>
          <w:szCs w:val="24"/>
        </w:rPr>
        <w:t xml:space="preserve">awarding and </w:t>
      </w:r>
      <w:r w:rsidRPr="002870A1">
        <w:rPr>
          <w:szCs w:val="24"/>
        </w:rPr>
        <w:t xml:space="preserve">incorporating a subcontracting plan into a contract/order. Exception: Approved commercial </w:t>
      </w:r>
      <w:r w:rsidR="000C77E4">
        <w:rPr>
          <w:szCs w:val="24"/>
        </w:rPr>
        <w:t xml:space="preserve">and comprehensive </w:t>
      </w:r>
      <w:r w:rsidRPr="002870A1">
        <w:rPr>
          <w:szCs w:val="24"/>
        </w:rPr>
        <w:t>subcontracting plans need not be submitted to the OSBP nor the SBA for concurrence as they have already been approved by an authorized government contracting officer.</w:t>
      </w:r>
    </w:p>
    <w:p w14:paraId="2525BC20" w14:textId="77777777" w:rsidR="002870A1" w:rsidRPr="002870A1" w:rsidRDefault="002870A1" w:rsidP="002870A1">
      <w:pPr>
        <w:widowControl w:val="0"/>
        <w:autoSpaceDE w:val="0"/>
        <w:autoSpaceDN w:val="0"/>
        <w:spacing w:before="0" w:after="0"/>
        <w:ind w:left="450"/>
        <w:rPr>
          <w:szCs w:val="24"/>
        </w:rPr>
      </w:pPr>
    </w:p>
    <w:p w14:paraId="33AED298" w14:textId="27913BC8" w:rsidR="002870A1" w:rsidRPr="002870A1" w:rsidRDefault="002870A1" w:rsidP="002870A1">
      <w:pPr>
        <w:widowControl w:val="0"/>
        <w:autoSpaceDE w:val="0"/>
        <w:autoSpaceDN w:val="0"/>
        <w:spacing w:before="0" w:after="0"/>
        <w:ind w:left="450"/>
        <w:rPr>
          <w:szCs w:val="24"/>
        </w:rPr>
      </w:pPr>
      <w:r w:rsidRPr="002870A1">
        <w:rPr>
          <w:szCs w:val="24"/>
        </w:rPr>
        <w:t xml:space="preserve">(S-90) Procedures for Submission of a Subcontracting Plan for Review can be found in DARS PGI </w:t>
      </w:r>
      <w:r w:rsidR="005D7DBD">
        <w:rPr>
          <w:szCs w:val="24"/>
        </w:rPr>
        <w:t>58</w:t>
      </w:r>
      <w:r w:rsidRPr="002870A1">
        <w:rPr>
          <w:szCs w:val="24"/>
        </w:rPr>
        <w:t>19.705-4</w:t>
      </w:r>
      <w:r w:rsidR="005D7DBD">
        <w:rPr>
          <w:szCs w:val="24"/>
        </w:rPr>
        <w:t xml:space="preserve"> </w:t>
      </w:r>
      <w:r w:rsidRPr="002870A1">
        <w:rPr>
          <w:szCs w:val="24"/>
        </w:rPr>
        <w:t>(S-90).</w:t>
      </w:r>
    </w:p>
    <w:p w14:paraId="552882A8" w14:textId="247843EE" w:rsidR="002870A1" w:rsidRDefault="002870A1" w:rsidP="002870A1">
      <w:pPr>
        <w:pStyle w:val="Heading3"/>
        <w:keepNext w:val="0"/>
        <w:keepLines w:val="0"/>
      </w:pPr>
      <w:bookmarkStart w:id="125" w:name="_Toc181271432"/>
      <w:bookmarkStart w:id="126" w:name="_Toc162361324"/>
      <w:r w:rsidRPr="008D37C0">
        <w:t>5</w:t>
      </w:r>
      <w:r>
        <w:t xml:space="preserve">819.705-6   </w:t>
      </w:r>
      <w:proofErr w:type="spellStart"/>
      <w:r w:rsidRPr="00924FF3">
        <w:t>Postaward</w:t>
      </w:r>
      <w:proofErr w:type="spellEnd"/>
      <w:r w:rsidRPr="00924FF3">
        <w:t xml:space="preserve"> Responsibilities of </w:t>
      </w:r>
      <w:r>
        <w:t>t</w:t>
      </w:r>
      <w:r w:rsidRPr="00924FF3">
        <w:t>he Contracting Officer</w:t>
      </w:r>
      <w:bookmarkEnd w:id="125"/>
      <w:bookmarkEnd w:id="126"/>
    </w:p>
    <w:p w14:paraId="3FBE28A4" w14:textId="7C0EB9C6" w:rsidR="002870A1" w:rsidRPr="002870A1" w:rsidRDefault="006838F3" w:rsidP="002870A1">
      <w:pPr>
        <w:widowControl w:val="0"/>
        <w:numPr>
          <w:ilvl w:val="1"/>
          <w:numId w:val="20"/>
        </w:numPr>
        <w:tabs>
          <w:tab w:val="left" w:pos="360"/>
        </w:tabs>
        <w:autoSpaceDE w:val="0"/>
        <w:autoSpaceDN w:val="0"/>
        <w:spacing w:before="0" w:after="0"/>
        <w:ind w:hanging="10"/>
        <w:rPr>
          <w:szCs w:val="22"/>
        </w:rPr>
      </w:pPr>
      <w:r>
        <w:rPr>
          <w:szCs w:val="22"/>
        </w:rPr>
        <w:t xml:space="preserve"> </w:t>
      </w:r>
      <w:r w:rsidR="002870A1" w:rsidRPr="002870A1">
        <w:rPr>
          <w:szCs w:val="22"/>
        </w:rPr>
        <w:t>Email a signed copy of the subcontracting plan to the relevant Area SBA PCR and the SBA Area Director, Office of Government Contracting where the contract will be performed, with a copy to:</w:t>
      </w:r>
      <w:r w:rsidR="002870A1" w:rsidRPr="002870A1">
        <w:rPr>
          <w:color w:val="0000FF"/>
          <w:spacing w:val="-6"/>
          <w:szCs w:val="22"/>
        </w:rPr>
        <w:t xml:space="preserve"> </w:t>
      </w:r>
      <w:hyperlink r:id="rId13">
        <w:r w:rsidR="002870A1" w:rsidRPr="002870A1">
          <w:rPr>
            <w:color w:val="0070C0"/>
            <w:szCs w:val="24"/>
            <w:u w:val="single"/>
          </w:rPr>
          <w:t>disa.meade.osbp.mbx.ditco-small-business-office@mail.mil</w:t>
        </w:r>
      </w:hyperlink>
      <w:r w:rsidR="002870A1" w:rsidRPr="002870A1">
        <w:rPr>
          <w:szCs w:val="22"/>
        </w:rPr>
        <w:t>. (Note: For assistance in determining the SBA Area Director, see https://www.sba.gov/federal-contracting/counseling-help/contracting-area-directors.)</w:t>
      </w:r>
    </w:p>
    <w:p w14:paraId="1D222E66" w14:textId="6D28868F" w:rsidR="00B31478" w:rsidRDefault="00B31478" w:rsidP="00B31478">
      <w:pPr>
        <w:pStyle w:val="Heading2"/>
        <w:keepNext w:val="0"/>
        <w:keepLines w:val="0"/>
      </w:pPr>
      <w:bookmarkStart w:id="127" w:name="_Toc181271433"/>
      <w:bookmarkStart w:id="128" w:name="_Toc162361325"/>
      <w:r>
        <w:rPr>
          <w:caps/>
        </w:rPr>
        <w:t>SUBPART 581</w:t>
      </w:r>
      <w:r w:rsidR="002870A1">
        <w:rPr>
          <w:caps/>
        </w:rPr>
        <w:t>9.8</w:t>
      </w:r>
      <w:r>
        <w:rPr>
          <w:caps/>
        </w:rPr>
        <w:t xml:space="preserve"> – </w:t>
      </w:r>
      <w:r w:rsidR="002870A1" w:rsidRPr="009F6315">
        <w:t>CONTRACTING WITH THE SMALL BUSINESS ADMINISTRATION (THE 8(a) PROGRAM)</w:t>
      </w:r>
      <w:bookmarkEnd w:id="127"/>
      <w:bookmarkEnd w:id="128"/>
    </w:p>
    <w:p w14:paraId="435ABDEB" w14:textId="32C866C0" w:rsidR="00B31478" w:rsidRDefault="00B31478" w:rsidP="00B31478">
      <w:pPr>
        <w:pStyle w:val="Heading3"/>
        <w:keepNext w:val="0"/>
        <w:keepLines w:val="0"/>
      </w:pPr>
      <w:bookmarkStart w:id="129" w:name="_Toc181271434"/>
      <w:bookmarkStart w:id="130" w:name="_Toc162361326"/>
      <w:r w:rsidRPr="008D37C0">
        <w:t>5</w:t>
      </w:r>
      <w:r>
        <w:t>81</w:t>
      </w:r>
      <w:r w:rsidR="002870A1">
        <w:t>9.804-2</w:t>
      </w:r>
      <w:r>
        <w:t xml:space="preserve">   </w:t>
      </w:r>
      <w:r w:rsidR="002870A1" w:rsidRPr="00924FF3">
        <w:t xml:space="preserve">Agency </w:t>
      </w:r>
      <w:r w:rsidR="002870A1">
        <w:t>O</w:t>
      </w:r>
      <w:r w:rsidR="002870A1" w:rsidRPr="00924FF3">
        <w:t>ffering</w:t>
      </w:r>
      <w:bookmarkEnd w:id="129"/>
      <w:bookmarkEnd w:id="130"/>
    </w:p>
    <w:p w14:paraId="22DABA9A" w14:textId="01A6D612" w:rsidR="002870A1" w:rsidRPr="002870A1" w:rsidRDefault="002870A1" w:rsidP="002870A1">
      <w:pPr>
        <w:widowControl w:val="0"/>
        <w:autoSpaceDE w:val="0"/>
        <w:autoSpaceDN w:val="0"/>
        <w:spacing w:before="0" w:after="0"/>
        <w:ind w:left="450"/>
        <w:rPr>
          <w:szCs w:val="24"/>
        </w:rPr>
      </w:pPr>
      <w:r w:rsidRPr="002870A1">
        <w:rPr>
          <w:szCs w:val="24"/>
        </w:rPr>
        <w:t xml:space="preserve">(a) Sample offering letter is located at </w:t>
      </w:r>
      <w:del w:id="131" w:author="PS21" w:date="2025-05-21T13:30:00Z">
        <w:r w:rsidR="000D5E40">
          <w:fldChar w:fldCharType="begin"/>
        </w:r>
        <w:r w:rsidR="000D5E40">
          <w:delInstrText>HYPERLINK "https://www.ditco.disa.mil/DitcoContractingTemplates"</w:delInstrText>
        </w:r>
        <w:r w:rsidR="000D5E40">
          <w:fldChar w:fldCharType="separate"/>
        </w:r>
        <w:r w:rsidRPr="002870A1">
          <w:rPr>
            <w:color w:val="0563C1"/>
            <w:szCs w:val="24"/>
            <w:u w:val="single"/>
          </w:rPr>
          <w:delText>https://www.ditco.disa.mil/DitcoContractingTemplates</w:delText>
        </w:r>
        <w:r w:rsidR="000D5E40">
          <w:rPr>
            <w:color w:val="0563C1"/>
            <w:szCs w:val="24"/>
            <w:u w:val="single"/>
          </w:rPr>
          <w:fldChar w:fldCharType="end"/>
        </w:r>
        <w:r w:rsidRPr="002870A1">
          <w:rPr>
            <w:color w:val="0070C0"/>
            <w:szCs w:val="24"/>
            <w:u w:val="single"/>
          </w:rPr>
          <w:delText xml:space="preserve"> </w:delText>
        </w:r>
        <w:r w:rsidRPr="002870A1">
          <w:rPr>
            <w:szCs w:val="24"/>
          </w:rPr>
          <w:delText>under Small Business Guides and Templates.</w:delText>
        </w:r>
      </w:del>
      <w:ins w:id="132" w:author="PS21" w:date="2025-05-21T13:30:00Z">
        <w:r w:rsidR="00345B7F">
          <w:rPr>
            <w:szCs w:val="24"/>
          </w:rPr>
          <w:t>DARS PGI</w:t>
        </w:r>
        <w:r w:rsidR="00A7341C">
          <w:rPr>
            <w:szCs w:val="24"/>
          </w:rPr>
          <w:t xml:space="preserve"> 5819.804-2(a). </w:t>
        </w:r>
      </w:ins>
    </w:p>
    <w:p w14:paraId="3C357D16" w14:textId="77777777" w:rsidR="002870A1" w:rsidRPr="002870A1" w:rsidRDefault="002870A1" w:rsidP="002870A1">
      <w:pPr>
        <w:widowControl w:val="0"/>
        <w:autoSpaceDE w:val="0"/>
        <w:autoSpaceDN w:val="0"/>
        <w:spacing w:before="0" w:after="0"/>
        <w:ind w:left="450"/>
        <w:rPr>
          <w:szCs w:val="24"/>
        </w:rPr>
      </w:pPr>
    </w:p>
    <w:p w14:paraId="6B0C9858" w14:textId="786F2B6E" w:rsidR="002870A1" w:rsidRPr="002870A1" w:rsidRDefault="002870A1" w:rsidP="002870A1">
      <w:pPr>
        <w:widowControl w:val="0"/>
        <w:autoSpaceDE w:val="0"/>
        <w:autoSpaceDN w:val="0"/>
        <w:spacing w:before="0" w:after="0"/>
        <w:ind w:left="450"/>
        <w:rPr>
          <w:szCs w:val="24"/>
        </w:rPr>
      </w:pPr>
      <w:r w:rsidRPr="002870A1">
        <w:rPr>
          <w:szCs w:val="24"/>
        </w:rPr>
        <w:t xml:space="preserve">(S-90) Prior to requesting release of a requirement from the 8(a) program, coordinate with OSBP. Sample 8(a) release letter </w:t>
      </w:r>
      <w:del w:id="133" w:author="PS21" w:date="2025-05-21T13:30:00Z">
        <w:r w:rsidRPr="002870A1">
          <w:rPr>
            <w:szCs w:val="24"/>
          </w:rPr>
          <w:delText xml:space="preserve">and package requirements are located at </w:delText>
        </w:r>
        <w:r w:rsidR="000D5E40">
          <w:fldChar w:fldCharType="begin"/>
        </w:r>
        <w:r w:rsidR="000D5E40">
          <w:delInstrText>HYPERLINK "https://www.ditco.disa.mil/DitcoContractingTemplates"</w:delInstrText>
        </w:r>
        <w:r w:rsidR="000D5E40">
          <w:fldChar w:fldCharType="separate"/>
        </w:r>
        <w:r w:rsidRPr="002870A1">
          <w:rPr>
            <w:color w:val="0563C1"/>
            <w:szCs w:val="24"/>
            <w:u w:val="single"/>
          </w:rPr>
          <w:delText>https://www.ditco.disa.mil/DitcoContractingTemplates</w:delText>
        </w:r>
        <w:r w:rsidR="000D5E40">
          <w:rPr>
            <w:color w:val="0563C1"/>
            <w:szCs w:val="24"/>
            <w:u w:val="single"/>
          </w:rPr>
          <w:fldChar w:fldCharType="end"/>
        </w:r>
        <w:r w:rsidRPr="002870A1">
          <w:rPr>
            <w:szCs w:val="24"/>
          </w:rPr>
          <w:delText xml:space="preserve"> under Small Business Guides and Templates.</w:delText>
        </w:r>
      </w:del>
      <w:ins w:id="134" w:author="PS21" w:date="2025-05-21T13:30:00Z">
        <w:r w:rsidR="00A7341C">
          <w:rPr>
            <w:szCs w:val="24"/>
          </w:rPr>
          <w:t>is</w:t>
        </w:r>
        <w:r w:rsidRPr="002870A1">
          <w:rPr>
            <w:szCs w:val="24"/>
          </w:rPr>
          <w:t xml:space="preserve"> located at </w:t>
        </w:r>
        <w:r w:rsidR="00A7341C">
          <w:rPr>
            <w:szCs w:val="24"/>
          </w:rPr>
          <w:t>DARS PGI 5819.804-2(S-90)</w:t>
        </w:r>
        <w:r w:rsidR="00474652">
          <w:rPr>
            <w:szCs w:val="24"/>
          </w:rPr>
          <w:t>.</w:t>
        </w:r>
      </w:ins>
    </w:p>
    <w:p w14:paraId="411D782C" w14:textId="41119F37" w:rsidR="00D72D4F" w:rsidRDefault="00D72D4F" w:rsidP="00D72D4F">
      <w:pPr>
        <w:pStyle w:val="Heading3"/>
        <w:keepNext w:val="0"/>
        <w:keepLines w:val="0"/>
      </w:pPr>
      <w:bookmarkStart w:id="135" w:name="_Toc181271435"/>
      <w:bookmarkStart w:id="136" w:name="_Toc162361327"/>
      <w:r w:rsidRPr="008D37C0">
        <w:t>5</w:t>
      </w:r>
      <w:r>
        <w:t>81</w:t>
      </w:r>
      <w:r w:rsidR="002870A1">
        <w:t>9.804</w:t>
      </w:r>
      <w:r>
        <w:t xml:space="preserve">   </w:t>
      </w:r>
      <w:r w:rsidR="002870A1">
        <w:t>SBA Acceptance</w:t>
      </w:r>
      <w:bookmarkEnd w:id="135"/>
      <w:bookmarkEnd w:id="136"/>
    </w:p>
    <w:p w14:paraId="6C165E6D" w14:textId="77777777" w:rsidR="002870A1" w:rsidRPr="002870A1" w:rsidRDefault="002870A1" w:rsidP="002870A1">
      <w:pPr>
        <w:widowControl w:val="0"/>
        <w:autoSpaceDE w:val="0"/>
        <w:autoSpaceDN w:val="0"/>
        <w:spacing w:before="0" w:after="0"/>
        <w:ind w:left="450"/>
        <w:rPr>
          <w:szCs w:val="24"/>
        </w:rPr>
      </w:pPr>
      <w:r w:rsidRPr="002870A1">
        <w:rPr>
          <w:szCs w:val="24"/>
        </w:rPr>
        <w:t>(c) When selecting an 8(a) firm for a sole source award, the contracting officer should attempt to locate a firm with multiple socioeconomic categories.</w:t>
      </w:r>
    </w:p>
    <w:p w14:paraId="3CACA19C" w14:textId="21B86E8F" w:rsidR="00D72D4F" w:rsidRDefault="00D72D4F" w:rsidP="00D72D4F">
      <w:pPr>
        <w:pStyle w:val="Heading3"/>
        <w:keepNext w:val="0"/>
        <w:keepLines w:val="0"/>
      </w:pPr>
      <w:bookmarkStart w:id="137" w:name="_Toc181271436"/>
      <w:bookmarkStart w:id="138" w:name="_Toc162361328"/>
      <w:r w:rsidRPr="008D37C0">
        <w:t>5</w:t>
      </w:r>
      <w:r>
        <w:t>81</w:t>
      </w:r>
      <w:r w:rsidR="002870A1">
        <w:t>9.805-1</w:t>
      </w:r>
      <w:r>
        <w:t xml:space="preserve">   </w:t>
      </w:r>
      <w:r w:rsidR="002870A1">
        <w:t>General</w:t>
      </w:r>
      <w:bookmarkEnd w:id="137"/>
      <w:bookmarkEnd w:id="138"/>
    </w:p>
    <w:p w14:paraId="2C5A8975" w14:textId="77777777" w:rsidR="002870A1" w:rsidRPr="002870A1" w:rsidRDefault="002870A1" w:rsidP="002870A1">
      <w:pPr>
        <w:widowControl w:val="0"/>
        <w:autoSpaceDE w:val="0"/>
        <w:autoSpaceDN w:val="0"/>
        <w:spacing w:before="0" w:after="0"/>
        <w:ind w:left="450"/>
        <w:rPr>
          <w:szCs w:val="24"/>
        </w:rPr>
      </w:pPr>
      <w:r w:rsidRPr="002870A1">
        <w:rPr>
          <w:szCs w:val="24"/>
        </w:rPr>
        <w:t xml:space="preserve">(S-90) When a requirement value falls between the competitive threshold in FAR 19.805-1(a)(2) and $100 million, the contracting officer shall first consider competition between 8(a) small business concerns prior to offering the requirement to the SBA as a sole source effort.  Sole source efforts exceeding the competitive 8(a) threshold only applies to Alaskan Native Corporations, Native Hawaiian Organizations or </w:t>
      </w:r>
      <w:proofErr w:type="gramStart"/>
      <w:r w:rsidRPr="002870A1">
        <w:rPr>
          <w:szCs w:val="24"/>
        </w:rPr>
        <w:t>Tribally-Owned</w:t>
      </w:r>
      <w:proofErr w:type="gramEnd"/>
      <w:r w:rsidRPr="002870A1">
        <w:rPr>
          <w:szCs w:val="24"/>
        </w:rPr>
        <w:t xml:space="preserve"> contractors.  Approval to utilize the 8(a) program for sole source requirements exceeding the competitive threshold shall be obtained from the Head of the Contracting Activity (HCA) with concurrence from the Director of the OSBP.</w:t>
      </w:r>
    </w:p>
    <w:p w14:paraId="38D30570" w14:textId="05790830" w:rsidR="00D72D4F" w:rsidRDefault="00D72D4F" w:rsidP="00D72D4F">
      <w:pPr>
        <w:pStyle w:val="Heading3"/>
        <w:keepNext w:val="0"/>
        <w:keepLines w:val="0"/>
      </w:pPr>
      <w:bookmarkStart w:id="139" w:name="_Toc181271437"/>
      <w:bookmarkStart w:id="140" w:name="_Toc162361329"/>
      <w:r w:rsidRPr="008D37C0">
        <w:t>5</w:t>
      </w:r>
      <w:r>
        <w:t>81</w:t>
      </w:r>
      <w:r w:rsidR="005D7DBD">
        <w:t>9.808-1</w:t>
      </w:r>
      <w:r>
        <w:t xml:space="preserve">   </w:t>
      </w:r>
      <w:r w:rsidR="005D7DBD">
        <w:t>Sole Source</w:t>
      </w:r>
      <w:bookmarkEnd w:id="139"/>
      <w:bookmarkEnd w:id="140"/>
    </w:p>
    <w:bookmarkEnd w:id="88"/>
    <w:bookmarkEnd w:id="89"/>
    <w:bookmarkEnd w:id="90"/>
    <w:p w14:paraId="71E52468" w14:textId="77777777" w:rsidR="005D7DBD" w:rsidRPr="005D7DBD" w:rsidRDefault="005D7DBD" w:rsidP="005D7DBD">
      <w:pPr>
        <w:widowControl w:val="0"/>
        <w:autoSpaceDE w:val="0"/>
        <w:autoSpaceDN w:val="0"/>
        <w:spacing w:before="0" w:after="0"/>
        <w:ind w:left="450"/>
        <w:rPr>
          <w:szCs w:val="24"/>
        </w:rPr>
      </w:pPr>
      <w:r w:rsidRPr="005D7DBD">
        <w:rPr>
          <w:szCs w:val="24"/>
        </w:rPr>
        <w:t>(a) The justification is included (in the template) in the 8(a) Sole Source Market Research Report.</w:t>
      </w:r>
    </w:p>
    <w:p w14:paraId="7EB28D48" w14:textId="77777777" w:rsidR="005D7DBD" w:rsidRPr="005D7DBD" w:rsidRDefault="005D7DBD" w:rsidP="005D7DBD">
      <w:pPr>
        <w:widowControl w:val="0"/>
        <w:autoSpaceDE w:val="0"/>
        <w:autoSpaceDN w:val="0"/>
        <w:spacing w:before="0" w:after="0"/>
        <w:ind w:left="450"/>
        <w:rPr>
          <w:szCs w:val="24"/>
        </w:rPr>
      </w:pPr>
    </w:p>
    <w:p w14:paraId="22E30BC1" w14:textId="5E9186AD" w:rsidR="005D7DBD" w:rsidRPr="005D7DBD" w:rsidRDefault="005D7DBD" w:rsidP="005D7DBD">
      <w:pPr>
        <w:widowControl w:val="0"/>
        <w:autoSpaceDE w:val="0"/>
        <w:autoSpaceDN w:val="0"/>
        <w:spacing w:before="0" w:after="0"/>
        <w:ind w:left="450"/>
        <w:rPr>
          <w:szCs w:val="24"/>
        </w:rPr>
      </w:pPr>
      <w:r w:rsidRPr="005D7DBD">
        <w:rPr>
          <w:szCs w:val="24"/>
        </w:rPr>
        <w:t xml:space="preserve">(b) If a sole source requirement exceeds $100M, a J&amp;A must be executed in accordance with DARS PGI </w:t>
      </w:r>
      <w:r>
        <w:rPr>
          <w:szCs w:val="24"/>
        </w:rPr>
        <w:t>580</w:t>
      </w:r>
      <w:r w:rsidRPr="005D7DBD">
        <w:rPr>
          <w:szCs w:val="24"/>
        </w:rPr>
        <w:t>6.303-1 (S-90)</w:t>
      </w:r>
    </w:p>
    <w:p w14:paraId="7B46A3AE" w14:textId="77777777" w:rsidR="005D7DBD" w:rsidRPr="005D7DBD" w:rsidRDefault="005D7DBD" w:rsidP="005D7DBD">
      <w:pPr>
        <w:widowControl w:val="0"/>
        <w:autoSpaceDE w:val="0"/>
        <w:autoSpaceDN w:val="0"/>
        <w:spacing w:before="0" w:after="0"/>
        <w:ind w:left="450"/>
        <w:rPr>
          <w:szCs w:val="24"/>
        </w:rPr>
      </w:pPr>
    </w:p>
    <w:p w14:paraId="60024FBB" w14:textId="77777777" w:rsidR="005D7DBD" w:rsidRPr="005D7DBD" w:rsidRDefault="005D7DBD" w:rsidP="005D7DBD">
      <w:pPr>
        <w:widowControl w:val="0"/>
        <w:autoSpaceDE w:val="0"/>
        <w:autoSpaceDN w:val="0"/>
        <w:spacing w:before="0" w:after="0"/>
        <w:ind w:left="450"/>
        <w:rPr>
          <w:szCs w:val="24"/>
        </w:rPr>
      </w:pPr>
      <w:r w:rsidRPr="005D7DBD">
        <w:rPr>
          <w:szCs w:val="24"/>
        </w:rPr>
        <w:t>(c) If a sole source exceeds the competitive 8(a) threshold, the HCA will coordinate the request with the Director, OSBP.  HCA approval will be provided via email, copy furnished to the Director of the OSBP.  The Director, OSBP will concur on the DD2579.</w:t>
      </w:r>
    </w:p>
    <w:p w14:paraId="10A18D03" w14:textId="77777777" w:rsidR="00D72D4F" w:rsidRPr="00D72D4F" w:rsidRDefault="00D72D4F" w:rsidP="00D72D4F">
      <w:pPr>
        <w:spacing w:before="0" w:after="0"/>
        <w:ind w:left="450"/>
        <w:rPr>
          <w:rFonts w:eastAsia="Calibri"/>
          <w:szCs w:val="22"/>
        </w:rPr>
      </w:pPr>
    </w:p>
    <w:p w14:paraId="79543EBB" w14:textId="77777777" w:rsidR="00D72D4F" w:rsidRPr="00796312" w:rsidRDefault="00D72D4F" w:rsidP="00D72D4F">
      <w:pPr>
        <w:autoSpaceDE w:val="0"/>
        <w:autoSpaceDN w:val="0"/>
        <w:adjustRightInd w:val="0"/>
        <w:spacing w:before="0" w:after="0"/>
        <w:ind w:left="450"/>
        <w:rPr>
          <w:rFonts w:eastAsia="Calibri"/>
          <w:color w:val="000000"/>
          <w:szCs w:val="24"/>
        </w:rPr>
      </w:pPr>
    </w:p>
    <w:sectPr w:rsidR="00D72D4F" w:rsidRPr="00796312" w:rsidSect="00715ABF">
      <w:headerReference w:type="default" r:id="rId14"/>
      <w:footerReference w:type="default" r:id="rId15"/>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105B" w14:textId="77777777" w:rsidR="000D5E40" w:rsidRDefault="000D5E40">
      <w:r>
        <w:separator/>
      </w:r>
    </w:p>
  </w:endnote>
  <w:endnote w:type="continuationSeparator" w:id="0">
    <w:p w14:paraId="44417017" w14:textId="77777777" w:rsidR="000D5E40" w:rsidRDefault="000D5E40">
      <w:r>
        <w:continuationSeparator/>
      </w:r>
    </w:p>
  </w:endnote>
  <w:endnote w:type="continuationNotice" w:id="1">
    <w:p w14:paraId="526FDACD" w14:textId="77777777" w:rsidR="000D5E40" w:rsidRDefault="000D5E4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5BE21252" w:rsidR="00A3201F" w:rsidRDefault="006A327A" w:rsidP="00C51F47">
    <w:pPr>
      <w:pStyle w:val="Footer"/>
      <w:pBdr>
        <w:top w:val="single" w:sz="4" w:space="1" w:color="auto"/>
      </w:pBdr>
      <w:tabs>
        <w:tab w:val="clear" w:pos="4320"/>
        <w:tab w:val="clear" w:pos="8640"/>
        <w:tab w:val="right" w:pos="9360"/>
      </w:tabs>
      <w:spacing w:before="0" w:after="0"/>
      <w:rPr>
        <w:sz w:val="20"/>
      </w:rPr>
    </w:pPr>
    <w:del w:id="141" w:author="PS21" w:date="2025-05-21T13:30:00Z">
      <w:r>
        <w:delText xml:space="preserve">April </w:delText>
      </w:r>
      <w:r w:rsidR="00A3201F">
        <w:delText>20</w:delText>
      </w:r>
      <w:r w:rsidR="0085104E">
        <w:delText>2</w:delText>
      </w:r>
      <w:r w:rsidR="00617410">
        <w:delText>4</w:delText>
      </w:r>
    </w:del>
    <w:ins w:id="142" w:author="PS21" w:date="2025-05-21T13:30:00Z">
      <w:r w:rsidR="00DC4908">
        <w:t>May 2025</w:t>
      </w:r>
    </w:ins>
    <w:r w:rsidR="00A3201F">
      <w:t xml:space="preserve"> Edition</w:t>
    </w:r>
    <w:r w:rsidR="00A3201F">
      <w:tab/>
      <w:t>5</w:t>
    </w:r>
    <w:r w:rsidR="00CB0EAA">
      <w:t>8</w:t>
    </w:r>
    <w:r w:rsidR="000F3A31">
      <w:t>1</w:t>
    </w:r>
    <w:r w:rsidR="00D61F22">
      <w:t>9</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C1087" w14:textId="77777777" w:rsidR="000D5E40" w:rsidRDefault="000D5E40">
      <w:r>
        <w:separator/>
      </w:r>
    </w:p>
  </w:footnote>
  <w:footnote w:type="continuationSeparator" w:id="0">
    <w:p w14:paraId="67F160AB" w14:textId="77777777" w:rsidR="000D5E40" w:rsidRDefault="000D5E40">
      <w:r>
        <w:continuationSeparator/>
      </w:r>
    </w:p>
  </w:footnote>
  <w:footnote w:type="continuationNotice" w:id="1">
    <w:p w14:paraId="2400C4EE" w14:textId="77777777" w:rsidR="000D5E40" w:rsidRDefault="000D5E4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9B24C1B" w:rsidR="00A3201F" w:rsidRDefault="00D41D25">
    <w:pPr>
      <w:pStyle w:val="Heading5"/>
    </w:pPr>
    <w:r>
      <w:t>DISA ACQUISTION</w:t>
    </w:r>
    <w:r w:rsidR="00A3201F">
      <w:t xml:space="preserve"> </w:t>
    </w:r>
    <w:r w:rsidR="00C8172E">
      <w:t xml:space="preserve">REGULATION </w:t>
    </w:r>
    <w:r w:rsidR="00A3201F">
      <w:t>SUPPLEMENT</w:t>
    </w:r>
  </w:p>
  <w:p w14:paraId="2BBF15F6" w14:textId="79841E3C" w:rsidR="00A3201F" w:rsidRDefault="00A3201F">
    <w:pPr>
      <w:pBdr>
        <w:bottom w:val="single" w:sz="4" w:space="1" w:color="auto"/>
      </w:pBdr>
    </w:pPr>
    <w:r>
      <w:t>PART 5</w:t>
    </w:r>
    <w:r w:rsidR="00C8172E">
      <w:t>8</w:t>
    </w:r>
    <w:r w:rsidR="000F3A31">
      <w:t>1</w:t>
    </w:r>
    <w:r w:rsidR="00584713">
      <w:t>9</w:t>
    </w:r>
    <w:r>
      <w:t xml:space="preserve"> — </w:t>
    </w:r>
    <w:r w:rsidR="00584713" w:rsidRPr="00584713">
      <w:t>Small Business Programs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2"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3"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5"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6"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7"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8"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9"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0"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3"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4"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5"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7"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18"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19"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1"/>
  </w:num>
  <w:num w:numId="2" w16cid:durableId="62068048">
    <w:abstractNumId w:val="13"/>
  </w:num>
  <w:num w:numId="3" w16cid:durableId="1507403811">
    <w:abstractNumId w:val="14"/>
  </w:num>
  <w:num w:numId="4" w16cid:durableId="1537740261">
    <w:abstractNumId w:val="10"/>
  </w:num>
  <w:num w:numId="5" w16cid:durableId="2102289336">
    <w:abstractNumId w:val="9"/>
  </w:num>
  <w:num w:numId="6" w16cid:durableId="617493034">
    <w:abstractNumId w:val="16"/>
  </w:num>
  <w:num w:numId="7" w16cid:durableId="968897945">
    <w:abstractNumId w:val="6"/>
  </w:num>
  <w:num w:numId="8" w16cid:durableId="181171776">
    <w:abstractNumId w:val="19"/>
  </w:num>
  <w:num w:numId="9" w16cid:durableId="1992247847">
    <w:abstractNumId w:val="11"/>
  </w:num>
  <w:num w:numId="10" w16cid:durableId="1758402562">
    <w:abstractNumId w:val="17"/>
  </w:num>
  <w:num w:numId="11" w16cid:durableId="1160926907">
    <w:abstractNumId w:val="8"/>
  </w:num>
  <w:num w:numId="12" w16cid:durableId="202862287">
    <w:abstractNumId w:val="12"/>
  </w:num>
  <w:num w:numId="13" w16cid:durableId="969745364">
    <w:abstractNumId w:val="7"/>
  </w:num>
  <w:num w:numId="14" w16cid:durableId="501507911">
    <w:abstractNumId w:val="15"/>
  </w:num>
  <w:num w:numId="15" w16cid:durableId="909925590">
    <w:abstractNumId w:val="3"/>
  </w:num>
  <w:num w:numId="16" w16cid:durableId="324011850">
    <w:abstractNumId w:val="0"/>
  </w:num>
  <w:num w:numId="17" w16cid:durableId="371658053">
    <w:abstractNumId w:val="5"/>
  </w:num>
  <w:num w:numId="18" w16cid:durableId="1249576330">
    <w:abstractNumId w:val="2"/>
  </w:num>
  <w:num w:numId="19" w16cid:durableId="1721858076">
    <w:abstractNumId w:val="4"/>
  </w:num>
  <w:num w:numId="20" w16cid:durableId="36780874">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3F77"/>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1E54"/>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CDC"/>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14A2"/>
    <w:rsid w:val="000C3B12"/>
    <w:rsid w:val="000C3CCD"/>
    <w:rsid w:val="000C4760"/>
    <w:rsid w:val="000C57DA"/>
    <w:rsid w:val="000C77E4"/>
    <w:rsid w:val="000C79A4"/>
    <w:rsid w:val="000C7B4A"/>
    <w:rsid w:val="000C7F5F"/>
    <w:rsid w:val="000C7FA7"/>
    <w:rsid w:val="000D0265"/>
    <w:rsid w:val="000D08B0"/>
    <w:rsid w:val="000D19E2"/>
    <w:rsid w:val="000D2320"/>
    <w:rsid w:val="000D28A1"/>
    <w:rsid w:val="000D2A34"/>
    <w:rsid w:val="000D572F"/>
    <w:rsid w:val="000D5730"/>
    <w:rsid w:val="000D5E40"/>
    <w:rsid w:val="000D61B1"/>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2A6"/>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2BDF"/>
    <w:rsid w:val="001A3046"/>
    <w:rsid w:val="001A537B"/>
    <w:rsid w:val="001A54CF"/>
    <w:rsid w:val="001A54EF"/>
    <w:rsid w:val="001A6290"/>
    <w:rsid w:val="001A6600"/>
    <w:rsid w:val="001A7583"/>
    <w:rsid w:val="001A76F0"/>
    <w:rsid w:val="001A7921"/>
    <w:rsid w:val="001B08CB"/>
    <w:rsid w:val="001B1C64"/>
    <w:rsid w:val="001B1CA3"/>
    <w:rsid w:val="001B22A1"/>
    <w:rsid w:val="001B5002"/>
    <w:rsid w:val="001B62D0"/>
    <w:rsid w:val="001B6DF8"/>
    <w:rsid w:val="001C0DF7"/>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1B1D"/>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2743"/>
    <w:rsid w:val="00213716"/>
    <w:rsid w:val="002137D3"/>
    <w:rsid w:val="00213814"/>
    <w:rsid w:val="00213C72"/>
    <w:rsid w:val="00214E0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4C21"/>
    <w:rsid w:val="00245084"/>
    <w:rsid w:val="00245465"/>
    <w:rsid w:val="002456C8"/>
    <w:rsid w:val="00245B6E"/>
    <w:rsid w:val="00247755"/>
    <w:rsid w:val="00251E82"/>
    <w:rsid w:val="00252F41"/>
    <w:rsid w:val="00255F4C"/>
    <w:rsid w:val="00256903"/>
    <w:rsid w:val="0026114C"/>
    <w:rsid w:val="0026317D"/>
    <w:rsid w:val="002644BD"/>
    <w:rsid w:val="00264539"/>
    <w:rsid w:val="00266873"/>
    <w:rsid w:val="0026694E"/>
    <w:rsid w:val="00266E03"/>
    <w:rsid w:val="002675E4"/>
    <w:rsid w:val="00267B88"/>
    <w:rsid w:val="002701B2"/>
    <w:rsid w:val="00270CD1"/>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4FA5"/>
    <w:rsid w:val="00295136"/>
    <w:rsid w:val="002956A7"/>
    <w:rsid w:val="00296991"/>
    <w:rsid w:val="00296EA7"/>
    <w:rsid w:val="00297C9D"/>
    <w:rsid w:val="002A022B"/>
    <w:rsid w:val="002A032A"/>
    <w:rsid w:val="002A2A8B"/>
    <w:rsid w:val="002A37B4"/>
    <w:rsid w:val="002A39B2"/>
    <w:rsid w:val="002A4612"/>
    <w:rsid w:val="002A52A8"/>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49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C5A"/>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1DE"/>
    <w:rsid w:val="00341A15"/>
    <w:rsid w:val="00341E0E"/>
    <w:rsid w:val="003433C5"/>
    <w:rsid w:val="003438CD"/>
    <w:rsid w:val="00343ADA"/>
    <w:rsid w:val="003440A9"/>
    <w:rsid w:val="00345713"/>
    <w:rsid w:val="00345765"/>
    <w:rsid w:val="00345B7F"/>
    <w:rsid w:val="003460C2"/>
    <w:rsid w:val="0034651D"/>
    <w:rsid w:val="00346DED"/>
    <w:rsid w:val="00346F94"/>
    <w:rsid w:val="00347C0D"/>
    <w:rsid w:val="00350938"/>
    <w:rsid w:val="00350B10"/>
    <w:rsid w:val="00350EFC"/>
    <w:rsid w:val="0035152E"/>
    <w:rsid w:val="00352042"/>
    <w:rsid w:val="0035253B"/>
    <w:rsid w:val="0035310B"/>
    <w:rsid w:val="00353332"/>
    <w:rsid w:val="0035423E"/>
    <w:rsid w:val="00354670"/>
    <w:rsid w:val="00356D81"/>
    <w:rsid w:val="00360347"/>
    <w:rsid w:val="00360462"/>
    <w:rsid w:val="0036118B"/>
    <w:rsid w:val="00361453"/>
    <w:rsid w:val="00362BAA"/>
    <w:rsid w:val="00363692"/>
    <w:rsid w:val="00363914"/>
    <w:rsid w:val="003639C2"/>
    <w:rsid w:val="00365065"/>
    <w:rsid w:val="00366C87"/>
    <w:rsid w:val="00370B2D"/>
    <w:rsid w:val="00370B4A"/>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2B4"/>
    <w:rsid w:val="003828F5"/>
    <w:rsid w:val="003835D4"/>
    <w:rsid w:val="0038392F"/>
    <w:rsid w:val="0038536F"/>
    <w:rsid w:val="00385CBC"/>
    <w:rsid w:val="003870DF"/>
    <w:rsid w:val="00387D3D"/>
    <w:rsid w:val="00390500"/>
    <w:rsid w:val="003907EB"/>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4652"/>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19C"/>
    <w:rsid w:val="004B296B"/>
    <w:rsid w:val="004B3BD5"/>
    <w:rsid w:val="004B4962"/>
    <w:rsid w:val="004B4D6E"/>
    <w:rsid w:val="004B4EE8"/>
    <w:rsid w:val="004B5E4B"/>
    <w:rsid w:val="004B6183"/>
    <w:rsid w:val="004C0A3C"/>
    <w:rsid w:val="004C0EE8"/>
    <w:rsid w:val="004C193A"/>
    <w:rsid w:val="004C4A36"/>
    <w:rsid w:val="004C4F44"/>
    <w:rsid w:val="004C6216"/>
    <w:rsid w:val="004C6F88"/>
    <w:rsid w:val="004C71FB"/>
    <w:rsid w:val="004C7527"/>
    <w:rsid w:val="004D0439"/>
    <w:rsid w:val="004D09CD"/>
    <w:rsid w:val="004D0E10"/>
    <w:rsid w:val="004D2973"/>
    <w:rsid w:val="004D2B7B"/>
    <w:rsid w:val="004D2D94"/>
    <w:rsid w:val="004D32EB"/>
    <w:rsid w:val="004D44A4"/>
    <w:rsid w:val="004D6AE0"/>
    <w:rsid w:val="004D6F3D"/>
    <w:rsid w:val="004D7292"/>
    <w:rsid w:val="004E14F8"/>
    <w:rsid w:val="004E1564"/>
    <w:rsid w:val="004E1A75"/>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2EBE"/>
    <w:rsid w:val="005046C9"/>
    <w:rsid w:val="00505B14"/>
    <w:rsid w:val="005062E1"/>
    <w:rsid w:val="005069BE"/>
    <w:rsid w:val="00506C03"/>
    <w:rsid w:val="005077F7"/>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A8D"/>
    <w:rsid w:val="00550E15"/>
    <w:rsid w:val="00550E92"/>
    <w:rsid w:val="0055169E"/>
    <w:rsid w:val="00551BA0"/>
    <w:rsid w:val="00551D73"/>
    <w:rsid w:val="005534DC"/>
    <w:rsid w:val="0055401A"/>
    <w:rsid w:val="005550CF"/>
    <w:rsid w:val="00555153"/>
    <w:rsid w:val="00555BF9"/>
    <w:rsid w:val="00556301"/>
    <w:rsid w:val="00556476"/>
    <w:rsid w:val="00556B8B"/>
    <w:rsid w:val="0055734F"/>
    <w:rsid w:val="00557560"/>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4AA"/>
    <w:rsid w:val="00581CB8"/>
    <w:rsid w:val="00583646"/>
    <w:rsid w:val="0058471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1AD"/>
    <w:rsid w:val="005C1558"/>
    <w:rsid w:val="005C1741"/>
    <w:rsid w:val="005C17ED"/>
    <w:rsid w:val="005C2996"/>
    <w:rsid w:val="005C2B27"/>
    <w:rsid w:val="005C324F"/>
    <w:rsid w:val="005C3447"/>
    <w:rsid w:val="005C374F"/>
    <w:rsid w:val="005C3D05"/>
    <w:rsid w:val="005C447D"/>
    <w:rsid w:val="005C4BB2"/>
    <w:rsid w:val="005C55BF"/>
    <w:rsid w:val="005C57B3"/>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44D6"/>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2F2D"/>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8F3"/>
    <w:rsid w:val="00683ABA"/>
    <w:rsid w:val="00684224"/>
    <w:rsid w:val="00684326"/>
    <w:rsid w:val="00684867"/>
    <w:rsid w:val="00684F33"/>
    <w:rsid w:val="0068528C"/>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509"/>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C05"/>
    <w:rsid w:val="00712D87"/>
    <w:rsid w:val="00712DB3"/>
    <w:rsid w:val="007142B4"/>
    <w:rsid w:val="00715ABF"/>
    <w:rsid w:val="00716606"/>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C2B"/>
    <w:rsid w:val="007A18AA"/>
    <w:rsid w:val="007A1ED4"/>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C43"/>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0EC"/>
    <w:rsid w:val="007F4BF8"/>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303"/>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36AA0"/>
    <w:rsid w:val="00840403"/>
    <w:rsid w:val="00841ADD"/>
    <w:rsid w:val="00842A31"/>
    <w:rsid w:val="0084568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4AC"/>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67F"/>
    <w:rsid w:val="008B2C16"/>
    <w:rsid w:val="008B2F79"/>
    <w:rsid w:val="008B401D"/>
    <w:rsid w:val="008B58A7"/>
    <w:rsid w:val="008B6905"/>
    <w:rsid w:val="008B6F4F"/>
    <w:rsid w:val="008B7524"/>
    <w:rsid w:val="008B7735"/>
    <w:rsid w:val="008B79EF"/>
    <w:rsid w:val="008C1712"/>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215"/>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24C1"/>
    <w:rsid w:val="00992FB6"/>
    <w:rsid w:val="00995A94"/>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298"/>
    <w:rsid w:val="009A7BA1"/>
    <w:rsid w:val="009B08B6"/>
    <w:rsid w:val="009B0E70"/>
    <w:rsid w:val="009B15CB"/>
    <w:rsid w:val="009B2F29"/>
    <w:rsid w:val="009B3C0F"/>
    <w:rsid w:val="009B3CDC"/>
    <w:rsid w:val="009B647B"/>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E749A"/>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155"/>
    <w:rsid w:val="00A13E42"/>
    <w:rsid w:val="00A143E9"/>
    <w:rsid w:val="00A14AB2"/>
    <w:rsid w:val="00A1556C"/>
    <w:rsid w:val="00A15DE2"/>
    <w:rsid w:val="00A17609"/>
    <w:rsid w:val="00A17B75"/>
    <w:rsid w:val="00A17BCE"/>
    <w:rsid w:val="00A2009D"/>
    <w:rsid w:val="00A21A2B"/>
    <w:rsid w:val="00A22649"/>
    <w:rsid w:val="00A2320B"/>
    <w:rsid w:val="00A240DD"/>
    <w:rsid w:val="00A24751"/>
    <w:rsid w:val="00A248CD"/>
    <w:rsid w:val="00A25643"/>
    <w:rsid w:val="00A256EB"/>
    <w:rsid w:val="00A26880"/>
    <w:rsid w:val="00A30542"/>
    <w:rsid w:val="00A30B3D"/>
    <w:rsid w:val="00A314E7"/>
    <w:rsid w:val="00A31CB2"/>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341C"/>
    <w:rsid w:val="00A75808"/>
    <w:rsid w:val="00A75E42"/>
    <w:rsid w:val="00A75FC4"/>
    <w:rsid w:val="00A760AF"/>
    <w:rsid w:val="00A765EA"/>
    <w:rsid w:val="00A769F9"/>
    <w:rsid w:val="00A770A6"/>
    <w:rsid w:val="00A80143"/>
    <w:rsid w:val="00A8045B"/>
    <w:rsid w:val="00A80A21"/>
    <w:rsid w:val="00A822EF"/>
    <w:rsid w:val="00A8357B"/>
    <w:rsid w:val="00A83B26"/>
    <w:rsid w:val="00A8468C"/>
    <w:rsid w:val="00A847E9"/>
    <w:rsid w:val="00A85091"/>
    <w:rsid w:val="00A85804"/>
    <w:rsid w:val="00A86771"/>
    <w:rsid w:val="00A87A10"/>
    <w:rsid w:val="00A90344"/>
    <w:rsid w:val="00A90924"/>
    <w:rsid w:val="00A91B93"/>
    <w:rsid w:val="00A91E3E"/>
    <w:rsid w:val="00A928F7"/>
    <w:rsid w:val="00A94ACD"/>
    <w:rsid w:val="00A96F59"/>
    <w:rsid w:val="00A9738C"/>
    <w:rsid w:val="00AA0254"/>
    <w:rsid w:val="00AA0839"/>
    <w:rsid w:val="00AA1942"/>
    <w:rsid w:val="00AA1B0F"/>
    <w:rsid w:val="00AA2535"/>
    <w:rsid w:val="00AA3677"/>
    <w:rsid w:val="00AA6EB8"/>
    <w:rsid w:val="00AA779D"/>
    <w:rsid w:val="00AB0514"/>
    <w:rsid w:val="00AB0A21"/>
    <w:rsid w:val="00AB0BD9"/>
    <w:rsid w:val="00AB25C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7FC"/>
    <w:rsid w:val="00AD0A5D"/>
    <w:rsid w:val="00AD23D0"/>
    <w:rsid w:val="00AD2A74"/>
    <w:rsid w:val="00AD35E4"/>
    <w:rsid w:val="00AD4357"/>
    <w:rsid w:val="00AD4ADB"/>
    <w:rsid w:val="00AD53C6"/>
    <w:rsid w:val="00AD6062"/>
    <w:rsid w:val="00AD6580"/>
    <w:rsid w:val="00AD6F46"/>
    <w:rsid w:val="00AD772D"/>
    <w:rsid w:val="00AE1B82"/>
    <w:rsid w:val="00AE27F0"/>
    <w:rsid w:val="00AE2F93"/>
    <w:rsid w:val="00AE3B6C"/>
    <w:rsid w:val="00AE42B6"/>
    <w:rsid w:val="00AE4F71"/>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5C83"/>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22"/>
    <w:rsid w:val="00B67AFE"/>
    <w:rsid w:val="00B7060B"/>
    <w:rsid w:val="00B70AB7"/>
    <w:rsid w:val="00B70F39"/>
    <w:rsid w:val="00B71333"/>
    <w:rsid w:val="00B71EFA"/>
    <w:rsid w:val="00B72997"/>
    <w:rsid w:val="00B7307F"/>
    <w:rsid w:val="00B73859"/>
    <w:rsid w:val="00B74685"/>
    <w:rsid w:val="00B7550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6E9"/>
    <w:rsid w:val="00BD7FDB"/>
    <w:rsid w:val="00BE1570"/>
    <w:rsid w:val="00BE172A"/>
    <w:rsid w:val="00BE1D08"/>
    <w:rsid w:val="00BE249D"/>
    <w:rsid w:val="00BE34D1"/>
    <w:rsid w:val="00BE4204"/>
    <w:rsid w:val="00BE5229"/>
    <w:rsid w:val="00BE5992"/>
    <w:rsid w:val="00BE5B3F"/>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5EA7"/>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2C8C"/>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6048"/>
    <w:rsid w:val="00D46933"/>
    <w:rsid w:val="00D47658"/>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AB"/>
    <w:rsid w:val="00D738DB"/>
    <w:rsid w:val="00D743FF"/>
    <w:rsid w:val="00D75921"/>
    <w:rsid w:val="00D765BF"/>
    <w:rsid w:val="00D76E53"/>
    <w:rsid w:val="00D76F1A"/>
    <w:rsid w:val="00D770D2"/>
    <w:rsid w:val="00D80425"/>
    <w:rsid w:val="00D81106"/>
    <w:rsid w:val="00D819E2"/>
    <w:rsid w:val="00D82AB7"/>
    <w:rsid w:val="00D8321F"/>
    <w:rsid w:val="00D8332C"/>
    <w:rsid w:val="00D834E8"/>
    <w:rsid w:val="00D8513D"/>
    <w:rsid w:val="00D87D9B"/>
    <w:rsid w:val="00D90329"/>
    <w:rsid w:val="00D90342"/>
    <w:rsid w:val="00D9049B"/>
    <w:rsid w:val="00D904D8"/>
    <w:rsid w:val="00D90654"/>
    <w:rsid w:val="00D906FE"/>
    <w:rsid w:val="00D90755"/>
    <w:rsid w:val="00D90EF1"/>
    <w:rsid w:val="00D914B2"/>
    <w:rsid w:val="00D918A6"/>
    <w:rsid w:val="00D91E08"/>
    <w:rsid w:val="00D926F2"/>
    <w:rsid w:val="00D93E01"/>
    <w:rsid w:val="00D94028"/>
    <w:rsid w:val="00D94290"/>
    <w:rsid w:val="00D9675A"/>
    <w:rsid w:val="00DA1E6B"/>
    <w:rsid w:val="00DA26AE"/>
    <w:rsid w:val="00DA3391"/>
    <w:rsid w:val="00DA369E"/>
    <w:rsid w:val="00DA44A6"/>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4908"/>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0D6C"/>
    <w:rsid w:val="00E315E2"/>
    <w:rsid w:val="00E3280B"/>
    <w:rsid w:val="00E33610"/>
    <w:rsid w:val="00E33657"/>
    <w:rsid w:val="00E346AD"/>
    <w:rsid w:val="00E34B9D"/>
    <w:rsid w:val="00E35C4A"/>
    <w:rsid w:val="00E35F21"/>
    <w:rsid w:val="00E35F4C"/>
    <w:rsid w:val="00E36068"/>
    <w:rsid w:val="00E36B29"/>
    <w:rsid w:val="00E36D4F"/>
    <w:rsid w:val="00E40A7A"/>
    <w:rsid w:val="00E4110F"/>
    <w:rsid w:val="00E43157"/>
    <w:rsid w:val="00E4366C"/>
    <w:rsid w:val="00E45B1C"/>
    <w:rsid w:val="00E465B1"/>
    <w:rsid w:val="00E47244"/>
    <w:rsid w:val="00E47F0F"/>
    <w:rsid w:val="00E50B2A"/>
    <w:rsid w:val="00E513DD"/>
    <w:rsid w:val="00E51937"/>
    <w:rsid w:val="00E51DC1"/>
    <w:rsid w:val="00E53AAC"/>
    <w:rsid w:val="00E54F4A"/>
    <w:rsid w:val="00E55746"/>
    <w:rsid w:val="00E55C3C"/>
    <w:rsid w:val="00E56233"/>
    <w:rsid w:val="00E563F7"/>
    <w:rsid w:val="00E567C6"/>
    <w:rsid w:val="00E56FF4"/>
    <w:rsid w:val="00E57120"/>
    <w:rsid w:val="00E58CAA"/>
    <w:rsid w:val="00E60DCB"/>
    <w:rsid w:val="00E60FBA"/>
    <w:rsid w:val="00E6169B"/>
    <w:rsid w:val="00E61CA6"/>
    <w:rsid w:val="00E62B55"/>
    <w:rsid w:val="00E640B8"/>
    <w:rsid w:val="00E644AF"/>
    <w:rsid w:val="00E6457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6954"/>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C15"/>
    <w:rsid w:val="00EF7FCA"/>
    <w:rsid w:val="00F01DA4"/>
    <w:rsid w:val="00F03C32"/>
    <w:rsid w:val="00F03DCB"/>
    <w:rsid w:val="00F03EBF"/>
    <w:rsid w:val="00F05182"/>
    <w:rsid w:val="00F05AA2"/>
    <w:rsid w:val="00F05F13"/>
    <w:rsid w:val="00F07099"/>
    <w:rsid w:val="00F07A73"/>
    <w:rsid w:val="00F07CDC"/>
    <w:rsid w:val="00F100BF"/>
    <w:rsid w:val="00F10150"/>
    <w:rsid w:val="00F10180"/>
    <w:rsid w:val="00F101F7"/>
    <w:rsid w:val="00F10DFE"/>
    <w:rsid w:val="00F10EC3"/>
    <w:rsid w:val="00F1202A"/>
    <w:rsid w:val="00F1208B"/>
    <w:rsid w:val="00F127B5"/>
    <w:rsid w:val="00F15130"/>
    <w:rsid w:val="00F161C9"/>
    <w:rsid w:val="00F17206"/>
    <w:rsid w:val="00F21FDE"/>
    <w:rsid w:val="00F22A3D"/>
    <w:rsid w:val="00F22D13"/>
    <w:rsid w:val="00F22DDC"/>
    <w:rsid w:val="00F23652"/>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0FD4"/>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DA8"/>
    <w:rsid w:val="00F85E88"/>
    <w:rsid w:val="00F86252"/>
    <w:rsid w:val="00F86DD8"/>
    <w:rsid w:val="00F918C1"/>
    <w:rsid w:val="00F92673"/>
    <w:rsid w:val="00F92ABB"/>
    <w:rsid w:val="00F93DB3"/>
    <w:rsid w:val="00F94444"/>
    <w:rsid w:val="00F946E0"/>
    <w:rsid w:val="00F94CDC"/>
    <w:rsid w:val="00F9507B"/>
    <w:rsid w:val="00F95373"/>
    <w:rsid w:val="00F95EBF"/>
    <w:rsid w:val="00F960E1"/>
    <w:rsid w:val="00F9687A"/>
    <w:rsid w:val="00F970D3"/>
    <w:rsid w:val="00F97F16"/>
    <w:rsid w:val="00FA04AA"/>
    <w:rsid w:val="00FA0777"/>
    <w:rsid w:val="00FA07D1"/>
    <w:rsid w:val="00FA0E63"/>
    <w:rsid w:val="00FA0F84"/>
    <w:rsid w:val="00FA154F"/>
    <w:rsid w:val="00FA249F"/>
    <w:rsid w:val="00FA2780"/>
    <w:rsid w:val="00FA377B"/>
    <w:rsid w:val="00FA5DED"/>
    <w:rsid w:val="00FA5F3C"/>
    <w:rsid w:val="00FA6622"/>
    <w:rsid w:val="00FA679A"/>
    <w:rsid w:val="00FB0694"/>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D726D"/>
    <w:rsid w:val="00FE0C06"/>
    <w:rsid w:val="00FE1301"/>
    <w:rsid w:val="00FE137B"/>
    <w:rsid w:val="00FE1BCA"/>
    <w:rsid w:val="00FE1E7F"/>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B9912144-6C5F-437A-BB94-B85F69FC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isa.meade.osbp.mbx.ditco-small-business-office@mail.mil"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disa.meade.osbp.mbx.ditco-small-business-office@mail.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10" ma:contentTypeDescription="Create a new document." ma:contentTypeScope="" ma:versionID="6ee4292a9eeb2f26f8e6bffe99e16a7b">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8eb19194aa03cbd0aa61cb60259a588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60f6f92ed86ebfb41c6e2b7303981816">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6957d8364ef3cf9cc4eb99056ebd147d"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4.xml><?xml version="1.0" encoding="utf-8"?>
<ds:datastoreItem xmlns:ds="http://schemas.openxmlformats.org/officeDocument/2006/customXml" ds:itemID="{9337071D-B8E5-45EB-A240-8DAFA8E049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C4FF22-7A29-48E0-951B-F5D6D764A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2101</Words>
  <Characters>15623</Characters>
  <Application>Microsoft Office Word</Application>
  <DocSecurity>0</DocSecurity>
  <Lines>130</Lines>
  <Paragraphs>35</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17689</CharactersWithSpaces>
  <SharedDoc>false</SharedDoc>
  <HLinks>
    <vt:vector size="138" baseType="variant">
      <vt:variant>
        <vt:i4>524361</vt:i4>
      </vt:variant>
      <vt:variant>
        <vt:i4>123</vt:i4>
      </vt:variant>
      <vt:variant>
        <vt:i4>0</vt:i4>
      </vt:variant>
      <vt:variant>
        <vt:i4>5</vt:i4>
      </vt:variant>
      <vt:variant>
        <vt:lpwstr>https://www.ditco.disa.mil/DitcoContractingTemplates</vt:lpwstr>
      </vt:variant>
      <vt:variant>
        <vt:lpwstr/>
      </vt:variant>
      <vt:variant>
        <vt:i4>524361</vt:i4>
      </vt:variant>
      <vt:variant>
        <vt:i4>120</vt:i4>
      </vt:variant>
      <vt:variant>
        <vt:i4>0</vt:i4>
      </vt:variant>
      <vt:variant>
        <vt:i4>5</vt:i4>
      </vt:variant>
      <vt:variant>
        <vt:lpwstr>https://www.ditco.disa.mil/DitcoContractingTemplates</vt:lpwstr>
      </vt:variant>
      <vt:variant>
        <vt:lpwstr/>
      </vt:variant>
      <vt:variant>
        <vt:i4>7012367</vt:i4>
      </vt:variant>
      <vt:variant>
        <vt:i4>117</vt:i4>
      </vt:variant>
      <vt:variant>
        <vt:i4>0</vt:i4>
      </vt:variant>
      <vt:variant>
        <vt:i4>5</vt:i4>
      </vt:variant>
      <vt:variant>
        <vt:lpwstr>mailto:disa.meade.osbp.mbx.ditco-small-business-office@mail.mil</vt:lpwstr>
      </vt:variant>
      <vt:variant>
        <vt:lpwstr/>
      </vt:variant>
      <vt:variant>
        <vt:i4>4456451</vt:i4>
      </vt:variant>
      <vt:variant>
        <vt:i4>114</vt:i4>
      </vt:variant>
      <vt:variant>
        <vt:i4>0</vt:i4>
      </vt:variant>
      <vt:variant>
        <vt:i4>5</vt:i4>
      </vt:variant>
      <vt:variant>
        <vt:lpwstr>https://www.sba.gov/document/support--qualifying-naics-women-owned-small-business-federal-contracting-program</vt:lpwstr>
      </vt:variant>
      <vt:variant>
        <vt:lpwstr/>
      </vt:variant>
      <vt:variant>
        <vt:i4>7012367</vt:i4>
      </vt:variant>
      <vt:variant>
        <vt:i4>111</vt:i4>
      </vt:variant>
      <vt:variant>
        <vt:i4>0</vt:i4>
      </vt:variant>
      <vt:variant>
        <vt:i4>5</vt:i4>
      </vt:variant>
      <vt:variant>
        <vt:lpwstr>mailto:disa.meade.osbp.mbx.ditco-small-business-office@mail.mil</vt:lpwstr>
      </vt:variant>
      <vt:variant>
        <vt:lpwstr/>
      </vt:variant>
      <vt:variant>
        <vt:i4>1114166</vt:i4>
      </vt:variant>
      <vt:variant>
        <vt:i4>104</vt:i4>
      </vt:variant>
      <vt:variant>
        <vt:i4>0</vt:i4>
      </vt:variant>
      <vt:variant>
        <vt:i4>5</vt:i4>
      </vt:variant>
      <vt:variant>
        <vt:lpwstr/>
      </vt:variant>
      <vt:variant>
        <vt:lpwstr>_Toc162361329</vt:lpwstr>
      </vt:variant>
      <vt:variant>
        <vt:i4>1114166</vt:i4>
      </vt:variant>
      <vt:variant>
        <vt:i4>98</vt:i4>
      </vt:variant>
      <vt:variant>
        <vt:i4>0</vt:i4>
      </vt:variant>
      <vt:variant>
        <vt:i4>5</vt:i4>
      </vt:variant>
      <vt:variant>
        <vt:lpwstr/>
      </vt:variant>
      <vt:variant>
        <vt:lpwstr>_Toc162361328</vt:lpwstr>
      </vt:variant>
      <vt:variant>
        <vt:i4>1114166</vt:i4>
      </vt:variant>
      <vt:variant>
        <vt:i4>92</vt:i4>
      </vt:variant>
      <vt:variant>
        <vt:i4>0</vt:i4>
      </vt:variant>
      <vt:variant>
        <vt:i4>5</vt:i4>
      </vt:variant>
      <vt:variant>
        <vt:lpwstr/>
      </vt:variant>
      <vt:variant>
        <vt:lpwstr>_Toc162361327</vt:lpwstr>
      </vt:variant>
      <vt:variant>
        <vt:i4>1114166</vt:i4>
      </vt:variant>
      <vt:variant>
        <vt:i4>86</vt:i4>
      </vt:variant>
      <vt:variant>
        <vt:i4>0</vt:i4>
      </vt:variant>
      <vt:variant>
        <vt:i4>5</vt:i4>
      </vt:variant>
      <vt:variant>
        <vt:lpwstr/>
      </vt:variant>
      <vt:variant>
        <vt:lpwstr>_Toc162361326</vt:lpwstr>
      </vt:variant>
      <vt:variant>
        <vt:i4>1114166</vt:i4>
      </vt:variant>
      <vt:variant>
        <vt:i4>80</vt:i4>
      </vt:variant>
      <vt:variant>
        <vt:i4>0</vt:i4>
      </vt:variant>
      <vt:variant>
        <vt:i4>5</vt:i4>
      </vt:variant>
      <vt:variant>
        <vt:lpwstr/>
      </vt:variant>
      <vt:variant>
        <vt:lpwstr>_Toc162361325</vt:lpwstr>
      </vt:variant>
      <vt:variant>
        <vt:i4>1114166</vt:i4>
      </vt:variant>
      <vt:variant>
        <vt:i4>74</vt:i4>
      </vt:variant>
      <vt:variant>
        <vt:i4>0</vt:i4>
      </vt:variant>
      <vt:variant>
        <vt:i4>5</vt:i4>
      </vt:variant>
      <vt:variant>
        <vt:lpwstr/>
      </vt:variant>
      <vt:variant>
        <vt:lpwstr>_Toc162361324</vt:lpwstr>
      </vt:variant>
      <vt:variant>
        <vt:i4>1114166</vt:i4>
      </vt:variant>
      <vt:variant>
        <vt:i4>68</vt:i4>
      </vt:variant>
      <vt:variant>
        <vt:i4>0</vt:i4>
      </vt:variant>
      <vt:variant>
        <vt:i4>5</vt:i4>
      </vt:variant>
      <vt:variant>
        <vt:lpwstr/>
      </vt:variant>
      <vt:variant>
        <vt:lpwstr>_Toc162361323</vt:lpwstr>
      </vt:variant>
      <vt:variant>
        <vt:i4>1114166</vt:i4>
      </vt:variant>
      <vt:variant>
        <vt:i4>62</vt:i4>
      </vt:variant>
      <vt:variant>
        <vt:i4>0</vt:i4>
      </vt:variant>
      <vt:variant>
        <vt:i4>5</vt:i4>
      </vt:variant>
      <vt:variant>
        <vt:lpwstr/>
      </vt:variant>
      <vt:variant>
        <vt:lpwstr>_Toc162361322</vt:lpwstr>
      </vt:variant>
      <vt:variant>
        <vt:i4>1114166</vt:i4>
      </vt:variant>
      <vt:variant>
        <vt:i4>56</vt:i4>
      </vt:variant>
      <vt:variant>
        <vt:i4>0</vt:i4>
      </vt:variant>
      <vt:variant>
        <vt:i4>5</vt:i4>
      </vt:variant>
      <vt:variant>
        <vt:lpwstr/>
      </vt:variant>
      <vt:variant>
        <vt:lpwstr>_Toc162361321</vt:lpwstr>
      </vt:variant>
      <vt:variant>
        <vt:i4>1114166</vt:i4>
      </vt:variant>
      <vt:variant>
        <vt:i4>50</vt:i4>
      </vt:variant>
      <vt:variant>
        <vt:i4>0</vt:i4>
      </vt:variant>
      <vt:variant>
        <vt:i4>5</vt:i4>
      </vt:variant>
      <vt:variant>
        <vt:lpwstr/>
      </vt:variant>
      <vt:variant>
        <vt:lpwstr>_Toc162361320</vt:lpwstr>
      </vt:variant>
      <vt:variant>
        <vt:i4>1179702</vt:i4>
      </vt:variant>
      <vt:variant>
        <vt:i4>44</vt:i4>
      </vt:variant>
      <vt:variant>
        <vt:i4>0</vt:i4>
      </vt:variant>
      <vt:variant>
        <vt:i4>5</vt:i4>
      </vt:variant>
      <vt:variant>
        <vt:lpwstr/>
      </vt:variant>
      <vt:variant>
        <vt:lpwstr>_Toc162361319</vt:lpwstr>
      </vt:variant>
      <vt:variant>
        <vt:i4>1179702</vt:i4>
      </vt:variant>
      <vt:variant>
        <vt:i4>38</vt:i4>
      </vt:variant>
      <vt:variant>
        <vt:i4>0</vt:i4>
      </vt:variant>
      <vt:variant>
        <vt:i4>5</vt:i4>
      </vt:variant>
      <vt:variant>
        <vt:lpwstr/>
      </vt:variant>
      <vt:variant>
        <vt:lpwstr>_Toc162361318</vt:lpwstr>
      </vt:variant>
      <vt:variant>
        <vt:i4>1179702</vt:i4>
      </vt:variant>
      <vt:variant>
        <vt:i4>32</vt:i4>
      </vt:variant>
      <vt:variant>
        <vt:i4>0</vt:i4>
      </vt:variant>
      <vt:variant>
        <vt:i4>5</vt:i4>
      </vt:variant>
      <vt:variant>
        <vt:lpwstr/>
      </vt:variant>
      <vt:variant>
        <vt:lpwstr>_Toc162361317</vt:lpwstr>
      </vt:variant>
      <vt:variant>
        <vt:i4>1179702</vt:i4>
      </vt:variant>
      <vt:variant>
        <vt:i4>26</vt:i4>
      </vt:variant>
      <vt:variant>
        <vt:i4>0</vt:i4>
      </vt:variant>
      <vt:variant>
        <vt:i4>5</vt:i4>
      </vt:variant>
      <vt:variant>
        <vt:lpwstr/>
      </vt:variant>
      <vt:variant>
        <vt:lpwstr>_Toc162361316</vt:lpwstr>
      </vt:variant>
      <vt:variant>
        <vt:i4>1179702</vt:i4>
      </vt:variant>
      <vt:variant>
        <vt:i4>20</vt:i4>
      </vt:variant>
      <vt:variant>
        <vt:i4>0</vt:i4>
      </vt:variant>
      <vt:variant>
        <vt:i4>5</vt:i4>
      </vt:variant>
      <vt:variant>
        <vt:lpwstr/>
      </vt:variant>
      <vt:variant>
        <vt:lpwstr>_Toc162361315</vt:lpwstr>
      </vt:variant>
      <vt:variant>
        <vt:i4>1179702</vt:i4>
      </vt:variant>
      <vt:variant>
        <vt:i4>14</vt:i4>
      </vt:variant>
      <vt:variant>
        <vt:i4>0</vt:i4>
      </vt:variant>
      <vt:variant>
        <vt:i4>5</vt:i4>
      </vt:variant>
      <vt:variant>
        <vt:lpwstr/>
      </vt:variant>
      <vt:variant>
        <vt:lpwstr>_Toc162361314</vt:lpwstr>
      </vt:variant>
      <vt:variant>
        <vt:i4>1179702</vt:i4>
      </vt:variant>
      <vt:variant>
        <vt:i4>8</vt:i4>
      </vt:variant>
      <vt:variant>
        <vt:i4>0</vt:i4>
      </vt:variant>
      <vt:variant>
        <vt:i4>5</vt:i4>
      </vt:variant>
      <vt:variant>
        <vt:lpwstr/>
      </vt:variant>
      <vt:variant>
        <vt:lpwstr>_Toc162361313</vt:lpwstr>
      </vt:variant>
      <vt:variant>
        <vt:i4>1179702</vt:i4>
      </vt:variant>
      <vt:variant>
        <vt:i4>2</vt:i4>
      </vt:variant>
      <vt:variant>
        <vt:i4>0</vt:i4>
      </vt:variant>
      <vt:variant>
        <vt:i4>5</vt:i4>
      </vt:variant>
      <vt:variant>
        <vt:lpwstr/>
      </vt:variant>
      <vt:variant>
        <vt:lpwstr>_Toc162361312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Ranz, Timothy D (Tim) CIV DISA PSD (USA)</cp:lastModifiedBy>
  <cp:revision>1</cp:revision>
  <cp:lastPrinted>2019-08-21T16:52:00Z</cp:lastPrinted>
  <dcterms:created xsi:type="dcterms:W3CDTF">2024-12-06T14:47:00Z</dcterms:created>
  <dcterms:modified xsi:type="dcterms:W3CDTF">2025-05-21T18:30:00Z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