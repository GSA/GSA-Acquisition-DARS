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497C" w14:textId="1F5CD4EE" w:rsidR="00C53C8E" w:rsidRDefault="50466027" w:rsidP="00227344">
      <w:pPr>
        <w:pStyle w:val="Heading1"/>
        <w:widowControl/>
        <w:rPr>
          <w:color w:val="auto"/>
          <w:sz w:val="28"/>
          <w:szCs w:val="28"/>
        </w:rPr>
      </w:pPr>
      <w:bookmarkStart w:id="0" w:name="_Toc76027626"/>
      <w:bookmarkStart w:id="1" w:name="_Toc76029825"/>
      <w:bookmarkStart w:id="2" w:name="_Toc181169429"/>
      <w:bookmarkStart w:id="3" w:name="_Hlk163742193"/>
      <w:bookmarkStart w:id="4" w:name="_Toc345306720"/>
      <w:bookmarkStart w:id="5" w:name="_Toc350243852"/>
      <w:bookmarkStart w:id="6" w:name="_Toc350579318"/>
      <w:bookmarkStart w:id="7" w:name="_Toc351646710"/>
      <w:r w:rsidRPr="28298539">
        <w:rPr>
          <w:color w:val="auto"/>
          <w:sz w:val="28"/>
          <w:szCs w:val="28"/>
        </w:rPr>
        <w:t>PART 5</w:t>
      </w:r>
      <w:r w:rsidR="00C8172E">
        <w:rPr>
          <w:color w:val="auto"/>
          <w:sz w:val="28"/>
          <w:szCs w:val="28"/>
        </w:rPr>
        <w:t>8</w:t>
      </w:r>
      <w:r w:rsidR="000F3A31">
        <w:rPr>
          <w:color w:val="auto"/>
          <w:sz w:val="28"/>
          <w:szCs w:val="28"/>
        </w:rPr>
        <w:t>1</w:t>
      </w:r>
      <w:r w:rsidR="007F5DFE">
        <w:rPr>
          <w:color w:val="auto"/>
          <w:sz w:val="28"/>
          <w:szCs w:val="28"/>
        </w:rPr>
        <w:t>7</w:t>
      </w:r>
      <w:r w:rsidRPr="28298539">
        <w:rPr>
          <w:color w:val="auto"/>
          <w:sz w:val="28"/>
          <w:szCs w:val="28"/>
        </w:rPr>
        <w:t xml:space="preserve"> - </w:t>
      </w:r>
      <w:r w:rsidR="3FEB16EC">
        <w:br/>
      </w:r>
      <w:bookmarkEnd w:id="0"/>
      <w:bookmarkEnd w:id="1"/>
      <w:r w:rsidR="007F5DFE" w:rsidRPr="007F5DFE">
        <w:t>SPECIAL CONTRACTING METHODS</w:t>
      </w:r>
      <w:bookmarkEnd w:id="2"/>
    </w:p>
    <w:p w14:paraId="07647B7E" w14:textId="7ADFA3F0" w:rsidR="00A8468C" w:rsidRPr="00BC55FF" w:rsidRDefault="3BFEF39E" w:rsidP="28298539">
      <w:pPr>
        <w:spacing w:before="120" w:after="480"/>
        <w:jc w:val="center"/>
        <w:rPr>
          <w:i/>
          <w:iCs/>
        </w:rPr>
      </w:pPr>
      <w:r w:rsidRPr="5C01A14C">
        <w:rPr>
          <w:i/>
          <w:iCs/>
        </w:rPr>
        <w:t xml:space="preserve">Revised: </w:t>
      </w:r>
      <w:del w:id="8" w:author="PS21" w:date="2025-05-21T13:24:00Z">
        <w:r w:rsidR="00372606">
          <w:rPr>
            <w:i/>
            <w:iCs/>
          </w:rPr>
          <w:delText>October</w:delText>
        </w:r>
        <w:r w:rsidR="008E5690">
          <w:rPr>
            <w:i/>
            <w:iCs/>
          </w:rPr>
          <w:delText xml:space="preserve"> 202</w:delText>
        </w:r>
        <w:r w:rsidR="00C8172E">
          <w:rPr>
            <w:i/>
            <w:iCs/>
          </w:rPr>
          <w:delText>4</w:delText>
        </w:r>
        <w:r w:rsidR="5EE2CC59" w:rsidRPr="5C01A14C">
          <w:rPr>
            <w:i/>
            <w:iCs/>
          </w:rPr>
          <w:delText xml:space="preserve"> </w:delText>
        </w:r>
      </w:del>
      <w:ins w:id="9" w:author="PS21" w:date="2025-05-21T13:24:00Z">
        <w:r w:rsidR="009852F2">
          <w:rPr>
            <w:i/>
            <w:iCs/>
          </w:rPr>
          <w:t>May 2025</w:t>
        </w:r>
      </w:ins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7164769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AFBB3F" w14:textId="2BFFF4AD" w:rsidR="00F75FA6" w:rsidRPr="00D0728D" w:rsidRDefault="00F75FA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0728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5882D761" w14:textId="640CC579" w:rsidR="007F788F" w:rsidRDefault="00F75F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23CBD">
            <w:rPr>
              <w:color w:val="2B579A"/>
              <w:szCs w:val="24"/>
              <w:shd w:val="clear" w:color="auto" w:fill="E6E6E6"/>
            </w:rPr>
            <w:fldChar w:fldCharType="begin"/>
          </w:r>
          <w:r w:rsidRPr="00323CBD">
            <w:rPr>
              <w:szCs w:val="24"/>
            </w:rPr>
            <w:instrText xml:space="preserve"> TOC \o "1-3" \h \z \u </w:instrText>
          </w:r>
          <w:r w:rsidRPr="00323CBD">
            <w:rPr>
              <w:color w:val="2B579A"/>
              <w:szCs w:val="24"/>
              <w:shd w:val="clear" w:color="auto" w:fill="E6E6E6"/>
            </w:rPr>
            <w:fldChar w:fldCharType="separate"/>
          </w:r>
          <w:hyperlink w:anchor="_Toc181169429" w:history="1">
            <w:r w:rsidR="007F788F" w:rsidRPr="00CA20F3">
              <w:rPr>
                <w:rStyle w:val="Hyperlink"/>
                <w:noProof/>
              </w:rPr>
              <w:t>PART 5817 -  SPECIAL CONTRACTING METHODS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_Toc181169429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1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2E8D7F81" w14:textId="6412EA85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0" w:history="1">
            <w:r w:rsidR="007F788F" w:rsidRPr="00CA20F3">
              <w:rPr>
                <w:rStyle w:val="Hyperlink"/>
                <w:noProof/>
              </w:rPr>
              <w:t>5817.000   Definitions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_Toc181169430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2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0561347C" w14:textId="6B35F497" w:rsidR="007F788F" w:rsidRDefault="00AC3A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1" w:history="1">
            <w:r w:rsidR="007F788F" w:rsidRPr="00CA20F3">
              <w:rPr>
                <w:rStyle w:val="Hyperlink"/>
                <w:caps/>
                <w:noProof/>
              </w:rPr>
              <w:t xml:space="preserve">SUBPART 5817.1 – </w:t>
            </w:r>
            <w:r w:rsidR="007F788F" w:rsidRPr="00CA20F3">
              <w:rPr>
                <w:rStyle w:val="Hyperlink"/>
                <w:noProof/>
              </w:rPr>
              <w:t>MULTI-YEAR CONTRACTS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_Toc181169431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2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7D272A7F" w14:textId="1FDF3AF2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2" w:history="1">
            <w:r w:rsidR="007F788F" w:rsidRPr="00CA20F3">
              <w:rPr>
                <w:rStyle w:val="Hyperlink"/>
                <w:noProof/>
              </w:rPr>
              <w:t>5817.104   General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_Toc181169432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2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629645D7" w14:textId="4CF95790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3" w:history="1">
            <w:r w:rsidR="007F788F" w:rsidRPr="00CA20F3">
              <w:rPr>
                <w:rStyle w:val="Hyperlink"/>
                <w:noProof/>
              </w:rPr>
              <w:t>5817.106-3   Special Procedures Applicable to DoD, NASA, and the Coast Guard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_Toc181169433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2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3A02451D" w14:textId="1B0A3E3A" w:rsidR="007F788F" w:rsidRDefault="00AC3A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4" w:history="1">
            <w:r w:rsidR="007F788F" w:rsidRPr="00CA20F3">
              <w:rPr>
                <w:rStyle w:val="Hyperlink"/>
                <w:caps/>
                <w:noProof/>
              </w:rPr>
              <w:t xml:space="preserve">SUBPART 5817.2 – </w:t>
            </w:r>
            <w:r w:rsidR="007F788F" w:rsidRPr="00CA20F3">
              <w:rPr>
                <w:rStyle w:val="Hyperlink"/>
                <w:noProof/>
              </w:rPr>
              <w:t>OPTIONS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_Toc181169434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2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0422349E" w14:textId="138E1594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5" w:history="1">
            <w:r w:rsidR="007F788F" w:rsidRPr="00CA20F3">
              <w:rPr>
                <w:rStyle w:val="Hyperlink"/>
                <w:noProof/>
              </w:rPr>
              <w:t>5817.202-90   Use of Surge Options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_Toc181169435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2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2F494506" w14:textId="25ACB74B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6" w:history="1">
            <w:r w:rsidR="007F788F" w:rsidRPr="00CA20F3">
              <w:rPr>
                <w:rStyle w:val="Hyperlink"/>
                <w:noProof/>
              </w:rPr>
              <w:t>5817.206   Evaluation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_Toc181169436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3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28E9D6CA" w14:textId="3AB841E8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7" w:history="1">
            <w:r w:rsidR="007F788F" w:rsidRPr="00CA20F3">
              <w:rPr>
                <w:rStyle w:val="Hyperlink"/>
                <w:noProof/>
              </w:rPr>
              <w:t>5817.207   Exercise of Options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_Toc181169437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3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2DE1D488" w14:textId="0A2C9FF1" w:rsidR="007F788F" w:rsidRDefault="00AC3A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8" w:history="1">
            <w:r w:rsidR="007F788F" w:rsidRPr="00CA20F3">
              <w:rPr>
                <w:rStyle w:val="Hyperlink"/>
                <w:caps/>
                <w:noProof/>
              </w:rPr>
              <w:t xml:space="preserve">SUBPART 5817.5 – </w:t>
            </w:r>
            <w:r w:rsidR="007F788F" w:rsidRPr="00CA20F3">
              <w:rPr>
                <w:rStyle w:val="Hyperlink"/>
                <w:noProof/>
              </w:rPr>
              <w:t>INTERAGENCY ACQUISITIONS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_Toc181169438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3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4BA33461" w14:textId="16310426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39" w:history="1">
            <w:r w:rsidR="007F788F" w:rsidRPr="00CA20F3">
              <w:rPr>
                <w:rStyle w:val="Hyperlink"/>
                <w:noProof/>
              </w:rPr>
              <w:t>5817.501   General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_Toc181169439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3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4F1D584F" w14:textId="545E7E36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0" w:history="1">
            <w:r w:rsidR="007F788F" w:rsidRPr="00CA20F3">
              <w:rPr>
                <w:rStyle w:val="Hyperlink"/>
                <w:noProof/>
              </w:rPr>
              <w:t>5817.502-1   General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_Toc181169440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4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33D1BE32" w14:textId="787D0A30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1" w:history="1">
            <w:r w:rsidR="007F788F" w:rsidRPr="00CA20F3">
              <w:rPr>
                <w:rStyle w:val="Hyperlink"/>
                <w:noProof/>
              </w:rPr>
              <w:t>5817.503   Ordering Procedures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_Toc181169441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4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107A426F" w14:textId="0733E6CD" w:rsidR="007F788F" w:rsidRDefault="00AC3A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2" w:history="1">
            <w:r w:rsidR="007F788F" w:rsidRPr="00CA20F3">
              <w:rPr>
                <w:rStyle w:val="Hyperlink"/>
                <w:caps/>
                <w:noProof/>
              </w:rPr>
              <w:t xml:space="preserve">SUBPART 5817.7 – </w:t>
            </w:r>
            <w:r w:rsidR="007F788F" w:rsidRPr="00CA20F3">
              <w:rPr>
                <w:rStyle w:val="Hyperlink"/>
                <w:noProof/>
              </w:rPr>
              <w:t>INTERAGENCY ACQUISITIONS: ACQUISITIONS BY NONDEFENSE AGENCIES ON BEHALF OF THE DEPARTMENT OF DEFENSE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_Toc181169442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5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3D534DA1" w14:textId="794F81A4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3" w:history="1">
            <w:r w:rsidR="007F788F" w:rsidRPr="00CA20F3">
              <w:rPr>
                <w:rStyle w:val="Hyperlink"/>
                <w:noProof/>
              </w:rPr>
              <w:t>5817.770   Procedures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_Toc181169443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5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3FD5E0E5" w14:textId="0AA0F64A" w:rsidR="007F788F" w:rsidRDefault="00AC3A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4" w:history="1">
            <w:r w:rsidR="007F788F" w:rsidRPr="00CA20F3">
              <w:rPr>
                <w:rStyle w:val="Hyperlink"/>
                <w:caps/>
                <w:noProof/>
              </w:rPr>
              <w:t xml:space="preserve">SUBPART 5817.74 – </w:t>
            </w:r>
            <w:r w:rsidR="007F788F" w:rsidRPr="00CA20F3">
              <w:rPr>
                <w:rStyle w:val="Hyperlink"/>
                <w:noProof/>
              </w:rPr>
              <w:t>UNDEFINITIZED CONTRACT ACTIONS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_Toc181169444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5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0B218F01" w14:textId="43364F79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5" w:history="1">
            <w:r w:rsidR="007F788F" w:rsidRPr="00CA20F3">
              <w:rPr>
                <w:rStyle w:val="Hyperlink"/>
                <w:noProof/>
              </w:rPr>
              <w:t>5817.7402   Exceptions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_Toc181169445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5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2177DCBA" w14:textId="623D41CC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6" w:history="1">
            <w:r w:rsidR="007F788F" w:rsidRPr="00CA20F3">
              <w:rPr>
                <w:rStyle w:val="Hyperlink"/>
                <w:noProof/>
              </w:rPr>
              <w:t>5817.7404   Authorization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_Toc181169446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5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0E5B8A5D" w14:textId="7947235F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7" w:history="1">
            <w:r w:rsidR="007F788F" w:rsidRPr="00CA20F3">
              <w:rPr>
                <w:rStyle w:val="Hyperlink"/>
                <w:noProof/>
              </w:rPr>
              <w:t>5817.7404-3   Definitization Schedule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_Toc181169447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5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68D7CD80" w14:textId="25C1C8E4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8" w:history="1">
            <w:r w:rsidR="007F788F" w:rsidRPr="00CA20F3">
              <w:rPr>
                <w:rStyle w:val="Hyperlink"/>
                <w:noProof/>
              </w:rPr>
              <w:t>5817.7405   Plans and Reports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_Toc181169448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6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39F39EC9" w14:textId="1AE3916F" w:rsidR="007F788F" w:rsidRDefault="00AC3A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49" w:history="1">
            <w:r w:rsidR="007F788F" w:rsidRPr="00CA20F3">
              <w:rPr>
                <w:rStyle w:val="Hyperlink"/>
                <w:caps/>
                <w:noProof/>
              </w:rPr>
              <w:t xml:space="preserve">SUBPART 5817.91 – </w:t>
            </w:r>
            <w:r w:rsidR="007F788F" w:rsidRPr="00CA20F3">
              <w:rPr>
                <w:rStyle w:val="Hyperlink"/>
                <w:noProof/>
              </w:rPr>
              <w:t>PRODUCT LOAN AGREEMENTS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_Toc181169449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6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521F6574" w14:textId="32C7E45D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50" w:history="1">
            <w:r w:rsidR="007F788F" w:rsidRPr="00CA20F3">
              <w:rPr>
                <w:rStyle w:val="Hyperlink"/>
                <w:noProof/>
              </w:rPr>
              <w:t>5817.9100   General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_Toc181169450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6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1983E437" w14:textId="6DAB2C06" w:rsidR="007F788F" w:rsidRDefault="00AC3AC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1169451" w:history="1">
            <w:r w:rsidR="007F788F" w:rsidRPr="00CA20F3">
              <w:rPr>
                <w:rStyle w:val="Hyperlink"/>
                <w:noProof/>
              </w:rPr>
              <w:t>5817.9101   Policy</w:t>
            </w:r>
            <w:r w:rsidR="007F788F">
              <w:rPr>
                <w:noProof/>
                <w:webHidden/>
              </w:rPr>
              <w:tab/>
            </w:r>
            <w:r w:rsidR="007F788F">
              <w:rPr>
                <w:noProof/>
                <w:webHidden/>
              </w:rPr>
              <w:fldChar w:fldCharType="begin"/>
            </w:r>
            <w:r w:rsidR="007F788F">
              <w:rPr>
                <w:noProof/>
                <w:webHidden/>
              </w:rPr>
              <w:instrText xml:space="preserve"> PAGEREF _Toc181169451 \h </w:instrText>
            </w:r>
            <w:r w:rsidR="007F788F">
              <w:rPr>
                <w:noProof/>
                <w:webHidden/>
              </w:rPr>
            </w:r>
            <w:r w:rsidR="007F788F">
              <w:rPr>
                <w:noProof/>
                <w:webHidden/>
              </w:rPr>
              <w:fldChar w:fldCharType="separate"/>
            </w:r>
            <w:r w:rsidR="007F788F">
              <w:rPr>
                <w:noProof/>
                <w:webHidden/>
              </w:rPr>
              <w:t>7</w:t>
            </w:r>
            <w:r w:rsidR="007F788F">
              <w:rPr>
                <w:noProof/>
                <w:webHidden/>
              </w:rPr>
              <w:fldChar w:fldCharType="end"/>
            </w:r>
          </w:hyperlink>
        </w:p>
        <w:p w14:paraId="0A893A05" w14:textId="73D6D9FC" w:rsidR="00372606" w:rsidRDefault="00F75FA6" w:rsidP="00372606">
          <w:pPr>
            <w:pStyle w:val="TOC3"/>
            <w:tabs>
              <w:tab w:val="right" w:leader="dot" w:pos="9350"/>
            </w:tabs>
            <w:ind w:left="0"/>
          </w:pPr>
          <w:r w:rsidRPr="00323CBD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bookmarkEnd w:id="7" w:displacedByCustomXml="prev"/>
    <w:bookmarkEnd w:id="6" w:displacedByCustomXml="prev"/>
    <w:bookmarkEnd w:id="5" w:displacedByCustomXml="prev"/>
    <w:bookmarkEnd w:id="4" w:displacedByCustomXml="prev"/>
    <w:bookmarkStart w:id="10" w:name="_Toc351646712" w:displacedByCustomXml="prev"/>
    <w:bookmarkStart w:id="11" w:name="_Toc45291366" w:displacedByCustomXml="prev"/>
    <w:bookmarkStart w:id="12" w:name="_Toc76027629" w:displacedByCustomXml="prev"/>
    <w:p w14:paraId="04793958" w14:textId="77777777" w:rsidR="007F788F" w:rsidRDefault="007F788F" w:rsidP="004E5C4F">
      <w:pPr>
        <w:pStyle w:val="Heading3"/>
        <w:keepNext w:val="0"/>
        <w:keepLines w:val="0"/>
      </w:pPr>
    </w:p>
    <w:p w14:paraId="2B02EE51" w14:textId="46A35ED0" w:rsidR="00A14AB2" w:rsidRDefault="005B0B2E" w:rsidP="004E5C4F">
      <w:pPr>
        <w:pStyle w:val="Heading3"/>
        <w:keepNext w:val="0"/>
        <w:keepLines w:val="0"/>
      </w:pPr>
      <w:bookmarkStart w:id="13" w:name="_Toc181169430"/>
      <w:r w:rsidRPr="008D37C0">
        <w:lastRenderedPageBreak/>
        <w:t>5</w:t>
      </w:r>
      <w:r w:rsidR="00185E8A">
        <w:t>8</w:t>
      </w:r>
      <w:bookmarkEnd w:id="12"/>
      <w:bookmarkEnd w:id="11"/>
      <w:bookmarkEnd w:id="10"/>
      <w:r w:rsidR="000F3A31">
        <w:t>1</w:t>
      </w:r>
      <w:r w:rsidR="0010447E">
        <w:t>7.000</w:t>
      </w:r>
      <w:r w:rsidR="002C00D4">
        <w:t xml:space="preserve">   </w:t>
      </w:r>
      <w:r w:rsidR="0010447E">
        <w:t>Definitions</w:t>
      </w:r>
      <w:bookmarkEnd w:id="13"/>
    </w:p>
    <w:p w14:paraId="729ED4CE" w14:textId="68B44ADF" w:rsidR="00E92FEB" w:rsidRPr="00E92FEB" w:rsidRDefault="00E92FEB" w:rsidP="00E92FEB">
      <w:pPr>
        <w:spacing w:before="0" w:after="0"/>
        <w:rPr>
          <w:rFonts w:eastAsia="Calibri"/>
          <w:szCs w:val="24"/>
        </w:rPr>
      </w:pPr>
      <w:bookmarkStart w:id="14" w:name="_Toc351646711"/>
      <w:bookmarkStart w:id="15" w:name="_Toc45291365"/>
      <w:bookmarkStart w:id="16" w:name="_Toc76027628"/>
      <w:bookmarkStart w:id="17" w:name="_Toc351646714"/>
      <w:bookmarkStart w:id="18" w:name="_Toc45291369"/>
      <w:bookmarkStart w:id="19" w:name="_Toc76027632"/>
      <w:r w:rsidRPr="00E92FEB">
        <w:rPr>
          <w:rFonts w:eastAsia="Calibri"/>
          <w:i/>
          <w:szCs w:val="24"/>
        </w:rPr>
        <w:t xml:space="preserve">Bridge Contract </w:t>
      </w:r>
      <w:r w:rsidRPr="00E92FEB">
        <w:rPr>
          <w:rFonts w:eastAsia="Calibri"/>
          <w:szCs w:val="24"/>
        </w:rPr>
        <w:t>is a short-term sole-source contract awarded generally to the incumbent contractor to continue critical services when a follow-on competitive contract action could not</w:t>
      </w:r>
      <w:r w:rsidRPr="00E92FEB">
        <w:rPr>
          <w:rFonts w:eastAsia="Calibri"/>
          <w:spacing w:val="-21"/>
          <w:szCs w:val="24"/>
        </w:rPr>
        <w:t xml:space="preserve"> </w:t>
      </w:r>
      <w:r w:rsidRPr="00E92FEB">
        <w:rPr>
          <w:rFonts w:eastAsia="Calibri"/>
          <w:szCs w:val="24"/>
        </w:rPr>
        <w:t xml:space="preserve">be completed in a timely manner.  It provides needed services until the program and contracting offices can establish a new competitive contract.  The SPE Bridge Decision Briefing, located in </w:t>
      </w:r>
      <w:hyperlink r:id="rId12" w:history="1"/>
      <w:hyperlink r:id="rId13" w:history="1">
        <w:r w:rsidRPr="00375CEA">
          <w:rPr>
            <w:rFonts w:eastAsia="Calibri"/>
            <w:szCs w:val="24"/>
          </w:rPr>
          <w:t>DARS PGI</w:t>
        </w:r>
      </w:hyperlink>
      <w:r w:rsidRPr="00375CEA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581</w:t>
      </w:r>
      <w:r w:rsidRPr="00E92FEB">
        <w:rPr>
          <w:rFonts w:eastAsia="Calibri"/>
          <w:szCs w:val="24"/>
        </w:rPr>
        <w:t xml:space="preserve">7.000, is not required for non-DISA contract actions nor is it required for bridge contracts made necessary by </w:t>
      </w:r>
      <w:r w:rsidR="00927EA0">
        <w:rPr>
          <w:rFonts w:eastAsia="Calibri"/>
          <w:szCs w:val="24"/>
        </w:rPr>
        <w:t xml:space="preserve">protests. </w:t>
      </w:r>
      <w:r w:rsidRPr="00E92FEB">
        <w:rPr>
          <w:rFonts w:eastAsia="Calibri"/>
          <w:szCs w:val="24"/>
        </w:rPr>
        <w:t xml:space="preserve"> Although a bridge may not require a decision brief, it still must be added onto the </w:t>
      </w:r>
      <w:hyperlink r:id="rId14" w:history="1">
        <w:r w:rsidRPr="00E92FEB">
          <w:rPr>
            <w:rFonts w:eastAsia="Calibri"/>
            <w:color w:val="0563C1"/>
            <w:szCs w:val="24"/>
            <w:u w:val="single"/>
          </w:rPr>
          <w:t>Bridge Report</w:t>
        </w:r>
      </w:hyperlink>
      <w:r w:rsidRPr="00E92FEB">
        <w:rPr>
          <w:rFonts w:eastAsia="Calibri"/>
          <w:szCs w:val="24"/>
        </w:rPr>
        <w:t>.</w:t>
      </w:r>
    </w:p>
    <w:p w14:paraId="72066E7A" w14:textId="41809AA3" w:rsidR="0010447E" w:rsidRDefault="0010447E" w:rsidP="0010447E">
      <w:pPr>
        <w:pStyle w:val="Heading2"/>
        <w:keepNext w:val="0"/>
        <w:keepLines w:val="0"/>
      </w:pPr>
      <w:bookmarkStart w:id="20" w:name="_Toc181169431"/>
      <w:r>
        <w:rPr>
          <w:caps/>
        </w:rPr>
        <w:t>SUBPART 581</w:t>
      </w:r>
      <w:r w:rsidR="00E92FEB">
        <w:rPr>
          <w:caps/>
        </w:rPr>
        <w:t>7.1</w:t>
      </w:r>
      <w:r>
        <w:rPr>
          <w:caps/>
        </w:rPr>
        <w:t xml:space="preserve"> – </w:t>
      </w:r>
      <w:bookmarkEnd w:id="14"/>
      <w:bookmarkEnd w:id="15"/>
      <w:bookmarkEnd w:id="16"/>
      <w:r w:rsidR="009827EC" w:rsidRPr="00716570">
        <w:t>MULTI-YEAR CONTRACTS</w:t>
      </w:r>
      <w:bookmarkEnd w:id="20"/>
    </w:p>
    <w:p w14:paraId="08F07890" w14:textId="1B7A81EE" w:rsidR="004B3BD5" w:rsidRDefault="004B3BD5" w:rsidP="004B3BD5">
      <w:pPr>
        <w:pStyle w:val="Heading3"/>
        <w:keepNext w:val="0"/>
        <w:keepLines w:val="0"/>
      </w:pPr>
      <w:bookmarkStart w:id="21" w:name="_Toc181169432"/>
      <w:r w:rsidRPr="008D37C0">
        <w:t>5</w:t>
      </w:r>
      <w:r>
        <w:t>81</w:t>
      </w:r>
      <w:r w:rsidR="009827EC">
        <w:t>7.104</w:t>
      </w:r>
      <w:r>
        <w:t xml:space="preserve">   </w:t>
      </w:r>
      <w:r w:rsidR="009827EC">
        <w:t>General</w:t>
      </w:r>
      <w:bookmarkEnd w:id="21"/>
    </w:p>
    <w:p w14:paraId="00AF1D00" w14:textId="77777777" w:rsidR="00A57880" w:rsidRPr="00A57880" w:rsidRDefault="00A57880" w:rsidP="00A57880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A57880">
        <w:rPr>
          <w:szCs w:val="24"/>
        </w:rPr>
        <w:t>(b) For multi-year contracts, the Head of the Contracting Activity (HCA) may authorize modification of the requirements of this subpart and the clause at FAR 52.217-2, Cancellation Under Multi-Year Contracts.</w:t>
      </w:r>
    </w:p>
    <w:p w14:paraId="0C9C7731" w14:textId="4E631EAC" w:rsidR="00796312" w:rsidRDefault="00796312" w:rsidP="00796312">
      <w:pPr>
        <w:pStyle w:val="Heading3"/>
        <w:keepNext w:val="0"/>
        <w:keepLines w:val="0"/>
      </w:pPr>
      <w:bookmarkStart w:id="22" w:name="_Toc181169433"/>
      <w:r w:rsidRPr="008D37C0">
        <w:t>5</w:t>
      </w:r>
      <w:r>
        <w:t>81</w:t>
      </w:r>
      <w:r w:rsidR="00A57880">
        <w:t>7.106-3</w:t>
      </w:r>
      <w:r>
        <w:t xml:space="preserve"> </w:t>
      </w:r>
      <w:r w:rsidR="004C71FB">
        <w:t xml:space="preserve">  </w:t>
      </w:r>
      <w:r w:rsidR="004C71FB" w:rsidRPr="00716570">
        <w:t>Special Procedures Applicable to DoD, NASA, and the Coast Guard</w:t>
      </w:r>
      <w:bookmarkEnd w:id="22"/>
    </w:p>
    <w:p w14:paraId="59F28AF5" w14:textId="77777777" w:rsidR="000B6443" w:rsidRPr="000B6443" w:rsidRDefault="000B6443" w:rsidP="000B6443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0B6443">
        <w:rPr>
          <w:szCs w:val="24"/>
        </w:rPr>
        <w:t>(e) The HCA may approve recurring costs in cancellation ceilings for multi-year contracts.</w:t>
      </w:r>
    </w:p>
    <w:p w14:paraId="3C05EA14" w14:textId="5BFAFB7A" w:rsidR="000B6443" w:rsidRDefault="000B6443" w:rsidP="000B6443">
      <w:pPr>
        <w:pStyle w:val="Heading2"/>
        <w:keepNext w:val="0"/>
        <w:keepLines w:val="0"/>
      </w:pPr>
      <w:bookmarkStart w:id="23" w:name="_Toc181169434"/>
      <w:r>
        <w:rPr>
          <w:caps/>
        </w:rPr>
        <w:t xml:space="preserve">SUBPART 5817.2 – </w:t>
      </w:r>
      <w:r>
        <w:t>OPTIONS</w:t>
      </w:r>
      <w:bookmarkEnd w:id="23"/>
    </w:p>
    <w:p w14:paraId="49F1E73E" w14:textId="610D33FC" w:rsidR="000B6443" w:rsidRDefault="000B6443" w:rsidP="000B6443">
      <w:pPr>
        <w:pStyle w:val="Heading3"/>
        <w:keepNext w:val="0"/>
        <w:keepLines w:val="0"/>
      </w:pPr>
      <w:bookmarkStart w:id="24" w:name="_Toc181169435"/>
      <w:r w:rsidRPr="008D37C0">
        <w:t>5</w:t>
      </w:r>
      <w:r>
        <w:t xml:space="preserve">817.202-90   </w:t>
      </w:r>
      <w:r w:rsidR="00362BAA" w:rsidRPr="00716570">
        <w:t>Use of Surge Options</w:t>
      </w:r>
      <w:bookmarkEnd w:id="24"/>
    </w:p>
    <w:p w14:paraId="40E474F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(a)</w:t>
      </w:r>
      <w:r w:rsidRPr="00336EC2">
        <w:rPr>
          <w:szCs w:val="24"/>
        </w:rPr>
        <w:tab/>
        <w:t>Definition. Optional CLIN that can be exercised unilaterally for an increase in quantity of support for the task areas previously defined in the PWS/SOO/SOW.</w:t>
      </w:r>
    </w:p>
    <w:p w14:paraId="1767623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742F02C9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(b)</w:t>
      </w:r>
      <w:r w:rsidRPr="00336EC2">
        <w:rPr>
          <w:szCs w:val="24"/>
        </w:rPr>
        <w:tab/>
        <w:t>General.</w:t>
      </w:r>
    </w:p>
    <w:p w14:paraId="4A8AC511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48B6F451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(1)</w:t>
      </w:r>
      <w:r w:rsidRPr="00336EC2">
        <w:rPr>
          <w:szCs w:val="24"/>
        </w:rPr>
        <w:tab/>
        <w:t>When surge is contemplated, the contracting officer shall prepare a determination for the surge amount prior to releasing the RFP or RFQ. The determination can be added to the Determination for Use of Options template.</w:t>
      </w:r>
    </w:p>
    <w:p w14:paraId="2DC7AAC8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5FEF8EF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(i)</w:t>
      </w:r>
      <w:r w:rsidRPr="00336EC2">
        <w:rPr>
          <w:szCs w:val="24"/>
        </w:rPr>
        <w:tab/>
        <w:t>Approval up to 50% is the contracting officer.</w:t>
      </w:r>
    </w:p>
    <w:p w14:paraId="044BE762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(ii)</w:t>
      </w:r>
      <w:r w:rsidRPr="00336EC2">
        <w:rPr>
          <w:szCs w:val="24"/>
        </w:rPr>
        <w:tab/>
        <w:t xml:space="preserve">Approval 50% and over is the </w:t>
      </w:r>
      <w:proofErr w:type="spellStart"/>
      <w:r w:rsidRPr="00336EC2">
        <w:rPr>
          <w:szCs w:val="24"/>
        </w:rPr>
        <w:t>CoCO</w:t>
      </w:r>
      <w:proofErr w:type="spellEnd"/>
      <w:r w:rsidRPr="00336EC2">
        <w:rPr>
          <w:szCs w:val="24"/>
        </w:rPr>
        <w:t>.</w:t>
      </w:r>
    </w:p>
    <w:p w14:paraId="6EF84BAD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467C2B1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(2)</w:t>
      </w:r>
      <w:r w:rsidRPr="00336EC2">
        <w:rPr>
          <w:szCs w:val="24"/>
        </w:rPr>
        <w:tab/>
        <w:t>The surge CLIN shall be numbered as 9999 with a contract type of cost reimbursement not- to-exceed. The following language may be used as the description for CLIN 9999:</w:t>
      </w:r>
    </w:p>
    <w:p w14:paraId="248D623A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5EFE1B3E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“Optional surge support in accordance with DITCO Special Contract Requirement H6 – OPTION TO EXERCISE SURGE SUPPORT AND/OR OPTIONAL TASKS/LINE ITEMS.”</w:t>
      </w:r>
    </w:p>
    <w:p w14:paraId="55680100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11FB30EC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(3)</w:t>
      </w:r>
      <w:r w:rsidRPr="00336EC2">
        <w:rPr>
          <w:szCs w:val="24"/>
        </w:rPr>
        <w:tab/>
        <w:t>The surge option should be exercised unilaterally to the maximum extent possible; however, can be exercised bilaterally if negotiations are required.</w:t>
      </w:r>
    </w:p>
    <w:p w14:paraId="6C9091FE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013DA95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(4)</w:t>
      </w:r>
      <w:r w:rsidRPr="00336EC2">
        <w:rPr>
          <w:szCs w:val="24"/>
        </w:rPr>
        <w:tab/>
        <w:t>The amount of any new CLIN or amount added to an existing CLIN that implements surge will be equal to the decrement of the not-to-exceed amount of CLIN 9999. Description for the surge CLIN should state “Surge of Task Area # with a period of performance from</w:t>
      </w:r>
    </w:p>
    <w:p w14:paraId="7878783F" w14:textId="359585EE" w:rsidR="0079631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 xml:space="preserve">      </w:t>
      </w:r>
      <w:r w:rsidRPr="00336EC2">
        <w:rPr>
          <w:szCs w:val="24"/>
        </w:rPr>
        <w:tab/>
        <w:t xml:space="preserve"> to     </w:t>
      </w:r>
      <w:r w:rsidRPr="00336EC2">
        <w:rPr>
          <w:szCs w:val="24"/>
        </w:rPr>
        <w:tab/>
        <w:t xml:space="preserve">   </w:t>
      </w:r>
      <w:proofErr w:type="gramStart"/>
      <w:r w:rsidRPr="00336EC2">
        <w:rPr>
          <w:szCs w:val="24"/>
        </w:rPr>
        <w:t xml:space="preserve">  .</w:t>
      </w:r>
      <w:proofErr w:type="gramEnd"/>
      <w:r w:rsidRPr="00336EC2">
        <w:rPr>
          <w:szCs w:val="24"/>
        </w:rPr>
        <w:t>”.</w:t>
      </w:r>
    </w:p>
    <w:p w14:paraId="6E627E29" w14:textId="723AA1EE" w:rsidR="00336EC2" w:rsidRDefault="00336EC2" w:rsidP="00336EC2">
      <w:pPr>
        <w:pStyle w:val="Heading3"/>
        <w:keepNext w:val="0"/>
        <w:keepLines w:val="0"/>
      </w:pPr>
      <w:bookmarkStart w:id="25" w:name="_Toc181169436"/>
      <w:r w:rsidRPr="008D37C0">
        <w:t>5</w:t>
      </w:r>
      <w:r>
        <w:t>817.</w:t>
      </w:r>
      <w:r w:rsidR="00001004">
        <w:t>206</w:t>
      </w:r>
      <w:r>
        <w:t xml:space="preserve">   </w:t>
      </w:r>
      <w:r w:rsidR="00001004">
        <w:t>Evaluation</w:t>
      </w:r>
      <w:bookmarkEnd w:id="25"/>
    </w:p>
    <w:p w14:paraId="26D78A02" w14:textId="18197FE1" w:rsidR="008B58A7" w:rsidRPr="008B58A7" w:rsidRDefault="008B58A7" w:rsidP="008B58A7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8B58A7">
        <w:rPr>
          <w:szCs w:val="24"/>
        </w:rPr>
        <w:t>(S-90) The price for exercising 52.217-8, Option to Extend Services, (not to exceed six (6) months) will be evaluated as part of the total price of a</w:t>
      </w:r>
      <w:r w:rsidRPr="008B58A7">
        <w:rPr>
          <w:spacing w:val="-23"/>
          <w:szCs w:val="24"/>
        </w:rPr>
        <w:t xml:space="preserve"> </w:t>
      </w:r>
      <w:r w:rsidRPr="008B58A7">
        <w:rPr>
          <w:szCs w:val="24"/>
        </w:rPr>
        <w:t xml:space="preserve">proposal. See DARS PGI </w:t>
      </w:r>
      <w:r>
        <w:rPr>
          <w:szCs w:val="24"/>
        </w:rPr>
        <w:t>581</w:t>
      </w:r>
      <w:r w:rsidRPr="008B58A7">
        <w:rPr>
          <w:szCs w:val="24"/>
        </w:rPr>
        <w:t>7.206 (S-90) for procedures.</w:t>
      </w:r>
    </w:p>
    <w:p w14:paraId="02FAC776" w14:textId="666CD7D4" w:rsidR="00001004" w:rsidRDefault="00001004" w:rsidP="00001004">
      <w:pPr>
        <w:pStyle w:val="Heading3"/>
        <w:keepNext w:val="0"/>
        <w:keepLines w:val="0"/>
      </w:pPr>
      <w:bookmarkStart w:id="26" w:name="_Toc181169437"/>
      <w:r w:rsidRPr="008D37C0">
        <w:t>5</w:t>
      </w:r>
      <w:r>
        <w:t>817.</w:t>
      </w:r>
      <w:r w:rsidR="008B58A7">
        <w:t>207</w:t>
      </w:r>
      <w:r>
        <w:t xml:space="preserve">   </w:t>
      </w:r>
      <w:r w:rsidR="008B58A7">
        <w:t>Exercise of Options</w:t>
      </w:r>
      <w:bookmarkEnd w:id="26"/>
    </w:p>
    <w:p w14:paraId="78AFF130" w14:textId="77777777" w:rsidR="00B31478" w:rsidRPr="00B31478" w:rsidRDefault="00B31478" w:rsidP="00B31478">
      <w:pPr>
        <w:spacing w:before="0" w:after="0"/>
        <w:ind w:left="450"/>
        <w:rPr>
          <w:rFonts w:eastAsia="Calibri"/>
          <w:szCs w:val="22"/>
        </w:rPr>
      </w:pPr>
      <w:r w:rsidRPr="00B31478">
        <w:rPr>
          <w:rFonts w:eastAsia="Calibri"/>
          <w:szCs w:val="22"/>
        </w:rPr>
        <w:t>(S-90) For current contracts that include FAR Clause 52.217-8, Option to Extend Services, and the option was evaluated prior to award, the contracting officer shall prepare a determination and findings document in accordance with FAR Subpart 17.207 Exercise of options prior to exercising the option.</w:t>
      </w:r>
    </w:p>
    <w:p w14:paraId="10C4C948" w14:textId="77777777" w:rsidR="00B31478" w:rsidRPr="00B31478" w:rsidRDefault="00B31478" w:rsidP="00B31478">
      <w:pPr>
        <w:widowControl w:val="0"/>
        <w:autoSpaceDE w:val="0"/>
        <w:autoSpaceDN w:val="0"/>
        <w:spacing w:before="0" w:after="0"/>
        <w:ind w:left="450"/>
        <w:rPr>
          <w:color w:val="2F5496"/>
          <w:szCs w:val="24"/>
        </w:rPr>
      </w:pPr>
    </w:p>
    <w:p w14:paraId="686A98F5" w14:textId="35D95CE8" w:rsidR="00B31478" w:rsidRPr="00B31478" w:rsidRDefault="00B31478" w:rsidP="00B31478">
      <w:pPr>
        <w:adjustRightInd w:val="0"/>
        <w:spacing w:before="0" w:after="0"/>
        <w:ind w:left="450"/>
        <w:rPr>
          <w:rFonts w:eastAsia="Calibri"/>
          <w:color w:val="000000"/>
          <w:szCs w:val="24"/>
        </w:rPr>
      </w:pPr>
      <w:r w:rsidRPr="00B31478">
        <w:rPr>
          <w:rFonts w:eastAsia="Calibri"/>
          <w:color w:val="000000"/>
          <w:szCs w:val="24"/>
        </w:rPr>
        <w:t>(S-91) The approval authority for DISA mission partner requests to exercise 52.217-8, Option to Extend Services, is the HCA. The approval authority for non-DISA mission partner requests to exercise 52.217-8, Option to Extend Services, is the HCO.</w:t>
      </w:r>
      <w:r w:rsidR="00C81972">
        <w:rPr>
          <w:rFonts w:eastAsia="Calibri"/>
          <w:color w:val="000000"/>
          <w:szCs w:val="24"/>
        </w:rPr>
        <w:t xml:space="preserve"> </w:t>
      </w:r>
      <w:r w:rsidR="00DC1D53">
        <w:rPr>
          <w:rFonts w:eastAsia="Calibri"/>
          <w:color w:val="000000"/>
          <w:szCs w:val="24"/>
        </w:rPr>
        <w:t xml:space="preserve"> </w:t>
      </w:r>
      <w:r w:rsidR="00C81972">
        <w:rPr>
          <w:rFonts w:eastAsia="Calibri"/>
          <w:color w:val="000000"/>
          <w:szCs w:val="24"/>
        </w:rPr>
        <w:t xml:space="preserve">The approval authority </w:t>
      </w:r>
      <w:r w:rsidR="000075A4">
        <w:rPr>
          <w:rFonts w:eastAsia="Calibri"/>
          <w:color w:val="000000"/>
          <w:szCs w:val="24"/>
        </w:rPr>
        <w:t xml:space="preserve">to exercise 52.217-8 </w:t>
      </w:r>
      <w:proofErr w:type="gramStart"/>
      <w:r w:rsidR="00B165CD">
        <w:rPr>
          <w:rFonts w:eastAsia="Calibri"/>
          <w:color w:val="000000"/>
          <w:szCs w:val="24"/>
        </w:rPr>
        <w:t>as a result of</w:t>
      </w:r>
      <w:proofErr w:type="gramEnd"/>
      <w:r w:rsidR="00B165CD">
        <w:rPr>
          <w:rFonts w:eastAsia="Calibri"/>
          <w:color w:val="000000"/>
          <w:szCs w:val="24"/>
        </w:rPr>
        <w:t xml:space="preserve"> a</w:t>
      </w:r>
      <w:r w:rsidR="00660103">
        <w:rPr>
          <w:rFonts w:eastAsia="Calibri"/>
          <w:color w:val="000000"/>
          <w:szCs w:val="24"/>
        </w:rPr>
        <w:t xml:space="preserve"> </w:t>
      </w:r>
      <w:r w:rsidR="000075A4">
        <w:rPr>
          <w:rFonts w:eastAsia="Calibri"/>
          <w:color w:val="000000"/>
          <w:szCs w:val="24"/>
        </w:rPr>
        <w:t xml:space="preserve">protest </w:t>
      </w:r>
      <w:r w:rsidR="001A58B1">
        <w:rPr>
          <w:rFonts w:eastAsia="Calibri"/>
          <w:color w:val="000000"/>
          <w:szCs w:val="24"/>
        </w:rPr>
        <w:t xml:space="preserve">for DISA and </w:t>
      </w:r>
      <w:r w:rsidR="00985F34">
        <w:rPr>
          <w:rFonts w:eastAsia="Calibri"/>
          <w:color w:val="000000"/>
          <w:szCs w:val="24"/>
        </w:rPr>
        <w:t>non-DISA</w:t>
      </w:r>
      <w:r w:rsidR="001A58B1">
        <w:rPr>
          <w:rFonts w:eastAsia="Calibri"/>
          <w:color w:val="000000"/>
          <w:szCs w:val="24"/>
        </w:rPr>
        <w:t xml:space="preserve"> MPs </w:t>
      </w:r>
      <w:r w:rsidR="000075A4">
        <w:rPr>
          <w:rFonts w:eastAsia="Calibri"/>
          <w:color w:val="000000"/>
          <w:szCs w:val="24"/>
        </w:rPr>
        <w:t xml:space="preserve">is the Contracting Officer. </w:t>
      </w:r>
    </w:p>
    <w:p w14:paraId="6CC8934C" w14:textId="42A59985" w:rsidR="00B31478" w:rsidRDefault="00B31478" w:rsidP="00B31478">
      <w:pPr>
        <w:pStyle w:val="Heading2"/>
        <w:keepNext w:val="0"/>
        <w:keepLines w:val="0"/>
      </w:pPr>
      <w:bookmarkStart w:id="27" w:name="_Toc181169438"/>
      <w:r>
        <w:rPr>
          <w:caps/>
        </w:rPr>
        <w:t xml:space="preserve">SUBPART 5817.5 – </w:t>
      </w:r>
      <w:r w:rsidR="00BE5229" w:rsidRPr="00716570">
        <w:t>INTERAGENCY ACQUISITIONS</w:t>
      </w:r>
      <w:bookmarkEnd w:id="27"/>
    </w:p>
    <w:p w14:paraId="65C7B707" w14:textId="5377F0A5" w:rsidR="00B31478" w:rsidRDefault="00B31478" w:rsidP="00B31478">
      <w:pPr>
        <w:pStyle w:val="Heading3"/>
        <w:keepNext w:val="0"/>
        <w:keepLines w:val="0"/>
      </w:pPr>
      <w:bookmarkStart w:id="28" w:name="_Toc181169439"/>
      <w:r w:rsidRPr="008D37C0">
        <w:t>5</w:t>
      </w:r>
      <w:r>
        <w:t>817.</w:t>
      </w:r>
      <w:r w:rsidR="00BE5229">
        <w:t>501</w:t>
      </w:r>
      <w:r>
        <w:t xml:space="preserve">   General</w:t>
      </w:r>
      <w:bookmarkEnd w:id="28"/>
    </w:p>
    <w:p w14:paraId="1695E244" w14:textId="77777777" w:rsidR="00433153" w:rsidRPr="00433153" w:rsidRDefault="00433153" w:rsidP="00433153">
      <w:pPr>
        <w:spacing w:before="0" w:after="0"/>
        <w:ind w:left="450"/>
        <w:rPr>
          <w:rFonts w:eastAsia="Calibri"/>
          <w:szCs w:val="22"/>
        </w:rPr>
      </w:pPr>
      <w:r w:rsidRPr="00433153">
        <w:rPr>
          <w:rFonts w:eastAsia="Calibri"/>
          <w:szCs w:val="22"/>
        </w:rPr>
        <w:t xml:space="preserve">(S-90) DITCO is the organic contracting activity of DISA. If DITCO can procure the requirement, the Program Management Office shall work with DITCO contracting office to issue a general terms and conditions (GT&amp;C) agreement, unambiguous to the requesting and servicing agency.  Prior to funds certification, the </w:t>
      </w:r>
      <w:r w:rsidRPr="00433153">
        <w:rPr>
          <w:rFonts w:eastAsia="Calibri"/>
          <w:szCs w:val="22"/>
          <w:lang w:val="en"/>
        </w:rPr>
        <w:t xml:space="preserve">servicing agency and the requesting agency shall both sign a written interagency agreement that establishes the GT&amp;Cs governing the relationship between the parties.  </w:t>
      </w:r>
      <w:r w:rsidRPr="00433153">
        <w:rPr>
          <w:rFonts w:eastAsia="Calibri"/>
          <w:szCs w:val="22"/>
        </w:rPr>
        <w:t xml:space="preserve">DISA, as a requesting agency, may use an external (non-DITCO) contracting agency.  An approved determination and findings (D&amp;F) for an Interagency Assisted Acquisition, located at </w:t>
      </w:r>
      <w:hyperlink r:id="rId15" w:history="1">
        <w:r w:rsidRPr="00433153">
          <w:rPr>
            <w:rFonts w:eastAsia="Calibri"/>
            <w:color w:val="0563C1"/>
            <w:szCs w:val="22"/>
            <w:u w:val="single"/>
          </w:rPr>
          <w:t>https://www.ditco.disa.mil/Contracts/AcquisitionAgreements</w:t>
        </w:r>
      </w:hyperlink>
      <w:r w:rsidRPr="00433153">
        <w:rPr>
          <w:rFonts w:eastAsia="Calibri"/>
          <w:szCs w:val="22"/>
        </w:rPr>
        <w:t>, is required prior to submitting a requirements package to an external contracting office.</w:t>
      </w:r>
    </w:p>
    <w:p w14:paraId="0F16029A" w14:textId="77777777" w:rsidR="00433153" w:rsidRPr="00433153" w:rsidRDefault="00433153" w:rsidP="00433153">
      <w:pPr>
        <w:spacing w:before="0" w:after="0"/>
        <w:ind w:left="450"/>
        <w:rPr>
          <w:rFonts w:eastAsia="Calibri"/>
          <w:szCs w:val="22"/>
        </w:rPr>
      </w:pPr>
    </w:p>
    <w:p w14:paraId="5A6E94C0" w14:textId="14BFC283" w:rsidR="00433153" w:rsidRDefault="00433153" w:rsidP="00433153">
      <w:pPr>
        <w:spacing w:before="0" w:after="0"/>
        <w:ind w:left="450"/>
        <w:rPr>
          <w:rFonts w:eastAsia="Calibri"/>
          <w:szCs w:val="22"/>
        </w:rPr>
      </w:pPr>
      <w:r w:rsidRPr="00433153">
        <w:rPr>
          <w:rFonts w:eastAsia="Calibri"/>
          <w:szCs w:val="22"/>
        </w:rPr>
        <w:t xml:space="preserve">(S-91) Further guidance on how to conduct interagency acquisitions can be found in </w:t>
      </w:r>
      <w:hyperlink r:id="rId16" w:history="1">
        <w:r w:rsidRPr="00375CEA">
          <w:rPr>
            <w:rFonts w:eastAsia="Calibri"/>
            <w:szCs w:val="22"/>
          </w:rPr>
          <w:t>DARS PGI</w:t>
        </w:r>
      </w:hyperlink>
      <w:r w:rsidRPr="00433153">
        <w:rPr>
          <w:rFonts w:eastAsia="Calibri"/>
          <w:szCs w:val="22"/>
        </w:rPr>
        <w:t xml:space="preserve"> </w:t>
      </w:r>
      <w:r w:rsidR="0035423E">
        <w:rPr>
          <w:rFonts w:eastAsia="Calibri"/>
          <w:szCs w:val="22"/>
        </w:rPr>
        <w:t>581</w:t>
      </w:r>
      <w:r w:rsidRPr="00433153">
        <w:rPr>
          <w:rFonts w:eastAsia="Calibri"/>
          <w:szCs w:val="22"/>
        </w:rPr>
        <w:t xml:space="preserve">7.5. </w:t>
      </w:r>
    </w:p>
    <w:p w14:paraId="2E09AA9A" w14:textId="70F1F31E" w:rsidR="000E2167" w:rsidRDefault="000E2167" w:rsidP="000E2167">
      <w:pPr>
        <w:pStyle w:val="Heading3"/>
        <w:keepNext w:val="0"/>
        <w:keepLines w:val="0"/>
      </w:pPr>
      <w:bookmarkStart w:id="29" w:name="_Toc181169440"/>
      <w:r w:rsidRPr="008D37C0">
        <w:t>5</w:t>
      </w:r>
      <w:r>
        <w:t>817.502-1   General</w:t>
      </w:r>
      <w:bookmarkEnd w:id="29"/>
    </w:p>
    <w:p w14:paraId="74A296D8" w14:textId="3DB29146" w:rsidR="00C33E72" w:rsidRPr="00C33E72" w:rsidRDefault="00C33E72" w:rsidP="00C33E72">
      <w:pPr>
        <w:tabs>
          <w:tab w:val="left" w:pos="270"/>
        </w:tabs>
        <w:spacing w:before="0" w:after="0"/>
        <w:ind w:left="450"/>
        <w:rPr>
          <w:rFonts w:eastAsia="Calibri"/>
          <w:szCs w:val="24"/>
        </w:rPr>
      </w:pPr>
      <w:r w:rsidRPr="00C33E72">
        <w:rPr>
          <w:rFonts w:eastAsia="Calibri"/>
          <w:szCs w:val="24"/>
        </w:rPr>
        <w:t xml:space="preserve">(a) </w:t>
      </w:r>
      <w:ins w:id="30" w:author="PS21" w:date="2025-05-21T13:24:00Z">
        <w:r w:rsidR="00B92017">
          <w:rPr>
            <w:rFonts w:eastAsia="Calibri"/>
            <w:szCs w:val="24"/>
          </w:rPr>
          <w:t>(</w:t>
        </w:r>
      </w:ins>
      <w:r w:rsidRPr="00C33E72">
        <w:rPr>
          <w:rFonts w:eastAsia="Calibri"/>
          <w:szCs w:val="24"/>
        </w:rPr>
        <w:t>S-90) An unclassified interagency agreement is required for all DITCO contracts and shall be completed within the Bureau of Fiscal Service of the U.S. Treasury’s Department’s system, G-Invoicing.  The interagency agreement process within the G-Invoicing system consists of the following FS Form 7600 documents:</w:t>
      </w:r>
    </w:p>
    <w:p w14:paraId="1C81E417" w14:textId="77777777" w:rsidR="00C33E72" w:rsidRPr="00C33E72" w:rsidRDefault="00C33E72" w:rsidP="00C33E72">
      <w:pPr>
        <w:tabs>
          <w:tab w:val="left" w:pos="270"/>
        </w:tabs>
        <w:spacing w:before="0" w:after="0"/>
        <w:ind w:left="450"/>
        <w:rPr>
          <w:rFonts w:eastAsia="Calibri"/>
          <w:szCs w:val="24"/>
        </w:rPr>
      </w:pPr>
    </w:p>
    <w:p w14:paraId="3E181781" w14:textId="77777777" w:rsidR="00C33E72" w:rsidRPr="00C33E72" w:rsidRDefault="00C33E72" w:rsidP="00C33E72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spacing w:before="0" w:after="0"/>
        <w:ind w:left="450" w:firstLine="0"/>
        <w:rPr>
          <w:szCs w:val="24"/>
        </w:rPr>
      </w:pPr>
      <w:r w:rsidRPr="00C33E72">
        <w:rPr>
          <w:szCs w:val="24"/>
        </w:rPr>
        <w:t xml:space="preserve">7600A; an agreement establishing the GT&amp;Cs </w:t>
      </w:r>
    </w:p>
    <w:p w14:paraId="3D4A7ED7" w14:textId="77777777" w:rsidR="00C33E72" w:rsidRPr="00C33E72" w:rsidRDefault="00C33E72" w:rsidP="00C33E72">
      <w:pPr>
        <w:widowControl w:val="0"/>
        <w:tabs>
          <w:tab w:val="left" w:pos="270"/>
        </w:tabs>
        <w:autoSpaceDE w:val="0"/>
        <w:autoSpaceDN w:val="0"/>
        <w:spacing w:before="0" w:after="0"/>
        <w:ind w:left="450"/>
        <w:rPr>
          <w:szCs w:val="24"/>
        </w:rPr>
      </w:pPr>
    </w:p>
    <w:p w14:paraId="6DF0C2D0" w14:textId="77777777" w:rsidR="00C33E72" w:rsidRPr="00C33E72" w:rsidRDefault="00C33E72" w:rsidP="00C33E72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C33E72">
        <w:rPr>
          <w:szCs w:val="22"/>
        </w:rPr>
        <w:t>7600B; the order and funding information.  The order must be part of the scope of the executed 7600A.  Prior to certification of an order, a fully executed agreement must be documented.</w:t>
      </w:r>
    </w:p>
    <w:p w14:paraId="486E950E" w14:textId="77777777" w:rsidR="00C33E72" w:rsidRPr="00C33E72" w:rsidRDefault="00C33E72" w:rsidP="00C33E72">
      <w:pPr>
        <w:widowControl w:val="0"/>
        <w:tabs>
          <w:tab w:val="left" w:pos="270"/>
        </w:tabs>
        <w:autoSpaceDE w:val="0"/>
        <w:autoSpaceDN w:val="0"/>
        <w:spacing w:before="0" w:after="0"/>
        <w:ind w:left="450"/>
        <w:rPr>
          <w:szCs w:val="24"/>
        </w:rPr>
      </w:pPr>
    </w:p>
    <w:p w14:paraId="55591EB7" w14:textId="77777777" w:rsidR="00C33E72" w:rsidRDefault="00C33E72" w:rsidP="00C33E72">
      <w:pPr>
        <w:tabs>
          <w:tab w:val="left" w:pos="270"/>
        </w:tabs>
        <w:spacing w:before="0" w:after="0"/>
        <w:ind w:left="450"/>
        <w:rPr>
          <w:rFonts w:eastAsia="Calibri"/>
          <w:szCs w:val="24"/>
        </w:rPr>
      </w:pPr>
      <w:r w:rsidRPr="00C33E72">
        <w:rPr>
          <w:rFonts w:eastAsia="Calibri"/>
          <w:szCs w:val="24"/>
        </w:rPr>
        <w:t>Classified agreements are exempt from G-Invoicing requirements.</w:t>
      </w:r>
    </w:p>
    <w:p w14:paraId="021B7B12" w14:textId="5279E8B2" w:rsidR="00E025FD" w:rsidRDefault="00E025FD" w:rsidP="00E025FD">
      <w:pPr>
        <w:pStyle w:val="Heading3"/>
        <w:keepNext w:val="0"/>
        <w:keepLines w:val="0"/>
      </w:pPr>
      <w:bookmarkStart w:id="31" w:name="_Toc181169441"/>
      <w:r w:rsidRPr="008D37C0">
        <w:t>5</w:t>
      </w:r>
      <w:r>
        <w:t>817.503   Ordering Procedures</w:t>
      </w:r>
      <w:bookmarkEnd w:id="31"/>
    </w:p>
    <w:p w14:paraId="03955C7D" w14:textId="77777777" w:rsidR="003F3E42" w:rsidRPr="003F3E42" w:rsidRDefault="003F3E42" w:rsidP="003F3E42">
      <w:pPr>
        <w:tabs>
          <w:tab w:val="left" w:pos="844"/>
        </w:tabs>
        <w:spacing w:before="0" w:after="0"/>
        <w:jc w:val="center"/>
        <w:rPr>
          <w:rFonts w:eastAsia="Calibri"/>
          <w:szCs w:val="22"/>
        </w:rPr>
      </w:pPr>
      <w:r w:rsidRPr="003F3E42">
        <w:rPr>
          <w:rFonts w:eastAsia="Calibri"/>
          <w:b/>
          <w:szCs w:val="22"/>
        </w:rPr>
        <w:t>Table 17-1 DISA/DITCO’s Approval Authority Interagency Assisted Acquisitions</w:t>
      </w:r>
    </w:p>
    <w:tbl>
      <w:tblPr>
        <w:tblStyle w:val="TableGrid1"/>
        <w:tblW w:w="9445" w:type="dxa"/>
        <w:tblLayout w:type="fixed"/>
        <w:tblLook w:val="01E0" w:firstRow="1" w:lastRow="1" w:firstColumn="1" w:lastColumn="1" w:noHBand="0" w:noVBand="0"/>
      </w:tblPr>
      <w:tblGrid>
        <w:gridCol w:w="1885"/>
        <w:gridCol w:w="4680"/>
        <w:gridCol w:w="2880"/>
      </w:tblGrid>
      <w:tr w:rsidR="003F3E42" w:rsidRPr="003F3E42" w14:paraId="3E7AFE7A" w14:textId="77777777" w:rsidTr="00EB7490">
        <w:trPr>
          <w:trHeight w:val="596"/>
        </w:trPr>
        <w:tc>
          <w:tcPr>
            <w:tcW w:w="1885" w:type="dxa"/>
          </w:tcPr>
          <w:p w14:paraId="1409D69E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Regulatory Authority</w:t>
            </w:r>
          </w:p>
        </w:tc>
        <w:tc>
          <w:tcPr>
            <w:tcW w:w="4680" w:type="dxa"/>
          </w:tcPr>
          <w:p w14:paraId="587B2F82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Agreement Type</w:t>
            </w:r>
          </w:p>
        </w:tc>
        <w:tc>
          <w:tcPr>
            <w:tcW w:w="2880" w:type="dxa"/>
          </w:tcPr>
          <w:p w14:paraId="08DA6C57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Approval</w:t>
            </w:r>
          </w:p>
        </w:tc>
      </w:tr>
      <w:tr w:rsidR="003F3E42" w:rsidRPr="003F3E42" w14:paraId="1F4DAE6A" w14:textId="77777777" w:rsidTr="00EB7490">
        <w:trPr>
          <w:trHeight w:val="1147"/>
        </w:trPr>
        <w:tc>
          <w:tcPr>
            <w:tcW w:w="1885" w:type="dxa"/>
          </w:tcPr>
          <w:p w14:paraId="0F8162FE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FAR &amp; DFARS</w:t>
            </w:r>
          </w:p>
        </w:tc>
        <w:tc>
          <w:tcPr>
            <w:tcW w:w="4680" w:type="dxa"/>
          </w:tcPr>
          <w:p w14:paraId="71BF677D" w14:textId="7FA7D0A8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One contract award or multiple contract actions under one contract vehicle</w:t>
            </w:r>
          </w:p>
        </w:tc>
        <w:tc>
          <w:tcPr>
            <w:tcW w:w="2880" w:type="dxa"/>
          </w:tcPr>
          <w:p w14:paraId="56F20F9C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Contracting Officer (KO) (up to warrant amount)</w:t>
            </w:r>
          </w:p>
        </w:tc>
      </w:tr>
      <w:tr w:rsidR="003F3E42" w:rsidRPr="003F3E42" w14:paraId="78F8DB26" w14:textId="77777777" w:rsidTr="003F3E42">
        <w:trPr>
          <w:trHeight w:val="1043"/>
        </w:trPr>
        <w:tc>
          <w:tcPr>
            <w:tcW w:w="1885" w:type="dxa"/>
          </w:tcPr>
          <w:p w14:paraId="0228CAB7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FAR &amp; DFARS</w:t>
            </w:r>
          </w:p>
        </w:tc>
        <w:tc>
          <w:tcPr>
            <w:tcW w:w="4680" w:type="dxa"/>
          </w:tcPr>
          <w:p w14:paraId="71F5766A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Multiple contract awards against multiple contract vehicles and/or methods within one contracting office</w:t>
            </w:r>
          </w:p>
        </w:tc>
        <w:tc>
          <w:tcPr>
            <w:tcW w:w="2880" w:type="dxa"/>
          </w:tcPr>
          <w:p w14:paraId="70CCB997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Chief of Contracting Office (</w:t>
            </w:r>
            <w:proofErr w:type="spellStart"/>
            <w:r w:rsidRPr="003F3E42">
              <w:rPr>
                <w:rFonts w:ascii="Times New Roman" w:hAnsi="Times New Roman"/>
              </w:rPr>
              <w:t>CoCO</w:t>
            </w:r>
            <w:proofErr w:type="spellEnd"/>
            <w:r w:rsidRPr="003F3E42">
              <w:rPr>
                <w:rFonts w:ascii="Times New Roman" w:hAnsi="Times New Roman"/>
              </w:rPr>
              <w:t>)</w:t>
            </w:r>
          </w:p>
        </w:tc>
      </w:tr>
      <w:tr w:rsidR="003F3E42" w:rsidRPr="003F3E42" w14:paraId="197C7BFF" w14:textId="77777777" w:rsidTr="00EB7490">
        <w:trPr>
          <w:trHeight w:val="1150"/>
        </w:trPr>
        <w:tc>
          <w:tcPr>
            <w:tcW w:w="1885" w:type="dxa"/>
          </w:tcPr>
          <w:p w14:paraId="7DFC4666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FAR &amp; DFARS</w:t>
            </w:r>
          </w:p>
        </w:tc>
        <w:tc>
          <w:tcPr>
            <w:tcW w:w="4680" w:type="dxa"/>
          </w:tcPr>
          <w:p w14:paraId="5225B229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Multiple contract awards against multiple contract vehicles and/or methods within multiple contracting offices</w:t>
            </w:r>
          </w:p>
        </w:tc>
        <w:tc>
          <w:tcPr>
            <w:tcW w:w="2880" w:type="dxa"/>
          </w:tcPr>
          <w:p w14:paraId="0B30B985" w14:textId="77777777" w:rsidR="003F3E42" w:rsidRPr="003F3E42" w:rsidRDefault="003F3E42" w:rsidP="003F3E42">
            <w:pPr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Vice Procurement Services Executive</w:t>
            </w:r>
          </w:p>
          <w:p w14:paraId="6749E8FF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</w:p>
        </w:tc>
      </w:tr>
    </w:tbl>
    <w:p w14:paraId="57AD94B1" w14:textId="77777777" w:rsidR="003F3E42" w:rsidRPr="003F3E42" w:rsidRDefault="003F3E42" w:rsidP="003F3E42">
      <w:pPr>
        <w:spacing w:before="0" w:after="0"/>
        <w:ind w:hanging="519"/>
        <w:rPr>
          <w:rFonts w:eastAsia="Calibri"/>
          <w:b/>
          <w:szCs w:val="22"/>
        </w:rPr>
      </w:pPr>
    </w:p>
    <w:p w14:paraId="3A94C618" w14:textId="77777777" w:rsidR="003F3E42" w:rsidRPr="003F3E42" w:rsidRDefault="003F3E42" w:rsidP="003F3E42">
      <w:pPr>
        <w:tabs>
          <w:tab w:val="left" w:pos="0"/>
        </w:tabs>
        <w:spacing w:before="0" w:after="0"/>
        <w:jc w:val="center"/>
        <w:rPr>
          <w:rFonts w:eastAsia="Calibri"/>
          <w:b/>
          <w:szCs w:val="22"/>
        </w:rPr>
      </w:pPr>
      <w:r w:rsidRPr="003F3E42">
        <w:rPr>
          <w:rFonts w:eastAsia="Calibri"/>
          <w:b/>
          <w:szCs w:val="22"/>
        </w:rPr>
        <w:t>Table 17-2 DISA Coordination and Approval Authority for Determination and Findings (D&amp;F) for Assisted Acquisitions</w:t>
      </w:r>
    </w:p>
    <w:tbl>
      <w:tblPr>
        <w:tblStyle w:val="TableGrid1"/>
        <w:tblW w:w="9445" w:type="dxa"/>
        <w:tblLayout w:type="fixed"/>
        <w:tblLook w:val="01E0" w:firstRow="1" w:lastRow="1" w:firstColumn="1" w:lastColumn="1" w:noHBand="0" w:noVBand="0"/>
      </w:tblPr>
      <w:tblGrid>
        <w:gridCol w:w="1736"/>
        <w:gridCol w:w="2129"/>
        <w:gridCol w:w="3268"/>
        <w:gridCol w:w="2312"/>
      </w:tblGrid>
      <w:tr w:rsidR="003F3E42" w:rsidRPr="003F3E42" w14:paraId="0453B532" w14:textId="77777777" w:rsidTr="00EB7490">
        <w:trPr>
          <w:trHeight w:val="596"/>
        </w:trPr>
        <w:tc>
          <w:tcPr>
            <w:tcW w:w="1736" w:type="dxa"/>
          </w:tcPr>
          <w:p w14:paraId="78806533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Regulatory Authority</w:t>
            </w:r>
          </w:p>
        </w:tc>
        <w:tc>
          <w:tcPr>
            <w:tcW w:w="2129" w:type="dxa"/>
          </w:tcPr>
          <w:p w14:paraId="70B7579A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Dollar Threshold</w:t>
            </w:r>
          </w:p>
        </w:tc>
        <w:tc>
          <w:tcPr>
            <w:tcW w:w="3268" w:type="dxa"/>
          </w:tcPr>
          <w:p w14:paraId="44A8955F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Concurrence</w:t>
            </w:r>
          </w:p>
        </w:tc>
        <w:tc>
          <w:tcPr>
            <w:tcW w:w="2312" w:type="dxa"/>
          </w:tcPr>
          <w:p w14:paraId="1277430B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Approval</w:t>
            </w:r>
          </w:p>
        </w:tc>
      </w:tr>
      <w:tr w:rsidR="003F3E42" w:rsidRPr="003F3E42" w14:paraId="1E9E8C7D" w14:textId="77777777" w:rsidTr="00EB7490">
        <w:trPr>
          <w:trHeight w:val="1147"/>
        </w:trPr>
        <w:tc>
          <w:tcPr>
            <w:tcW w:w="1736" w:type="dxa"/>
          </w:tcPr>
          <w:p w14:paraId="1A5AFB7C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FAR &amp; DFARS</w:t>
            </w:r>
          </w:p>
        </w:tc>
        <w:tc>
          <w:tcPr>
            <w:tcW w:w="2129" w:type="dxa"/>
          </w:tcPr>
          <w:p w14:paraId="2F6E7FFE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Exceeding the micro-purchase threshold to</w:t>
            </w:r>
          </w:p>
          <w:p w14:paraId="3D30F2BD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$50M</w:t>
            </w:r>
          </w:p>
        </w:tc>
        <w:tc>
          <w:tcPr>
            <w:tcW w:w="3268" w:type="dxa"/>
          </w:tcPr>
          <w:p w14:paraId="19DD10BB" w14:textId="77777777" w:rsidR="003F3E42" w:rsidRPr="003F3E42" w:rsidRDefault="003F3E42" w:rsidP="003F3E42">
            <w:pPr>
              <w:widowControl w:val="0"/>
              <w:tabs>
                <w:tab w:val="left" w:pos="290"/>
              </w:tabs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Requirements</w:t>
            </w:r>
            <w:r w:rsidRPr="003F3E42">
              <w:rPr>
                <w:rFonts w:ascii="Times New Roman" w:hAnsi="Times New Roman"/>
                <w:spacing w:val="-1"/>
              </w:rPr>
              <w:t xml:space="preserve"> </w:t>
            </w:r>
            <w:r w:rsidRPr="003F3E42">
              <w:rPr>
                <w:rFonts w:ascii="Times New Roman" w:hAnsi="Times New Roman"/>
              </w:rPr>
              <w:t>Official</w:t>
            </w:r>
          </w:p>
          <w:p w14:paraId="50D7A821" w14:textId="77777777" w:rsidR="003F3E42" w:rsidRPr="003F3E42" w:rsidRDefault="003F3E42" w:rsidP="003F3E42">
            <w:pPr>
              <w:widowControl w:val="0"/>
              <w:tabs>
                <w:tab w:val="left" w:pos="290"/>
              </w:tabs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312" w:type="dxa"/>
          </w:tcPr>
          <w:p w14:paraId="7C59DDCA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Chief of Contracting Office (</w:t>
            </w:r>
            <w:proofErr w:type="spellStart"/>
            <w:r w:rsidRPr="003F3E42">
              <w:rPr>
                <w:rFonts w:ascii="Times New Roman" w:hAnsi="Times New Roman"/>
              </w:rPr>
              <w:t>CoCO</w:t>
            </w:r>
            <w:proofErr w:type="spellEnd"/>
            <w:r w:rsidRPr="003F3E42">
              <w:rPr>
                <w:rFonts w:ascii="Times New Roman" w:hAnsi="Times New Roman"/>
              </w:rPr>
              <w:t>)</w:t>
            </w:r>
          </w:p>
        </w:tc>
      </w:tr>
      <w:tr w:rsidR="003F3E42" w:rsidRPr="003F3E42" w14:paraId="6B381379" w14:textId="77777777" w:rsidTr="00EB7490">
        <w:trPr>
          <w:trHeight w:val="1150"/>
        </w:trPr>
        <w:tc>
          <w:tcPr>
            <w:tcW w:w="1736" w:type="dxa"/>
          </w:tcPr>
          <w:p w14:paraId="438065DC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FAR &amp; DFARS</w:t>
            </w:r>
          </w:p>
        </w:tc>
        <w:tc>
          <w:tcPr>
            <w:tcW w:w="2129" w:type="dxa"/>
          </w:tcPr>
          <w:p w14:paraId="2FD08995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Exceeding $50M</w:t>
            </w:r>
          </w:p>
        </w:tc>
        <w:tc>
          <w:tcPr>
            <w:tcW w:w="3268" w:type="dxa"/>
          </w:tcPr>
          <w:p w14:paraId="6E3AD8BE" w14:textId="77777777" w:rsidR="003F3E42" w:rsidRPr="003F3E42" w:rsidRDefault="003F3E42" w:rsidP="003F3E42">
            <w:pPr>
              <w:widowControl w:val="0"/>
              <w:tabs>
                <w:tab w:val="left" w:pos="290"/>
              </w:tabs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  <w:spacing w:val="-3"/>
              </w:rPr>
              <w:t xml:space="preserve">1) Director </w:t>
            </w:r>
            <w:r w:rsidRPr="003F3E42">
              <w:rPr>
                <w:rFonts w:ascii="Times New Roman" w:hAnsi="Times New Roman"/>
              </w:rPr>
              <w:t>of the Requirements</w:t>
            </w:r>
            <w:r w:rsidRPr="003F3E42">
              <w:rPr>
                <w:rFonts w:ascii="Times New Roman" w:hAnsi="Times New Roman"/>
                <w:spacing w:val="-5"/>
              </w:rPr>
              <w:t xml:space="preserve"> </w:t>
            </w:r>
            <w:r w:rsidRPr="003F3E42">
              <w:rPr>
                <w:rFonts w:ascii="Times New Roman" w:hAnsi="Times New Roman"/>
              </w:rPr>
              <w:t>Office</w:t>
            </w:r>
          </w:p>
          <w:p w14:paraId="6299D307" w14:textId="77777777" w:rsidR="003F3E42" w:rsidRPr="003F3E42" w:rsidRDefault="003F3E42" w:rsidP="003F3E42">
            <w:pPr>
              <w:widowControl w:val="0"/>
              <w:tabs>
                <w:tab w:val="left" w:pos="290"/>
              </w:tabs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 xml:space="preserve">2) </w:t>
            </w:r>
            <w:proofErr w:type="spellStart"/>
            <w:r w:rsidRPr="003F3E42">
              <w:rPr>
                <w:rFonts w:ascii="Times New Roman" w:hAnsi="Times New Roman"/>
              </w:rPr>
              <w:t>CoCO</w:t>
            </w:r>
            <w:proofErr w:type="spellEnd"/>
          </w:p>
        </w:tc>
        <w:tc>
          <w:tcPr>
            <w:tcW w:w="2312" w:type="dxa"/>
          </w:tcPr>
          <w:p w14:paraId="4241A3DC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Head of Contracting Office (HCO)</w:t>
            </w:r>
          </w:p>
        </w:tc>
      </w:tr>
    </w:tbl>
    <w:p w14:paraId="541110A9" w14:textId="23091B40" w:rsidR="00B31478" w:rsidRDefault="00B31478" w:rsidP="00B31478">
      <w:pPr>
        <w:pStyle w:val="Heading2"/>
        <w:keepNext w:val="0"/>
        <w:keepLines w:val="0"/>
      </w:pPr>
      <w:bookmarkStart w:id="32" w:name="_Toc181169442"/>
      <w:r>
        <w:rPr>
          <w:caps/>
        </w:rPr>
        <w:t>SUBPART 5817.</w:t>
      </w:r>
      <w:r w:rsidR="005D5B75">
        <w:rPr>
          <w:caps/>
        </w:rPr>
        <w:t>7</w:t>
      </w:r>
      <w:r>
        <w:rPr>
          <w:caps/>
        </w:rPr>
        <w:t xml:space="preserve"> – </w:t>
      </w:r>
      <w:r w:rsidR="005D5B75" w:rsidRPr="00342C35">
        <w:t>INTERAGENCY ACQUISITIONS: ACQUISITIONS BY NONDEFENSE AGENCIES ON BEHALF OF THE DEPARTMENT OF DEFENSE</w:t>
      </w:r>
      <w:bookmarkEnd w:id="32"/>
    </w:p>
    <w:p w14:paraId="2DB9004F" w14:textId="40B2CCC1" w:rsidR="00B31478" w:rsidRDefault="00B31478" w:rsidP="00B31478">
      <w:pPr>
        <w:pStyle w:val="Heading3"/>
        <w:keepNext w:val="0"/>
        <w:keepLines w:val="0"/>
      </w:pPr>
      <w:bookmarkStart w:id="33" w:name="_Toc181169443"/>
      <w:r w:rsidRPr="008D37C0">
        <w:t>5</w:t>
      </w:r>
      <w:r>
        <w:t>817.</w:t>
      </w:r>
      <w:r w:rsidR="005D5B75">
        <w:t>770</w:t>
      </w:r>
      <w:r>
        <w:t xml:space="preserve">   </w:t>
      </w:r>
      <w:r w:rsidR="005D5B75">
        <w:t>Procedures</w:t>
      </w:r>
      <w:bookmarkEnd w:id="33"/>
    </w:p>
    <w:p w14:paraId="61638388" w14:textId="7BB4473F" w:rsidR="00B31478" w:rsidRDefault="00974E9F" w:rsidP="00974E9F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974E9F">
        <w:rPr>
          <w:szCs w:val="24"/>
        </w:rPr>
        <w:t>(S-90) The factors in DFARS 217.770(a) are considered in the market research and/or the Acquisition Strategy and Acquisition Plan process.</w:t>
      </w:r>
    </w:p>
    <w:p w14:paraId="1D222E66" w14:textId="28A32DB7" w:rsidR="00B31478" w:rsidRDefault="00B31478" w:rsidP="00B31478">
      <w:pPr>
        <w:pStyle w:val="Heading2"/>
        <w:keepNext w:val="0"/>
        <w:keepLines w:val="0"/>
      </w:pPr>
      <w:bookmarkStart w:id="34" w:name="_Toc181169444"/>
      <w:r>
        <w:rPr>
          <w:caps/>
        </w:rPr>
        <w:t>SUBPART 5817.</w:t>
      </w:r>
      <w:r w:rsidR="005A511E">
        <w:rPr>
          <w:caps/>
        </w:rPr>
        <w:t>74</w:t>
      </w:r>
      <w:r>
        <w:rPr>
          <w:caps/>
        </w:rPr>
        <w:t xml:space="preserve"> – </w:t>
      </w:r>
      <w:r w:rsidR="005A511E" w:rsidRPr="00716570">
        <w:t>UNDEFINITIZED CONTRACT ACTIONS</w:t>
      </w:r>
      <w:bookmarkEnd w:id="34"/>
    </w:p>
    <w:p w14:paraId="435ABDEB" w14:textId="0E698176" w:rsidR="00B31478" w:rsidRDefault="00B31478" w:rsidP="00B31478">
      <w:pPr>
        <w:pStyle w:val="Heading3"/>
        <w:keepNext w:val="0"/>
        <w:keepLines w:val="0"/>
      </w:pPr>
      <w:bookmarkStart w:id="35" w:name="_Toc181169445"/>
      <w:r w:rsidRPr="008D37C0">
        <w:t>5</w:t>
      </w:r>
      <w:r>
        <w:t>817.</w:t>
      </w:r>
      <w:r w:rsidR="00D72D4F">
        <w:t>7402</w:t>
      </w:r>
      <w:r>
        <w:t xml:space="preserve">   </w:t>
      </w:r>
      <w:r w:rsidR="00D72D4F">
        <w:t>Exceptions</w:t>
      </w:r>
      <w:bookmarkEnd w:id="35"/>
    </w:p>
    <w:p w14:paraId="08A6B4C8" w14:textId="77777777" w:rsidR="00D72D4F" w:rsidRPr="00D72D4F" w:rsidRDefault="00D72D4F" w:rsidP="00D72D4F">
      <w:pPr>
        <w:tabs>
          <w:tab w:val="left" w:pos="360"/>
        </w:tabs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>(a)</w:t>
      </w:r>
      <w:r w:rsidRPr="00D72D4F">
        <w:rPr>
          <w:rFonts w:eastAsia="Calibri"/>
          <w:szCs w:val="22"/>
        </w:rPr>
        <w:tab/>
        <w:t xml:space="preserve">The following </w:t>
      </w:r>
      <w:proofErr w:type="spellStart"/>
      <w:r w:rsidRPr="00D72D4F">
        <w:rPr>
          <w:rFonts w:eastAsia="Calibri"/>
          <w:szCs w:val="22"/>
        </w:rPr>
        <w:t>Undefinitized</w:t>
      </w:r>
      <w:proofErr w:type="spellEnd"/>
      <w:r w:rsidRPr="00D72D4F">
        <w:rPr>
          <w:rFonts w:eastAsia="Calibri"/>
          <w:szCs w:val="22"/>
        </w:rPr>
        <w:t xml:space="preserve"> Contract Actions (UCA) are not subject to this subpart.</w:t>
      </w:r>
    </w:p>
    <w:p w14:paraId="7E721F44" w14:textId="77777777" w:rsidR="00D72D4F" w:rsidRPr="00D72D4F" w:rsidRDefault="00D72D4F" w:rsidP="00D72D4F">
      <w:pPr>
        <w:tabs>
          <w:tab w:val="left" w:pos="360"/>
        </w:tabs>
        <w:spacing w:before="0" w:after="0"/>
        <w:ind w:left="450"/>
        <w:rPr>
          <w:rFonts w:eastAsia="Calibri"/>
          <w:szCs w:val="22"/>
        </w:rPr>
      </w:pPr>
    </w:p>
    <w:p w14:paraId="7B265FE5" w14:textId="77777777" w:rsidR="00D72D4F" w:rsidRPr="00D72D4F" w:rsidRDefault="00D72D4F" w:rsidP="00D72D4F">
      <w:pPr>
        <w:widowControl w:val="0"/>
        <w:numPr>
          <w:ilvl w:val="0"/>
          <w:numId w:val="7"/>
        </w:numPr>
        <w:tabs>
          <w:tab w:val="left" w:pos="360"/>
          <w:tab w:val="left" w:pos="859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D72D4F">
        <w:rPr>
          <w:szCs w:val="22"/>
        </w:rPr>
        <w:t>Telecommunications contract actions at or below the simplified acquisition threshold</w:t>
      </w:r>
      <w:r w:rsidRPr="00D72D4F">
        <w:rPr>
          <w:spacing w:val="-4"/>
          <w:szCs w:val="22"/>
        </w:rPr>
        <w:t xml:space="preserve"> </w:t>
      </w:r>
      <w:r w:rsidRPr="00D72D4F">
        <w:rPr>
          <w:szCs w:val="22"/>
        </w:rPr>
        <w:t>for:</w:t>
      </w:r>
    </w:p>
    <w:p w14:paraId="0A39DF7D" w14:textId="77777777" w:rsidR="00D72D4F" w:rsidRPr="00D72D4F" w:rsidRDefault="00D72D4F" w:rsidP="00D72D4F">
      <w:pPr>
        <w:widowControl w:val="0"/>
        <w:tabs>
          <w:tab w:val="left" w:pos="360"/>
          <w:tab w:val="left" w:pos="859"/>
        </w:tabs>
        <w:autoSpaceDE w:val="0"/>
        <w:autoSpaceDN w:val="0"/>
        <w:spacing w:before="0" w:after="0"/>
        <w:ind w:left="450"/>
        <w:rPr>
          <w:szCs w:val="22"/>
        </w:rPr>
      </w:pPr>
    </w:p>
    <w:p w14:paraId="693F654C" w14:textId="77777777" w:rsidR="00D72D4F" w:rsidRPr="00D72D4F" w:rsidRDefault="00D72D4F" w:rsidP="00D72D4F">
      <w:pPr>
        <w:widowControl w:val="0"/>
        <w:numPr>
          <w:ilvl w:val="1"/>
          <w:numId w:val="7"/>
        </w:numPr>
        <w:tabs>
          <w:tab w:val="left" w:pos="360"/>
          <w:tab w:val="left" w:pos="806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D72D4F">
        <w:rPr>
          <w:szCs w:val="22"/>
        </w:rPr>
        <w:t>Temporary circuits associated with presidential travel or in support of the US Secret Service, the Office of the Secretary of Defense, and Office of Special Events ordered via the Basic</w:t>
      </w:r>
      <w:r w:rsidRPr="00D72D4F">
        <w:rPr>
          <w:spacing w:val="-10"/>
          <w:szCs w:val="22"/>
        </w:rPr>
        <w:t xml:space="preserve"> </w:t>
      </w:r>
      <w:r w:rsidRPr="00D72D4F">
        <w:rPr>
          <w:szCs w:val="22"/>
        </w:rPr>
        <w:t>Agreements; and,</w:t>
      </w:r>
    </w:p>
    <w:p w14:paraId="401DF8DD" w14:textId="77777777" w:rsidR="00D72D4F" w:rsidRPr="00D72D4F" w:rsidRDefault="00D72D4F" w:rsidP="00D72D4F">
      <w:pPr>
        <w:widowControl w:val="0"/>
        <w:tabs>
          <w:tab w:val="left" w:pos="360"/>
          <w:tab w:val="left" w:pos="806"/>
        </w:tabs>
        <w:autoSpaceDE w:val="0"/>
        <w:autoSpaceDN w:val="0"/>
        <w:spacing w:before="0" w:after="0"/>
        <w:ind w:left="450"/>
        <w:rPr>
          <w:szCs w:val="22"/>
        </w:rPr>
      </w:pPr>
    </w:p>
    <w:p w14:paraId="58E11179" w14:textId="77777777" w:rsidR="00D72D4F" w:rsidRPr="00D72D4F" w:rsidRDefault="00D72D4F" w:rsidP="00D72D4F">
      <w:pPr>
        <w:widowControl w:val="0"/>
        <w:numPr>
          <w:ilvl w:val="1"/>
          <w:numId w:val="7"/>
        </w:numPr>
        <w:tabs>
          <w:tab w:val="left" w:pos="360"/>
          <w:tab w:val="left" w:pos="873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D72D4F">
        <w:rPr>
          <w:szCs w:val="22"/>
        </w:rPr>
        <w:t>CLINs associated with travel on the White House Communications Agency Travel</w:t>
      </w:r>
      <w:r w:rsidRPr="00D72D4F">
        <w:rPr>
          <w:spacing w:val="-1"/>
          <w:szCs w:val="22"/>
        </w:rPr>
        <w:t xml:space="preserve"> </w:t>
      </w:r>
      <w:r w:rsidRPr="00D72D4F">
        <w:rPr>
          <w:szCs w:val="22"/>
        </w:rPr>
        <w:t>Contract</w:t>
      </w:r>
    </w:p>
    <w:p w14:paraId="411D782C" w14:textId="5F80479A" w:rsidR="00D72D4F" w:rsidRDefault="00D72D4F" w:rsidP="00D72D4F">
      <w:pPr>
        <w:pStyle w:val="Heading3"/>
        <w:keepNext w:val="0"/>
        <w:keepLines w:val="0"/>
      </w:pPr>
      <w:bookmarkStart w:id="36" w:name="_Toc181169446"/>
      <w:r w:rsidRPr="008D37C0">
        <w:t>5</w:t>
      </w:r>
      <w:r>
        <w:t>817.7404   Authorization</w:t>
      </w:r>
      <w:bookmarkEnd w:id="36"/>
    </w:p>
    <w:p w14:paraId="1A3A6DCF" w14:textId="0015CA03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(S-90) The contracting officer shall obtain approval from the HCA before </w:t>
      </w:r>
      <w:proofErr w:type="gramStart"/>
      <w:r w:rsidRPr="00D72D4F">
        <w:rPr>
          <w:rFonts w:eastAsia="Calibri"/>
          <w:szCs w:val="22"/>
        </w:rPr>
        <w:t>entering into</w:t>
      </w:r>
      <w:proofErr w:type="gramEnd"/>
      <w:r w:rsidRPr="00D72D4F">
        <w:rPr>
          <w:rFonts w:eastAsia="Calibri"/>
          <w:szCs w:val="22"/>
        </w:rPr>
        <w:t xml:space="preserve"> an UCA or modifying the scope of an UCA when performance has already begun.  The Request for HCA approval of a UCA is located in </w:t>
      </w:r>
      <w:hyperlink r:id="rId17" w:history="1"/>
      <w:hyperlink r:id="rId18" w:history="1">
        <w:r w:rsidRPr="00375CEA">
          <w:rPr>
            <w:rFonts w:eastAsia="Calibri"/>
            <w:szCs w:val="22"/>
          </w:rPr>
          <w:t>DARS PGI</w:t>
        </w:r>
      </w:hyperlink>
      <w:r w:rsidRPr="00D72D4F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>58</w:t>
      </w:r>
      <w:r w:rsidRPr="00D72D4F">
        <w:rPr>
          <w:rFonts w:eastAsia="Calibri"/>
          <w:szCs w:val="22"/>
        </w:rPr>
        <w:t>17.7404-1(S-90) and must be maintained in the contract file.</w:t>
      </w:r>
    </w:p>
    <w:p w14:paraId="3CACA19C" w14:textId="2EB207F7" w:rsidR="00D72D4F" w:rsidRDefault="00D72D4F" w:rsidP="00D72D4F">
      <w:pPr>
        <w:pStyle w:val="Heading3"/>
        <w:keepNext w:val="0"/>
        <w:keepLines w:val="0"/>
      </w:pPr>
      <w:bookmarkStart w:id="37" w:name="_Toc181169447"/>
      <w:r w:rsidRPr="008D37C0">
        <w:t>5</w:t>
      </w:r>
      <w:r>
        <w:t xml:space="preserve">817.7404-3   </w:t>
      </w:r>
      <w:proofErr w:type="spellStart"/>
      <w:r w:rsidRPr="00716570">
        <w:t>Definitization</w:t>
      </w:r>
      <w:proofErr w:type="spellEnd"/>
      <w:r w:rsidRPr="00716570">
        <w:t xml:space="preserve"> </w:t>
      </w:r>
      <w:r>
        <w:t>S</w:t>
      </w:r>
      <w:r w:rsidRPr="00716570">
        <w:t>chedule</w:t>
      </w:r>
      <w:bookmarkEnd w:id="37"/>
    </w:p>
    <w:p w14:paraId="6CF07DFF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(a) The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 schedule shall contain, at a minimum: The due date for the qualifying proposal, date negotiations begin, and target date for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. </w:t>
      </w:r>
    </w:p>
    <w:p w14:paraId="611E926D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6CE443ED" w14:textId="5DF117D1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(S-90) </w:t>
      </w:r>
      <w:r w:rsidRPr="00D72D4F">
        <w:rPr>
          <w:rFonts w:eastAsia="Calibri"/>
          <w:i/>
          <w:szCs w:val="22"/>
        </w:rPr>
        <w:t>Calendars</w:t>
      </w:r>
      <w:r w:rsidRPr="00D72D4F">
        <w:rPr>
          <w:rFonts w:eastAsia="Calibri"/>
          <w:szCs w:val="22"/>
        </w:rPr>
        <w:t xml:space="preserve">.  To assist in tracking the timely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 of UCAs, the KO shall send an email with the target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 date to the Chief of P</w:t>
      </w:r>
      <w:r>
        <w:rPr>
          <w:rFonts w:eastAsia="Calibri"/>
          <w:szCs w:val="22"/>
        </w:rPr>
        <w:t>S</w:t>
      </w:r>
      <w:r w:rsidRPr="00D72D4F">
        <w:rPr>
          <w:rFonts w:eastAsia="Calibri"/>
          <w:szCs w:val="22"/>
        </w:rPr>
        <w:t xml:space="preserve">21 and to the </w:t>
      </w:r>
      <w:hyperlink r:id="rId19" w:history="1">
        <w:r w:rsidRPr="00D72D4F">
          <w:rPr>
            <w:rFonts w:eastAsia="Calibri"/>
            <w:color w:val="0563C1"/>
            <w:szCs w:val="22"/>
            <w:u w:val="single"/>
          </w:rPr>
          <w:t>PSD Front Office</w:t>
        </w:r>
      </w:hyperlink>
      <w:r w:rsidRPr="00D72D4F">
        <w:rPr>
          <w:rFonts w:eastAsia="Calibri"/>
          <w:szCs w:val="22"/>
        </w:rPr>
        <w:t xml:space="preserve"> (with copy to the </w:t>
      </w:r>
      <w:proofErr w:type="spellStart"/>
      <w:r w:rsidRPr="00D72D4F">
        <w:rPr>
          <w:rFonts w:eastAsia="Calibri"/>
          <w:szCs w:val="22"/>
        </w:rPr>
        <w:t>CoCO</w:t>
      </w:r>
      <w:proofErr w:type="spellEnd"/>
      <w:r w:rsidRPr="00D72D4F">
        <w:rPr>
          <w:rFonts w:eastAsia="Calibri"/>
          <w:szCs w:val="22"/>
        </w:rPr>
        <w:t>) to annotate the date on the P</w:t>
      </w:r>
      <w:r>
        <w:rPr>
          <w:rFonts w:eastAsia="Calibri"/>
          <w:szCs w:val="22"/>
        </w:rPr>
        <w:t>S</w:t>
      </w:r>
      <w:r w:rsidRPr="00D72D4F">
        <w:rPr>
          <w:rFonts w:eastAsia="Calibri"/>
          <w:szCs w:val="22"/>
        </w:rPr>
        <w:t xml:space="preserve">21 and HCA’s calendar.  </w:t>
      </w:r>
    </w:p>
    <w:p w14:paraId="0C0EBD42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2C7F3EA8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(b)(S-90) </w:t>
      </w:r>
      <w:r w:rsidRPr="00D72D4F">
        <w:rPr>
          <w:rFonts w:eastAsia="Calibri"/>
          <w:i/>
          <w:szCs w:val="22"/>
        </w:rPr>
        <w:t>Timely Qualifying Proposal</w:t>
      </w:r>
      <w:r w:rsidRPr="00D72D4F">
        <w:rPr>
          <w:rFonts w:eastAsia="Calibri"/>
          <w:szCs w:val="22"/>
        </w:rPr>
        <w:t xml:space="preserve">.  If the qualifying proposal is not received by the date specified in the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 schedule, the KO shall coordinate with the </w:t>
      </w:r>
      <w:proofErr w:type="spellStart"/>
      <w:r w:rsidRPr="00D72D4F">
        <w:rPr>
          <w:rFonts w:eastAsia="Calibri"/>
          <w:szCs w:val="22"/>
        </w:rPr>
        <w:t>CoCO</w:t>
      </w:r>
      <w:proofErr w:type="spellEnd"/>
      <w:r w:rsidRPr="00D72D4F">
        <w:rPr>
          <w:rFonts w:eastAsia="Calibri"/>
          <w:szCs w:val="22"/>
        </w:rPr>
        <w:t xml:space="preserve"> and HCO to notify the HCA (by email) providing the following information: </w:t>
      </w:r>
    </w:p>
    <w:p w14:paraId="289376EB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3C45DE94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Reasons qualifying proposal was not </w:t>
      </w:r>
      <w:proofErr w:type="gramStart"/>
      <w:r w:rsidRPr="00D72D4F">
        <w:rPr>
          <w:rFonts w:eastAsia="Calibri"/>
          <w:szCs w:val="22"/>
        </w:rPr>
        <w:t>received;</w:t>
      </w:r>
      <w:proofErr w:type="gramEnd"/>
    </w:p>
    <w:p w14:paraId="5F7898FF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3092688C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>Steps that will be taken to obtain qualifying proposal within 60 days or less; and,</w:t>
      </w:r>
    </w:p>
    <w:p w14:paraId="7BC18AA3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4AF08FDE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>Whether or not payments will be withheld.</w:t>
      </w:r>
    </w:p>
    <w:p w14:paraId="38D30570" w14:textId="45AF44E1" w:rsidR="00D72D4F" w:rsidRDefault="00D72D4F" w:rsidP="00D72D4F">
      <w:pPr>
        <w:pStyle w:val="Heading3"/>
        <w:keepNext w:val="0"/>
        <w:keepLines w:val="0"/>
      </w:pPr>
      <w:bookmarkStart w:id="38" w:name="_Toc181169448"/>
      <w:r w:rsidRPr="008D37C0">
        <w:t>5</w:t>
      </w:r>
      <w:r>
        <w:t xml:space="preserve">817.7405   </w:t>
      </w:r>
      <w:r w:rsidRPr="0068481F">
        <w:t xml:space="preserve">Plans and </w:t>
      </w:r>
      <w:r>
        <w:t>R</w:t>
      </w:r>
      <w:r w:rsidRPr="0068481F">
        <w:t>eports</w:t>
      </w:r>
      <w:bookmarkEnd w:id="38"/>
    </w:p>
    <w:bookmarkEnd w:id="17"/>
    <w:bookmarkEnd w:id="18"/>
    <w:bookmarkEnd w:id="19"/>
    <w:p w14:paraId="1FDD8770" w14:textId="618FEB0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(S-90) </w:t>
      </w:r>
      <w:r w:rsidRPr="00D72D4F">
        <w:rPr>
          <w:rFonts w:eastAsia="Calibri"/>
          <w:i/>
          <w:szCs w:val="22"/>
          <w:lang w:val="en"/>
        </w:rPr>
        <w:t>Processing.</w:t>
      </w:r>
      <w:r w:rsidRPr="00D72D4F">
        <w:rPr>
          <w:rFonts w:eastAsia="Calibri"/>
          <w:szCs w:val="22"/>
          <w:lang w:val="en"/>
        </w:rPr>
        <w:t xml:space="preserve">  The P</w:t>
      </w:r>
      <w:r>
        <w:rPr>
          <w:rFonts w:eastAsia="Calibri"/>
          <w:szCs w:val="22"/>
          <w:lang w:val="en"/>
        </w:rPr>
        <w:t>S</w:t>
      </w:r>
      <w:r w:rsidRPr="00D72D4F">
        <w:rPr>
          <w:rFonts w:eastAsia="Calibri"/>
          <w:szCs w:val="22"/>
          <w:lang w:val="en"/>
        </w:rPr>
        <w:t xml:space="preserve">2 Contract Policy &amp; Operations Division will track the processing of UCAs from providing a UCA Tracking Number to reviewing the final negotiated agreement, at all dollar values.  UCAs valued at greater than $5M will be reported to the Director, Defense Pricing and Contracting (see </w:t>
      </w:r>
      <w:hyperlink r:id="rId20" w:tgtFrame="_blank" w:history="1">
        <w:r w:rsidRPr="00D72D4F">
          <w:rPr>
            <w:rFonts w:eastAsia="Calibri"/>
            <w:color w:val="0070C0"/>
            <w:szCs w:val="24"/>
            <w:u w:val="single"/>
          </w:rPr>
          <w:t>DFARS</w:t>
        </w:r>
      </w:hyperlink>
      <w:r w:rsidRPr="00D72D4F">
        <w:rPr>
          <w:rFonts w:eastAsia="Calibri"/>
          <w:color w:val="0070C0"/>
          <w:szCs w:val="24"/>
          <w:u w:val="single"/>
        </w:rPr>
        <w:t xml:space="preserve"> </w:t>
      </w:r>
      <w:r w:rsidRPr="00D72D4F">
        <w:rPr>
          <w:rFonts w:eastAsia="Calibri"/>
          <w:szCs w:val="22"/>
          <w:lang w:val="en"/>
        </w:rPr>
        <w:t xml:space="preserve">217.7405 &amp; </w:t>
      </w:r>
      <w:hyperlink r:id="rId21" w:tgtFrame="_blank" w:history="1">
        <w:r w:rsidRPr="00D72D4F">
          <w:rPr>
            <w:rFonts w:eastAsia="Calibri"/>
            <w:color w:val="0070C0"/>
            <w:szCs w:val="24"/>
            <w:u w:val="single"/>
          </w:rPr>
          <w:t>DFARS PGI</w:t>
        </w:r>
      </w:hyperlink>
      <w:r w:rsidRPr="00D72D4F">
        <w:rPr>
          <w:rFonts w:eastAsia="Calibri"/>
          <w:szCs w:val="22"/>
          <w:lang w:val="en"/>
        </w:rPr>
        <w:t xml:space="preserve"> </w:t>
      </w:r>
      <w:hyperlink r:id="rId22" w:anchor="217.7405" w:tgtFrame="_blank" w:history="1">
        <w:r w:rsidRPr="00D72D4F">
          <w:rPr>
            <w:rFonts w:eastAsia="Calibri"/>
            <w:szCs w:val="22"/>
            <w:lang w:val="en"/>
          </w:rPr>
          <w:t>217.7405</w:t>
        </w:r>
      </w:hyperlink>
      <w:r w:rsidRPr="00D72D4F">
        <w:rPr>
          <w:rFonts w:eastAsia="Calibri"/>
          <w:szCs w:val="22"/>
          <w:lang w:val="en"/>
        </w:rPr>
        <w:t xml:space="preserve">) in accordance with the DISA Consolidated UCA Management Plan.  </w:t>
      </w:r>
      <w:r w:rsidRPr="00D72D4F">
        <w:rPr>
          <w:rFonts w:eastAsia="Calibri"/>
          <w:szCs w:val="22"/>
        </w:rPr>
        <w:t xml:space="preserve">Contract data shall be maintained in the format required by the spreadsheet referenced in </w:t>
      </w:r>
      <w:hyperlink r:id="rId23" w:anchor="217.7405" w:history="1">
        <w:r w:rsidRPr="00D72D4F">
          <w:rPr>
            <w:rFonts w:eastAsia="Calibri"/>
            <w:color w:val="0563C1"/>
            <w:szCs w:val="22"/>
            <w:u w:val="single"/>
          </w:rPr>
          <w:t>DFARS PGI</w:t>
        </w:r>
      </w:hyperlink>
      <w:r w:rsidRPr="00D72D4F">
        <w:rPr>
          <w:rFonts w:eastAsia="Calibri"/>
          <w:szCs w:val="22"/>
        </w:rPr>
        <w:t xml:space="preserve"> 217.7405(2)(ii).  </w:t>
      </w:r>
      <w:r w:rsidRPr="00D72D4F">
        <w:rPr>
          <w:rFonts w:eastAsia="Calibri"/>
          <w:szCs w:val="22"/>
          <w:lang w:val="en"/>
        </w:rPr>
        <w:t>P</w:t>
      </w:r>
      <w:r>
        <w:rPr>
          <w:rFonts w:eastAsia="Calibri"/>
          <w:szCs w:val="22"/>
          <w:lang w:val="en"/>
        </w:rPr>
        <w:t>S</w:t>
      </w:r>
      <w:r w:rsidRPr="00D72D4F">
        <w:rPr>
          <w:rFonts w:eastAsia="Calibri"/>
          <w:szCs w:val="22"/>
          <w:lang w:val="en"/>
        </w:rPr>
        <w:t>2 will track approval of the UCA by the HCA, and upon approval, retain a copy of the approved UCA Request for Approval and the UCA D&amp;Fs to complete the bi-annual report.</w:t>
      </w:r>
    </w:p>
    <w:p w14:paraId="10A18D03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20AB5DD8" w14:textId="710EA277" w:rsidR="00D72D4F" w:rsidRPr="00D72D4F" w:rsidRDefault="00D72D4F" w:rsidP="00D72D4F">
      <w:pPr>
        <w:spacing w:before="0" w:after="0"/>
        <w:ind w:left="450"/>
        <w:rPr>
          <w:rFonts w:eastAsia="Calibri"/>
          <w:color w:val="000000"/>
          <w:szCs w:val="22"/>
        </w:rPr>
      </w:pPr>
      <w:r w:rsidRPr="00D72D4F">
        <w:rPr>
          <w:rFonts w:eastAsia="Calibri"/>
          <w:szCs w:val="22"/>
        </w:rPr>
        <w:t xml:space="preserve">(S-91) </w:t>
      </w:r>
      <w:r w:rsidRPr="00D72D4F">
        <w:rPr>
          <w:rFonts w:eastAsia="Calibri"/>
          <w:i/>
          <w:szCs w:val="22"/>
        </w:rPr>
        <w:t>Review.</w:t>
      </w:r>
      <w:r w:rsidRPr="00D72D4F">
        <w:rPr>
          <w:rFonts w:eastAsia="Calibri"/>
          <w:szCs w:val="22"/>
        </w:rPr>
        <w:t xml:space="preserve">  The contracting officer shall obtain a review of the proposed profit/fee from </w:t>
      </w:r>
      <w:hyperlink r:id="rId24" w:history="1">
        <w:r w:rsidRPr="00D72D4F">
          <w:rPr>
            <w:rFonts w:eastAsia="Calibri"/>
            <w:color w:val="0563C1"/>
            <w:szCs w:val="22"/>
            <w:u w:val="single"/>
          </w:rPr>
          <w:t>P</w:t>
        </w:r>
        <w:r>
          <w:rPr>
            <w:rFonts w:eastAsia="Calibri"/>
            <w:color w:val="0563C1"/>
            <w:szCs w:val="22"/>
            <w:u w:val="single"/>
          </w:rPr>
          <w:t>S</w:t>
        </w:r>
        <w:r w:rsidRPr="00D72D4F">
          <w:rPr>
            <w:rFonts w:eastAsia="Calibri"/>
            <w:color w:val="0563C1"/>
            <w:szCs w:val="22"/>
            <w:u w:val="single"/>
          </w:rPr>
          <w:t>842, Cost and Pricing Branch</w:t>
        </w:r>
      </w:hyperlink>
      <w:r w:rsidRPr="00D72D4F">
        <w:rPr>
          <w:rFonts w:eastAsia="Calibri"/>
          <w:color w:val="0563C1"/>
          <w:szCs w:val="22"/>
          <w:u w:val="single"/>
        </w:rPr>
        <w:t>.</w:t>
      </w:r>
      <w:r w:rsidRPr="00D72D4F">
        <w:rPr>
          <w:rFonts w:eastAsia="Calibri"/>
          <w:szCs w:val="22"/>
        </w:rPr>
        <w:t xml:space="preserve"> A UCA Tracking Number shall be obtained from </w:t>
      </w:r>
      <w:hyperlink r:id="rId25" w:history="1">
        <w:r w:rsidRPr="00D72D4F">
          <w:rPr>
            <w:rFonts w:eastAsia="Calibri"/>
            <w:color w:val="0563C1"/>
            <w:szCs w:val="22"/>
            <w:u w:val="single"/>
            <w:lang w:val="en"/>
          </w:rPr>
          <w:t>P</w:t>
        </w:r>
        <w:r>
          <w:rPr>
            <w:rFonts w:eastAsia="Calibri"/>
            <w:color w:val="0563C1"/>
            <w:szCs w:val="22"/>
            <w:u w:val="single"/>
            <w:lang w:val="en"/>
          </w:rPr>
          <w:t>S</w:t>
        </w:r>
        <w:r w:rsidRPr="00D72D4F">
          <w:rPr>
            <w:rFonts w:eastAsia="Calibri"/>
            <w:color w:val="0563C1"/>
            <w:szCs w:val="22"/>
            <w:u w:val="single"/>
            <w:lang w:val="en"/>
          </w:rPr>
          <w:t>21, Contract Policy Branch</w:t>
        </w:r>
      </w:hyperlink>
      <w:r w:rsidRPr="00D72D4F">
        <w:rPr>
          <w:rFonts w:eastAsia="Calibri"/>
          <w:color w:val="0563C1"/>
          <w:szCs w:val="22"/>
          <w:u w:val="single"/>
          <w:lang w:val="en"/>
        </w:rPr>
        <w:t>.</w:t>
      </w:r>
      <w:r w:rsidRPr="00D72D4F">
        <w:rPr>
          <w:rFonts w:eastAsia="Calibri"/>
          <w:szCs w:val="22"/>
          <w:lang w:val="en"/>
        </w:rPr>
        <w:t xml:space="preserve"> A compliance review of the final </w:t>
      </w:r>
      <w:r w:rsidRPr="00D72D4F">
        <w:rPr>
          <w:rFonts w:eastAsia="Calibri"/>
          <w:szCs w:val="22"/>
        </w:rPr>
        <w:t xml:space="preserve">negotiated agreement shall be obtained from the </w:t>
      </w:r>
      <w:hyperlink r:id="rId26" w:history="1">
        <w:r w:rsidRPr="00D72D4F">
          <w:rPr>
            <w:rFonts w:eastAsia="Calibri"/>
            <w:color w:val="0563C1"/>
            <w:szCs w:val="22"/>
            <w:u w:val="single"/>
          </w:rPr>
          <w:t>P</w:t>
        </w:r>
        <w:r>
          <w:rPr>
            <w:rFonts w:eastAsia="Calibri"/>
            <w:color w:val="0563C1"/>
            <w:szCs w:val="22"/>
            <w:u w:val="single"/>
          </w:rPr>
          <w:t>S</w:t>
        </w:r>
        <w:r w:rsidRPr="00D72D4F">
          <w:rPr>
            <w:rFonts w:eastAsia="Calibri"/>
            <w:color w:val="0563C1"/>
            <w:szCs w:val="22"/>
            <w:u w:val="single"/>
          </w:rPr>
          <w:t>22, Contract Operations Branch</w:t>
        </w:r>
      </w:hyperlink>
      <w:r w:rsidRPr="00D72D4F">
        <w:rPr>
          <w:rFonts w:eastAsia="Calibri"/>
          <w:szCs w:val="22"/>
        </w:rPr>
        <w:t xml:space="preserve"> prior to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>.</w:t>
      </w:r>
    </w:p>
    <w:p w14:paraId="693BF252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65241F2D" w14:textId="5FEE33D1" w:rsidR="00001004" w:rsidRDefault="00D72D4F" w:rsidP="00D72D4F">
      <w:pPr>
        <w:autoSpaceDE w:val="0"/>
        <w:autoSpaceDN w:val="0"/>
        <w:adjustRightInd w:val="0"/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(S-92) </w:t>
      </w:r>
      <w:r w:rsidRPr="00D72D4F">
        <w:rPr>
          <w:rFonts w:eastAsia="Calibri"/>
          <w:i/>
          <w:szCs w:val="22"/>
        </w:rPr>
        <w:t>Management Plan (D&amp;F)</w:t>
      </w:r>
      <w:r w:rsidRPr="00D72D4F">
        <w:rPr>
          <w:rFonts w:eastAsia="Calibri"/>
          <w:szCs w:val="22"/>
        </w:rPr>
        <w:t xml:space="preserve">. All UCAs are required to adhere to the ‘Consolidated UCA Management Plan’ required by DFARS PGI 217.7405(2)(i).  Before </w:t>
      </w:r>
      <w:proofErr w:type="gramStart"/>
      <w:r w:rsidRPr="00D72D4F">
        <w:rPr>
          <w:rFonts w:eastAsia="Calibri"/>
          <w:szCs w:val="22"/>
        </w:rPr>
        <w:t>entering into</w:t>
      </w:r>
      <w:proofErr w:type="gramEnd"/>
      <w:r w:rsidRPr="00D72D4F">
        <w:rPr>
          <w:rFonts w:eastAsia="Calibri"/>
          <w:szCs w:val="22"/>
        </w:rPr>
        <w:t xml:space="preserve"> any UCA, Contracting Officers shall obtain HCA approval (see DARS </w:t>
      </w:r>
      <w:r>
        <w:rPr>
          <w:rFonts w:eastAsia="Calibri"/>
          <w:szCs w:val="22"/>
        </w:rPr>
        <w:t>58</w:t>
      </w:r>
      <w:r w:rsidRPr="00D72D4F">
        <w:rPr>
          <w:rFonts w:eastAsia="Calibri"/>
          <w:szCs w:val="22"/>
        </w:rPr>
        <w:t xml:space="preserve">17.7404-1).  Prior to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, Contracting Officers shall satisfy the requirements of the UCA Management Plan by executing a D&amp;F for HCA approval, (which shall be maintained in the contract file.  The D&amp;F template </w:t>
      </w:r>
      <w:proofErr w:type="gramStart"/>
      <w:r w:rsidRPr="00D72D4F">
        <w:rPr>
          <w:rFonts w:eastAsia="Calibri"/>
          <w:szCs w:val="22"/>
        </w:rPr>
        <w:t>is located in</w:t>
      </w:r>
      <w:proofErr w:type="gramEnd"/>
      <w:r w:rsidRPr="00D72D4F">
        <w:rPr>
          <w:rFonts w:eastAsia="Calibri"/>
          <w:szCs w:val="22"/>
        </w:rPr>
        <w:t xml:space="preserve"> DARS PGI</w:t>
      </w:r>
      <w:r w:rsidRPr="00D72D4F">
        <w:rPr>
          <w:rFonts w:eastAsia="Calibri"/>
          <w:color w:val="0000FF"/>
          <w:szCs w:val="22"/>
        </w:rPr>
        <w:t xml:space="preserve"> </w:t>
      </w:r>
      <w:r>
        <w:rPr>
          <w:rFonts w:eastAsia="Calibri"/>
          <w:szCs w:val="22"/>
        </w:rPr>
        <w:t>58</w:t>
      </w:r>
      <w:r w:rsidRPr="00D72D4F">
        <w:rPr>
          <w:rFonts w:eastAsia="Calibri"/>
          <w:szCs w:val="22"/>
        </w:rPr>
        <w:t>17.7405(S-91).</w:t>
      </w:r>
    </w:p>
    <w:p w14:paraId="2FF777FB" w14:textId="6E6ABC88" w:rsidR="00D72D4F" w:rsidRDefault="00D72D4F" w:rsidP="00D72D4F">
      <w:pPr>
        <w:pStyle w:val="Heading2"/>
        <w:keepNext w:val="0"/>
        <w:keepLines w:val="0"/>
      </w:pPr>
      <w:bookmarkStart w:id="39" w:name="_Toc181169449"/>
      <w:r>
        <w:rPr>
          <w:caps/>
        </w:rPr>
        <w:t xml:space="preserve">SUBPART 5817.91 – </w:t>
      </w:r>
      <w:r w:rsidRPr="00716570">
        <w:t>PRODUCT LOAN AGREEMENTS</w:t>
      </w:r>
      <w:bookmarkEnd w:id="39"/>
    </w:p>
    <w:p w14:paraId="43C2AF53" w14:textId="19A23ACE" w:rsidR="00D72D4F" w:rsidRDefault="00D72D4F" w:rsidP="00D72D4F">
      <w:pPr>
        <w:pStyle w:val="Heading3"/>
        <w:keepNext w:val="0"/>
        <w:keepLines w:val="0"/>
      </w:pPr>
      <w:bookmarkStart w:id="40" w:name="_Toc181169450"/>
      <w:r w:rsidRPr="008D37C0">
        <w:t>5</w:t>
      </w:r>
      <w:r>
        <w:t>817.9100   General</w:t>
      </w:r>
      <w:bookmarkEnd w:id="40"/>
    </w:p>
    <w:p w14:paraId="5B40C23E" w14:textId="77777777" w:rsidR="00D72D4F" w:rsidRPr="00D72D4F" w:rsidRDefault="00D72D4F" w:rsidP="00D72D4F">
      <w:pPr>
        <w:spacing w:before="0" w:after="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Product Loan Agreement is a convenient vehicle for the Government to test and evaluate commercial and developmental items for a specified </w:t>
      </w:r>
      <w:proofErr w:type="gramStart"/>
      <w:r w:rsidRPr="00D72D4F">
        <w:rPr>
          <w:rFonts w:eastAsia="Calibri"/>
          <w:szCs w:val="22"/>
        </w:rPr>
        <w:t>period of time</w:t>
      </w:r>
      <w:proofErr w:type="gramEnd"/>
      <w:r w:rsidRPr="00D72D4F">
        <w:rPr>
          <w:rFonts w:eastAsia="Calibri"/>
          <w:szCs w:val="22"/>
        </w:rPr>
        <w:t>. The Agreement allows the Government to use the product(s) on a no-cost basis for demonstration, testing, and assessing various product(s) in the marketplace.</w:t>
      </w:r>
    </w:p>
    <w:p w14:paraId="2D09C650" w14:textId="29D2BC92" w:rsidR="00D72D4F" w:rsidRDefault="00D72D4F" w:rsidP="00D72D4F">
      <w:pPr>
        <w:pStyle w:val="Heading3"/>
        <w:keepNext w:val="0"/>
        <w:keepLines w:val="0"/>
      </w:pPr>
      <w:bookmarkStart w:id="41" w:name="_Toc181169451"/>
      <w:r w:rsidRPr="008D37C0">
        <w:t>5</w:t>
      </w:r>
      <w:r>
        <w:t>817.9101   Policy</w:t>
      </w:r>
      <w:bookmarkEnd w:id="41"/>
    </w:p>
    <w:p w14:paraId="39B9B4EF" w14:textId="344F51AB" w:rsidR="00D72D4F" w:rsidRPr="00D72D4F" w:rsidRDefault="00D72D4F" w:rsidP="00D72D4F">
      <w:pPr>
        <w:tabs>
          <w:tab w:val="left" w:pos="460"/>
        </w:tabs>
        <w:spacing w:before="0" w:after="0"/>
        <w:ind w:left="450"/>
        <w:rPr>
          <w:rFonts w:eastAsia="Calibri"/>
          <w:szCs w:val="24"/>
        </w:rPr>
      </w:pPr>
      <w:r w:rsidRPr="00D72D4F">
        <w:rPr>
          <w:rFonts w:eastAsia="Calibri"/>
          <w:szCs w:val="24"/>
        </w:rPr>
        <w:t>(a) The cognizant requirements office develops and initiates the Product Loan Agreement (PLA)</w:t>
      </w:r>
      <w:r w:rsidRPr="00D72D4F">
        <w:rPr>
          <w:rFonts w:eastAsia="Calibri"/>
          <w:color w:val="000000"/>
          <w:szCs w:val="24"/>
        </w:rPr>
        <w:t xml:space="preserve"> using the instructions and automated application available at: </w:t>
      </w:r>
      <w:hyperlink r:id="rId27" w:history="1">
        <w:r w:rsidRPr="00D72D4F">
          <w:rPr>
            <w:rFonts w:eastAsia="Calibri"/>
            <w:color w:val="0563C1"/>
            <w:szCs w:val="24"/>
            <w:u w:val="single"/>
          </w:rPr>
          <w:t>https://cmis.disa.mil/facilities/vendorloan/vendorloan.cfm</w:t>
        </w:r>
      </w:hyperlink>
      <w:r w:rsidRPr="00D72D4F">
        <w:rPr>
          <w:rFonts w:eastAsia="Calibri"/>
          <w:szCs w:val="24"/>
        </w:rPr>
        <w:t>.</w:t>
      </w:r>
    </w:p>
    <w:p w14:paraId="245EFCC2" w14:textId="77777777" w:rsidR="00D72D4F" w:rsidRPr="00D72D4F" w:rsidRDefault="00D72D4F" w:rsidP="00D72D4F">
      <w:pPr>
        <w:widowControl w:val="0"/>
        <w:autoSpaceDE w:val="0"/>
        <w:autoSpaceDN w:val="0"/>
        <w:spacing w:before="0" w:after="0"/>
        <w:ind w:left="450"/>
        <w:rPr>
          <w:color w:val="2F5496"/>
          <w:szCs w:val="24"/>
        </w:rPr>
      </w:pPr>
    </w:p>
    <w:p w14:paraId="6B136056" w14:textId="61FCD247" w:rsidR="00D72D4F" w:rsidRPr="00D72D4F" w:rsidRDefault="00D72D4F" w:rsidP="00D72D4F">
      <w:pPr>
        <w:tabs>
          <w:tab w:val="left" w:pos="844"/>
        </w:tabs>
        <w:spacing w:before="0" w:after="0"/>
        <w:ind w:left="450"/>
        <w:rPr>
          <w:rFonts w:eastAsia="Calibri"/>
          <w:szCs w:val="24"/>
        </w:rPr>
      </w:pPr>
      <w:r w:rsidRPr="00D72D4F">
        <w:rPr>
          <w:rFonts w:eastAsia="Calibri"/>
          <w:szCs w:val="24"/>
        </w:rPr>
        <w:t xml:space="preserve">(b) The contracting officer is the only individual authorized to </w:t>
      </w:r>
      <w:proofErr w:type="gramStart"/>
      <w:r w:rsidRPr="00D72D4F">
        <w:rPr>
          <w:rFonts w:eastAsia="Calibri"/>
          <w:szCs w:val="24"/>
        </w:rPr>
        <w:t>enter into</w:t>
      </w:r>
      <w:proofErr w:type="gramEnd"/>
      <w:r w:rsidRPr="00D72D4F">
        <w:rPr>
          <w:rFonts w:eastAsia="Calibri"/>
          <w:szCs w:val="24"/>
        </w:rPr>
        <w:t>, administer, and terminate Product Loan Agreements on behalf of the Government. Unauthorized signatures</w:t>
      </w:r>
      <w:r w:rsidRPr="00D72D4F">
        <w:rPr>
          <w:rFonts w:eastAsia="Calibri"/>
          <w:spacing w:val="-23"/>
          <w:szCs w:val="24"/>
        </w:rPr>
        <w:t xml:space="preserve"> </w:t>
      </w:r>
      <w:r w:rsidRPr="00D72D4F">
        <w:rPr>
          <w:rFonts w:eastAsia="Calibri"/>
          <w:szCs w:val="24"/>
        </w:rPr>
        <w:t>on Product Loan Agreements may result in Anti-Deficiency Act</w:t>
      </w:r>
      <w:r w:rsidRPr="00D72D4F">
        <w:rPr>
          <w:rFonts w:eastAsia="Calibri"/>
          <w:spacing w:val="-7"/>
          <w:szCs w:val="24"/>
        </w:rPr>
        <w:t xml:space="preserve"> </w:t>
      </w:r>
      <w:r w:rsidRPr="00D72D4F">
        <w:rPr>
          <w:rFonts w:eastAsia="Calibri"/>
          <w:szCs w:val="24"/>
        </w:rPr>
        <w:t>violations.</w:t>
      </w:r>
    </w:p>
    <w:bookmarkEnd w:id="3"/>
    <w:p w14:paraId="79543EBB" w14:textId="77777777" w:rsidR="00D72D4F" w:rsidRPr="00796312" w:rsidRDefault="00D72D4F" w:rsidP="00D72D4F">
      <w:pPr>
        <w:autoSpaceDE w:val="0"/>
        <w:autoSpaceDN w:val="0"/>
        <w:adjustRightInd w:val="0"/>
        <w:spacing w:before="0" w:after="0"/>
        <w:ind w:left="450"/>
        <w:rPr>
          <w:rFonts w:eastAsia="Calibri"/>
          <w:color w:val="000000"/>
          <w:szCs w:val="24"/>
        </w:rPr>
      </w:pPr>
    </w:p>
    <w:sectPr w:rsidR="00D72D4F" w:rsidRPr="00796312" w:rsidSect="00715ABF">
      <w:headerReference w:type="default" r:id="rId28"/>
      <w:footerReference w:type="default" r:id="rId29"/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B11A" w14:textId="77777777" w:rsidR="00AC3ACF" w:rsidRDefault="00AC3ACF">
      <w:r>
        <w:separator/>
      </w:r>
    </w:p>
  </w:endnote>
  <w:endnote w:type="continuationSeparator" w:id="0">
    <w:p w14:paraId="55877D6E" w14:textId="77777777" w:rsidR="00AC3ACF" w:rsidRDefault="00AC3ACF">
      <w:r>
        <w:continuationSeparator/>
      </w:r>
    </w:p>
  </w:endnote>
  <w:endnote w:type="continuationNotice" w:id="1">
    <w:p w14:paraId="44182DBE" w14:textId="77777777" w:rsidR="00AC3ACF" w:rsidRDefault="00AC3AC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07" w14:textId="70A126D2" w:rsidR="00A3201F" w:rsidRPr="00DC1D53" w:rsidRDefault="00DC1D53" w:rsidP="00C51F4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del w:id="42" w:author="PS21" w:date="2025-05-21T13:24:00Z">
      <w:r>
        <w:delText>October</w:delText>
      </w:r>
      <w:r w:rsidR="006A327A">
        <w:delText xml:space="preserve"> </w:delText>
      </w:r>
      <w:r w:rsidR="00A3201F">
        <w:delText>20</w:delText>
      </w:r>
      <w:r w:rsidR="0085104E">
        <w:delText>2</w:delText>
      </w:r>
      <w:r w:rsidR="00617410">
        <w:delText>4</w:delText>
      </w:r>
    </w:del>
    <w:ins w:id="43" w:author="PS21" w:date="2025-05-21T13:24:00Z">
      <w:r w:rsidR="009852F2">
        <w:t>May 2025</w:t>
      </w:r>
    </w:ins>
    <w:r w:rsidR="00A3201F">
      <w:t xml:space="preserve"> Edition</w:t>
    </w:r>
    <w:r w:rsidR="00A3201F">
      <w:tab/>
      <w:t>5</w:t>
    </w:r>
    <w:r w:rsidR="00CB0EAA">
      <w:t>8</w:t>
    </w:r>
    <w:r w:rsidR="000F3A31">
      <w:t>1</w:t>
    </w:r>
    <w:r w:rsidR="003B6B7B">
      <w:t>7</w:t>
    </w:r>
    <w:r w:rsidR="00A3201F">
      <w:t>-</w:t>
    </w:r>
    <w:r w:rsidR="00A3201F">
      <w:rPr>
        <w:rStyle w:val="PageNumber"/>
      </w:rPr>
      <w:fldChar w:fldCharType="begin"/>
    </w:r>
    <w:r w:rsidR="00A3201F">
      <w:rPr>
        <w:rStyle w:val="PageNumber"/>
      </w:rPr>
      <w:instrText xml:space="preserve"> PAGE </w:instrText>
    </w:r>
    <w:r w:rsidR="00A3201F">
      <w:rPr>
        <w:rStyle w:val="PageNumber"/>
      </w:rPr>
      <w:fldChar w:fldCharType="separate"/>
    </w:r>
    <w:r w:rsidR="00DB2519">
      <w:rPr>
        <w:rStyle w:val="PageNumber"/>
        <w:noProof/>
      </w:rPr>
      <w:t>15</w:t>
    </w:r>
    <w:r w:rsidR="00A3201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0A4D" w14:textId="77777777" w:rsidR="00AC3ACF" w:rsidRDefault="00AC3ACF">
      <w:r>
        <w:separator/>
      </w:r>
    </w:p>
  </w:footnote>
  <w:footnote w:type="continuationSeparator" w:id="0">
    <w:p w14:paraId="7CC88392" w14:textId="77777777" w:rsidR="00AC3ACF" w:rsidRDefault="00AC3ACF">
      <w:r>
        <w:continuationSeparator/>
      </w:r>
    </w:p>
  </w:footnote>
  <w:footnote w:type="continuationNotice" w:id="1">
    <w:p w14:paraId="61AA0726" w14:textId="77777777" w:rsidR="00AC3ACF" w:rsidRDefault="00AC3AC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1FBA" w14:textId="177794A7" w:rsidR="00A3201F" w:rsidRDefault="00D41D25">
    <w:pPr>
      <w:pStyle w:val="Heading5"/>
    </w:pPr>
    <w:r>
      <w:t>DISA ACQUISTION</w:t>
    </w:r>
    <w:r w:rsidR="00A3201F">
      <w:t xml:space="preserve"> </w:t>
    </w:r>
    <w:r w:rsidR="00C8172E">
      <w:t xml:space="preserve">REGULATION </w:t>
    </w:r>
    <w:r w:rsidR="00A3201F">
      <w:t>SUPPLEMENT</w:t>
    </w:r>
  </w:p>
  <w:p w14:paraId="2BBF15F6" w14:textId="484B1939" w:rsidR="00A3201F" w:rsidRDefault="00A3201F">
    <w:pPr>
      <w:pBdr>
        <w:bottom w:val="single" w:sz="4" w:space="1" w:color="auto"/>
      </w:pBdr>
    </w:pPr>
    <w:r>
      <w:t>PART 5</w:t>
    </w:r>
    <w:r w:rsidR="00C8172E">
      <w:t>8</w:t>
    </w:r>
    <w:r w:rsidR="000F3A31">
      <w:t>1</w:t>
    </w:r>
    <w:r w:rsidR="007F5DFE">
      <w:t>7</w:t>
    </w:r>
    <w:r>
      <w:t xml:space="preserve"> — </w:t>
    </w:r>
    <w:r w:rsidR="007F5DFE" w:rsidRPr="007F5DFE">
      <w:t>Special Contracting Methods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399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379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359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339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19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299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279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259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239" w:hanging="399"/>
      </w:pPr>
      <w:rPr>
        <w:rFonts w:hint="default"/>
      </w:rPr>
    </w:lvl>
  </w:abstractNum>
  <w:abstractNum w:abstractNumId="1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" w15:restartNumberingAfterBreak="0">
    <w:nsid w:val="5AEF435C"/>
    <w:multiLevelType w:val="multilevel"/>
    <w:tmpl w:val="AB9E3E18"/>
    <w:lvl w:ilvl="0">
      <w:start w:val="2"/>
      <w:numFmt w:val="lowerLetter"/>
      <w:lvlText w:val="%1"/>
      <w:lvlJc w:val="left"/>
      <w:pPr>
        <w:ind w:left="1080" w:hanging="1080"/>
      </w:pPr>
      <w:rPr>
        <w:rFonts w:hint="default"/>
        <w:b w:val="0"/>
        <w:color w:val="auto"/>
      </w:rPr>
    </w:lvl>
    <w:lvl w:ilvl="1">
      <w:start w:val="371"/>
      <w:numFmt w:val="decimal"/>
      <w:lvlText w:val="%1.%2"/>
      <w:lvlJc w:val="left"/>
      <w:pPr>
        <w:ind w:left="1080" w:hanging="1080"/>
      </w:pPr>
      <w:rPr>
        <w:rFonts w:hint="default"/>
        <w:b w:val="0"/>
        <w:color w:val="auto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6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 w16cid:durableId="150803531">
    <w:abstractNumId w:val="0"/>
  </w:num>
  <w:num w:numId="2" w16cid:durableId="62068048">
    <w:abstractNumId w:val="4"/>
  </w:num>
  <w:num w:numId="3" w16cid:durableId="1507403811">
    <w:abstractNumId w:val="5"/>
  </w:num>
  <w:num w:numId="4" w16cid:durableId="1537740261">
    <w:abstractNumId w:val="3"/>
  </w:num>
  <w:num w:numId="5" w16cid:durableId="2102289336">
    <w:abstractNumId w:val="2"/>
  </w:num>
  <w:num w:numId="6" w16cid:durableId="617493034">
    <w:abstractNumId w:val="6"/>
  </w:num>
  <w:num w:numId="7" w16cid:durableId="96889794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edit="readOnly" w:enforcement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00590"/>
    <w:rsid w:val="00001004"/>
    <w:rsid w:val="00001D60"/>
    <w:rsid w:val="00001E68"/>
    <w:rsid w:val="0000204E"/>
    <w:rsid w:val="000030A8"/>
    <w:rsid w:val="00003193"/>
    <w:rsid w:val="00003748"/>
    <w:rsid w:val="00004338"/>
    <w:rsid w:val="0000461B"/>
    <w:rsid w:val="00006679"/>
    <w:rsid w:val="0000680B"/>
    <w:rsid w:val="000075A4"/>
    <w:rsid w:val="000106F1"/>
    <w:rsid w:val="00012464"/>
    <w:rsid w:val="00013CC5"/>
    <w:rsid w:val="000147E1"/>
    <w:rsid w:val="00014B8E"/>
    <w:rsid w:val="00015160"/>
    <w:rsid w:val="00016806"/>
    <w:rsid w:val="00016900"/>
    <w:rsid w:val="00017629"/>
    <w:rsid w:val="00017862"/>
    <w:rsid w:val="00017AD9"/>
    <w:rsid w:val="00020829"/>
    <w:rsid w:val="00022F07"/>
    <w:rsid w:val="000230F0"/>
    <w:rsid w:val="00023932"/>
    <w:rsid w:val="00023AD4"/>
    <w:rsid w:val="0002548C"/>
    <w:rsid w:val="0002598B"/>
    <w:rsid w:val="000260EE"/>
    <w:rsid w:val="00026BC6"/>
    <w:rsid w:val="00030569"/>
    <w:rsid w:val="00031AB7"/>
    <w:rsid w:val="0003247F"/>
    <w:rsid w:val="0003341A"/>
    <w:rsid w:val="00033940"/>
    <w:rsid w:val="00034049"/>
    <w:rsid w:val="00035D1E"/>
    <w:rsid w:val="00035D87"/>
    <w:rsid w:val="0003703C"/>
    <w:rsid w:val="000379CC"/>
    <w:rsid w:val="00040DD8"/>
    <w:rsid w:val="00042297"/>
    <w:rsid w:val="000444E7"/>
    <w:rsid w:val="00044823"/>
    <w:rsid w:val="00045955"/>
    <w:rsid w:val="00046CE5"/>
    <w:rsid w:val="000471CE"/>
    <w:rsid w:val="00047C90"/>
    <w:rsid w:val="00050D57"/>
    <w:rsid w:val="000513A8"/>
    <w:rsid w:val="00052641"/>
    <w:rsid w:val="00052FA0"/>
    <w:rsid w:val="00056E3E"/>
    <w:rsid w:val="000577B2"/>
    <w:rsid w:val="00057C23"/>
    <w:rsid w:val="0006133B"/>
    <w:rsid w:val="00061557"/>
    <w:rsid w:val="000618F0"/>
    <w:rsid w:val="0006243A"/>
    <w:rsid w:val="0006245A"/>
    <w:rsid w:val="000632CE"/>
    <w:rsid w:val="00064A00"/>
    <w:rsid w:val="00064D62"/>
    <w:rsid w:val="00070B39"/>
    <w:rsid w:val="00070B79"/>
    <w:rsid w:val="00070F0B"/>
    <w:rsid w:val="00071441"/>
    <w:rsid w:val="000720E5"/>
    <w:rsid w:val="00072174"/>
    <w:rsid w:val="00072D53"/>
    <w:rsid w:val="00073DE5"/>
    <w:rsid w:val="000751A9"/>
    <w:rsid w:val="0007574A"/>
    <w:rsid w:val="00075A75"/>
    <w:rsid w:val="00076712"/>
    <w:rsid w:val="000770F8"/>
    <w:rsid w:val="00077548"/>
    <w:rsid w:val="00080A49"/>
    <w:rsid w:val="00083770"/>
    <w:rsid w:val="00084A40"/>
    <w:rsid w:val="000900ED"/>
    <w:rsid w:val="00092796"/>
    <w:rsid w:val="00092EF2"/>
    <w:rsid w:val="00093990"/>
    <w:rsid w:val="00093A84"/>
    <w:rsid w:val="00094399"/>
    <w:rsid w:val="00095916"/>
    <w:rsid w:val="00095CEB"/>
    <w:rsid w:val="00095D5E"/>
    <w:rsid w:val="0009765F"/>
    <w:rsid w:val="000A197F"/>
    <w:rsid w:val="000A22BD"/>
    <w:rsid w:val="000A2563"/>
    <w:rsid w:val="000A2F98"/>
    <w:rsid w:val="000A37B0"/>
    <w:rsid w:val="000A3B5E"/>
    <w:rsid w:val="000A3CBB"/>
    <w:rsid w:val="000A49C7"/>
    <w:rsid w:val="000A6AF0"/>
    <w:rsid w:val="000B098E"/>
    <w:rsid w:val="000B1548"/>
    <w:rsid w:val="000B2483"/>
    <w:rsid w:val="000B26EE"/>
    <w:rsid w:val="000B35F0"/>
    <w:rsid w:val="000B3824"/>
    <w:rsid w:val="000B3F88"/>
    <w:rsid w:val="000B4089"/>
    <w:rsid w:val="000B5EFD"/>
    <w:rsid w:val="000B6443"/>
    <w:rsid w:val="000B7C32"/>
    <w:rsid w:val="000B7D47"/>
    <w:rsid w:val="000C0144"/>
    <w:rsid w:val="000C02E1"/>
    <w:rsid w:val="000C089A"/>
    <w:rsid w:val="000C0E18"/>
    <w:rsid w:val="000C121A"/>
    <w:rsid w:val="000C3B12"/>
    <w:rsid w:val="000C3CCD"/>
    <w:rsid w:val="000C4760"/>
    <w:rsid w:val="000C57DA"/>
    <w:rsid w:val="000C79A4"/>
    <w:rsid w:val="000C7F5F"/>
    <w:rsid w:val="000C7FA7"/>
    <w:rsid w:val="000D0265"/>
    <w:rsid w:val="000D08B0"/>
    <w:rsid w:val="000D19E2"/>
    <w:rsid w:val="000D2320"/>
    <w:rsid w:val="000D28A1"/>
    <w:rsid w:val="000D2A34"/>
    <w:rsid w:val="000D572F"/>
    <w:rsid w:val="000D5730"/>
    <w:rsid w:val="000D6AC4"/>
    <w:rsid w:val="000D70F0"/>
    <w:rsid w:val="000E075F"/>
    <w:rsid w:val="000E0BEA"/>
    <w:rsid w:val="000E164F"/>
    <w:rsid w:val="000E2167"/>
    <w:rsid w:val="000E272A"/>
    <w:rsid w:val="000E2FAD"/>
    <w:rsid w:val="000E79CD"/>
    <w:rsid w:val="000F02B2"/>
    <w:rsid w:val="000F068B"/>
    <w:rsid w:val="000F0D81"/>
    <w:rsid w:val="000F36AA"/>
    <w:rsid w:val="000F3A31"/>
    <w:rsid w:val="000F44A2"/>
    <w:rsid w:val="000F462C"/>
    <w:rsid w:val="000F5E18"/>
    <w:rsid w:val="000F6003"/>
    <w:rsid w:val="000F70A1"/>
    <w:rsid w:val="000F7353"/>
    <w:rsid w:val="000F789D"/>
    <w:rsid w:val="00100090"/>
    <w:rsid w:val="001008BC"/>
    <w:rsid w:val="00100C02"/>
    <w:rsid w:val="00102AF6"/>
    <w:rsid w:val="00102C06"/>
    <w:rsid w:val="00103328"/>
    <w:rsid w:val="001035ED"/>
    <w:rsid w:val="00103F7F"/>
    <w:rsid w:val="0010447E"/>
    <w:rsid w:val="0010460B"/>
    <w:rsid w:val="00104931"/>
    <w:rsid w:val="00104D36"/>
    <w:rsid w:val="00104D89"/>
    <w:rsid w:val="001072B7"/>
    <w:rsid w:val="00107A3E"/>
    <w:rsid w:val="00107EA1"/>
    <w:rsid w:val="00111C29"/>
    <w:rsid w:val="00112FFD"/>
    <w:rsid w:val="00114FBF"/>
    <w:rsid w:val="00115F2F"/>
    <w:rsid w:val="00116786"/>
    <w:rsid w:val="00117C9C"/>
    <w:rsid w:val="001207B7"/>
    <w:rsid w:val="0012104A"/>
    <w:rsid w:val="00122628"/>
    <w:rsid w:val="0012460D"/>
    <w:rsid w:val="001246D7"/>
    <w:rsid w:val="00124749"/>
    <w:rsid w:val="0012530D"/>
    <w:rsid w:val="00127073"/>
    <w:rsid w:val="00132388"/>
    <w:rsid w:val="00132493"/>
    <w:rsid w:val="001328F3"/>
    <w:rsid w:val="00133F45"/>
    <w:rsid w:val="001345F6"/>
    <w:rsid w:val="00134D87"/>
    <w:rsid w:val="00135B53"/>
    <w:rsid w:val="00144D1E"/>
    <w:rsid w:val="0014595C"/>
    <w:rsid w:val="00145C0C"/>
    <w:rsid w:val="00145C4B"/>
    <w:rsid w:val="00151ED9"/>
    <w:rsid w:val="00155B50"/>
    <w:rsid w:val="00156785"/>
    <w:rsid w:val="00157FE2"/>
    <w:rsid w:val="0016052F"/>
    <w:rsid w:val="00161D32"/>
    <w:rsid w:val="00161F26"/>
    <w:rsid w:val="00162EDD"/>
    <w:rsid w:val="00164C2F"/>
    <w:rsid w:val="0016608D"/>
    <w:rsid w:val="00166FCB"/>
    <w:rsid w:val="001704EA"/>
    <w:rsid w:val="00171242"/>
    <w:rsid w:val="001715E8"/>
    <w:rsid w:val="00171AB8"/>
    <w:rsid w:val="00174719"/>
    <w:rsid w:val="0017556D"/>
    <w:rsid w:val="00175A81"/>
    <w:rsid w:val="00175CE3"/>
    <w:rsid w:val="0017704A"/>
    <w:rsid w:val="00177055"/>
    <w:rsid w:val="0017791A"/>
    <w:rsid w:val="00181774"/>
    <w:rsid w:val="00181821"/>
    <w:rsid w:val="00181B43"/>
    <w:rsid w:val="00181BDE"/>
    <w:rsid w:val="00182E25"/>
    <w:rsid w:val="001836F9"/>
    <w:rsid w:val="00184E86"/>
    <w:rsid w:val="00184F70"/>
    <w:rsid w:val="00185178"/>
    <w:rsid w:val="00185E8A"/>
    <w:rsid w:val="0018601A"/>
    <w:rsid w:val="00186BE9"/>
    <w:rsid w:val="0018730A"/>
    <w:rsid w:val="001927FB"/>
    <w:rsid w:val="0019326C"/>
    <w:rsid w:val="00193977"/>
    <w:rsid w:val="00194026"/>
    <w:rsid w:val="00195870"/>
    <w:rsid w:val="00196BEA"/>
    <w:rsid w:val="00197C61"/>
    <w:rsid w:val="001A0AD7"/>
    <w:rsid w:val="001A2004"/>
    <w:rsid w:val="001A245C"/>
    <w:rsid w:val="001A257E"/>
    <w:rsid w:val="001A3046"/>
    <w:rsid w:val="001A537B"/>
    <w:rsid w:val="001A54CF"/>
    <w:rsid w:val="001A54EF"/>
    <w:rsid w:val="001A58B1"/>
    <w:rsid w:val="001A6290"/>
    <w:rsid w:val="001A6600"/>
    <w:rsid w:val="001A7583"/>
    <w:rsid w:val="001A76F0"/>
    <w:rsid w:val="001A7921"/>
    <w:rsid w:val="001B1C64"/>
    <w:rsid w:val="001B1CA3"/>
    <w:rsid w:val="001B22A1"/>
    <w:rsid w:val="001B5002"/>
    <w:rsid w:val="001B62D0"/>
    <w:rsid w:val="001B6DF8"/>
    <w:rsid w:val="001C0DF7"/>
    <w:rsid w:val="001C26CE"/>
    <w:rsid w:val="001C3283"/>
    <w:rsid w:val="001C3E96"/>
    <w:rsid w:val="001C4742"/>
    <w:rsid w:val="001C58AA"/>
    <w:rsid w:val="001C661E"/>
    <w:rsid w:val="001C66D7"/>
    <w:rsid w:val="001D074D"/>
    <w:rsid w:val="001D12F5"/>
    <w:rsid w:val="001D1DDC"/>
    <w:rsid w:val="001D3567"/>
    <w:rsid w:val="001D51EC"/>
    <w:rsid w:val="001D6E40"/>
    <w:rsid w:val="001D784C"/>
    <w:rsid w:val="001E117C"/>
    <w:rsid w:val="001E1374"/>
    <w:rsid w:val="001E421D"/>
    <w:rsid w:val="001E4292"/>
    <w:rsid w:val="001E462B"/>
    <w:rsid w:val="001E4D11"/>
    <w:rsid w:val="001E4F58"/>
    <w:rsid w:val="001E625D"/>
    <w:rsid w:val="001E62A0"/>
    <w:rsid w:val="001E6362"/>
    <w:rsid w:val="001E6958"/>
    <w:rsid w:val="001E7F3F"/>
    <w:rsid w:val="001F081E"/>
    <w:rsid w:val="001F10B0"/>
    <w:rsid w:val="001F372D"/>
    <w:rsid w:val="001F38B9"/>
    <w:rsid w:val="001F3F09"/>
    <w:rsid w:val="001F4093"/>
    <w:rsid w:val="001F4101"/>
    <w:rsid w:val="001F48B1"/>
    <w:rsid w:val="001F4D89"/>
    <w:rsid w:val="001F4F43"/>
    <w:rsid w:val="001F5D8F"/>
    <w:rsid w:val="001F60AD"/>
    <w:rsid w:val="001F6A59"/>
    <w:rsid w:val="00203FCC"/>
    <w:rsid w:val="002042A5"/>
    <w:rsid w:val="0020495B"/>
    <w:rsid w:val="002064D7"/>
    <w:rsid w:val="002068AD"/>
    <w:rsid w:val="0020710A"/>
    <w:rsid w:val="0020742C"/>
    <w:rsid w:val="002106A7"/>
    <w:rsid w:val="002106B9"/>
    <w:rsid w:val="00210D7D"/>
    <w:rsid w:val="00210DD3"/>
    <w:rsid w:val="00210EDD"/>
    <w:rsid w:val="00211618"/>
    <w:rsid w:val="0021167A"/>
    <w:rsid w:val="00211C31"/>
    <w:rsid w:val="00212194"/>
    <w:rsid w:val="002125EB"/>
    <w:rsid w:val="00213716"/>
    <w:rsid w:val="002137D3"/>
    <w:rsid w:val="00213814"/>
    <w:rsid w:val="00213C72"/>
    <w:rsid w:val="00214FB2"/>
    <w:rsid w:val="00217AD3"/>
    <w:rsid w:val="0022053F"/>
    <w:rsid w:val="0022092E"/>
    <w:rsid w:val="00221C44"/>
    <w:rsid w:val="00223895"/>
    <w:rsid w:val="00227344"/>
    <w:rsid w:val="002322D2"/>
    <w:rsid w:val="00233206"/>
    <w:rsid w:val="00233BE0"/>
    <w:rsid w:val="002347C2"/>
    <w:rsid w:val="00236125"/>
    <w:rsid w:val="00236720"/>
    <w:rsid w:val="00236A7C"/>
    <w:rsid w:val="00236CBD"/>
    <w:rsid w:val="00237FBC"/>
    <w:rsid w:val="0024104B"/>
    <w:rsid w:val="00241948"/>
    <w:rsid w:val="00241C18"/>
    <w:rsid w:val="00242434"/>
    <w:rsid w:val="0024306E"/>
    <w:rsid w:val="00245084"/>
    <w:rsid w:val="00245465"/>
    <w:rsid w:val="002456C8"/>
    <w:rsid w:val="00245B6E"/>
    <w:rsid w:val="00247755"/>
    <w:rsid w:val="00251E82"/>
    <w:rsid w:val="00252F41"/>
    <w:rsid w:val="00255F4C"/>
    <w:rsid w:val="00256903"/>
    <w:rsid w:val="00261EEE"/>
    <w:rsid w:val="0026317D"/>
    <w:rsid w:val="002644BD"/>
    <w:rsid w:val="00264539"/>
    <w:rsid w:val="00266873"/>
    <w:rsid w:val="0026694E"/>
    <w:rsid w:val="00266E03"/>
    <w:rsid w:val="002675E4"/>
    <w:rsid w:val="00267B88"/>
    <w:rsid w:val="002701B2"/>
    <w:rsid w:val="0027123C"/>
    <w:rsid w:val="00271CDA"/>
    <w:rsid w:val="0027441E"/>
    <w:rsid w:val="0027490B"/>
    <w:rsid w:val="002764B0"/>
    <w:rsid w:val="0027703A"/>
    <w:rsid w:val="00277A89"/>
    <w:rsid w:val="0028039B"/>
    <w:rsid w:val="0028039E"/>
    <w:rsid w:val="00281B0D"/>
    <w:rsid w:val="00281C6B"/>
    <w:rsid w:val="002822AD"/>
    <w:rsid w:val="0028312C"/>
    <w:rsid w:val="00283315"/>
    <w:rsid w:val="00283ADE"/>
    <w:rsid w:val="002847EF"/>
    <w:rsid w:val="00287470"/>
    <w:rsid w:val="00290C50"/>
    <w:rsid w:val="00293BE4"/>
    <w:rsid w:val="00294CDE"/>
    <w:rsid w:val="00295136"/>
    <w:rsid w:val="002956A7"/>
    <w:rsid w:val="00296991"/>
    <w:rsid w:val="00296EA7"/>
    <w:rsid w:val="00297C9D"/>
    <w:rsid w:val="002A022B"/>
    <w:rsid w:val="002A032A"/>
    <w:rsid w:val="002A148C"/>
    <w:rsid w:val="002A2A8B"/>
    <w:rsid w:val="002A37B4"/>
    <w:rsid w:val="002A39B2"/>
    <w:rsid w:val="002A4612"/>
    <w:rsid w:val="002A5DAF"/>
    <w:rsid w:val="002A6D97"/>
    <w:rsid w:val="002A6F25"/>
    <w:rsid w:val="002A7AD3"/>
    <w:rsid w:val="002B0578"/>
    <w:rsid w:val="002B05FA"/>
    <w:rsid w:val="002B1E82"/>
    <w:rsid w:val="002B20C2"/>
    <w:rsid w:val="002B23E2"/>
    <w:rsid w:val="002B294F"/>
    <w:rsid w:val="002B2959"/>
    <w:rsid w:val="002B31EF"/>
    <w:rsid w:val="002B3348"/>
    <w:rsid w:val="002B4357"/>
    <w:rsid w:val="002B479F"/>
    <w:rsid w:val="002B4C34"/>
    <w:rsid w:val="002B5B78"/>
    <w:rsid w:val="002B6714"/>
    <w:rsid w:val="002B6DA6"/>
    <w:rsid w:val="002B7588"/>
    <w:rsid w:val="002C00D4"/>
    <w:rsid w:val="002C0F9A"/>
    <w:rsid w:val="002C15C2"/>
    <w:rsid w:val="002C1C95"/>
    <w:rsid w:val="002C1D6E"/>
    <w:rsid w:val="002C2324"/>
    <w:rsid w:val="002C28D0"/>
    <w:rsid w:val="002C70BE"/>
    <w:rsid w:val="002C7766"/>
    <w:rsid w:val="002D274E"/>
    <w:rsid w:val="002D3052"/>
    <w:rsid w:val="002D30C1"/>
    <w:rsid w:val="002D4613"/>
    <w:rsid w:val="002D490A"/>
    <w:rsid w:val="002D5456"/>
    <w:rsid w:val="002D65C1"/>
    <w:rsid w:val="002E0278"/>
    <w:rsid w:val="002E0B39"/>
    <w:rsid w:val="002E0FF1"/>
    <w:rsid w:val="002E2E23"/>
    <w:rsid w:val="002E37B6"/>
    <w:rsid w:val="002E503E"/>
    <w:rsid w:val="002E7607"/>
    <w:rsid w:val="002F0DAD"/>
    <w:rsid w:val="002F139A"/>
    <w:rsid w:val="002F1870"/>
    <w:rsid w:val="002F3042"/>
    <w:rsid w:val="002F40FE"/>
    <w:rsid w:val="002F5835"/>
    <w:rsid w:val="002F6196"/>
    <w:rsid w:val="002F64AC"/>
    <w:rsid w:val="002F64BD"/>
    <w:rsid w:val="002F6AA9"/>
    <w:rsid w:val="00300530"/>
    <w:rsid w:val="003008D9"/>
    <w:rsid w:val="00300A51"/>
    <w:rsid w:val="00300BAD"/>
    <w:rsid w:val="00300D1A"/>
    <w:rsid w:val="00301088"/>
    <w:rsid w:val="003021A2"/>
    <w:rsid w:val="00304619"/>
    <w:rsid w:val="00304E78"/>
    <w:rsid w:val="0030769F"/>
    <w:rsid w:val="00307CCF"/>
    <w:rsid w:val="003105B1"/>
    <w:rsid w:val="00311353"/>
    <w:rsid w:val="00312048"/>
    <w:rsid w:val="00312726"/>
    <w:rsid w:val="00314000"/>
    <w:rsid w:val="00314B0A"/>
    <w:rsid w:val="00314DA5"/>
    <w:rsid w:val="00315AE6"/>
    <w:rsid w:val="00316510"/>
    <w:rsid w:val="00317383"/>
    <w:rsid w:val="00317417"/>
    <w:rsid w:val="00317469"/>
    <w:rsid w:val="00317535"/>
    <w:rsid w:val="003175C6"/>
    <w:rsid w:val="00321FEA"/>
    <w:rsid w:val="00323468"/>
    <w:rsid w:val="00323CBD"/>
    <w:rsid w:val="00324219"/>
    <w:rsid w:val="00324A1E"/>
    <w:rsid w:val="00325632"/>
    <w:rsid w:val="0032585C"/>
    <w:rsid w:val="00325F85"/>
    <w:rsid w:val="003266DA"/>
    <w:rsid w:val="0032699C"/>
    <w:rsid w:val="00327AB7"/>
    <w:rsid w:val="00330184"/>
    <w:rsid w:val="00330820"/>
    <w:rsid w:val="0033167B"/>
    <w:rsid w:val="003316CE"/>
    <w:rsid w:val="00331EE0"/>
    <w:rsid w:val="00331FA3"/>
    <w:rsid w:val="003320EF"/>
    <w:rsid w:val="00332787"/>
    <w:rsid w:val="00333327"/>
    <w:rsid w:val="00333D35"/>
    <w:rsid w:val="003344A1"/>
    <w:rsid w:val="00336EC2"/>
    <w:rsid w:val="00337AC8"/>
    <w:rsid w:val="003403D2"/>
    <w:rsid w:val="00340EAA"/>
    <w:rsid w:val="00341A15"/>
    <w:rsid w:val="00341E0E"/>
    <w:rsid w:val="003433C5"/>
    <w:rsid w:val="003438CD"/>
    <w:rsid w:val="00343ADA"/>
    <w:rsid w:val="003440A9"/>
    <w:rsid w:val="00345713"/>
    <w:rsid w:val="00345765"/>
    <w:rsid w:val="003460C2"/>
    <w:rsid w:val="0034651D"/>
    <w:rsid w:val="00346DED"/>
    <w:rsid w:val="00347C0D"/>
    <w:rsid w:val="00350938"/>
    <w:rsid w:val="00350B10"/>
    <w:rsid w:val="0035152E"/>
    <w:rsid w:val="00352042"/>
    <w:rsid w:val="0035253B"/>
    <w:rsid w:val="0035310B"/>
    <w:rsid w:val="00353332"/>
    <w:rsid w:val="0035423E"/>
    <w:rsid w:val="00354670"/>
    <w:rsid w:val="00360347"/>
    <w:rsid w:val="00360462"/>
    <w:rsid w:val="0036118B"/>
    <w:rsid w:val="00361453"/>
    <w:rsid w:val="00362BAA"/>
    <w:rsid w:val="00363692"/>
    <w:rsid w:val="00363914"/>
    <w:rsid w:val="003639C2"/>
    <w:rsid w:val="00365065"/>
    <w:rsid w:val="00366C87"/>
    <w:rsid w:val="00370B2D"/>
    <w:rsid w:val="00370B50"/>
    <w:rsid w:val="00371C89"/>
    <w:rsid w:val="00371D5D"/>
    <w:rsid w:val="00372497"/>
    <w:rsid w:val="00372606"/>
    <w:rsid w:val="00372994"/>
    <w:rsid w:val="00372A65"/>
    <w:rsid w:val="0037443A"/>
    <w:rsid w:val="00375CEA"/>
    <w:rsid w:val="003761C0"/>
    <w:rsid w:val="00376333"/>
    <w:rsid w:val="00376B69"/>
    <w:rsid w:val="0038084E"/>
    <w:rsid w:val="00380A1B"/>
    <w:rsid w:val="00381841"/>
    <w:rsid w:val="00381B88"/>
    <w:rsid w:val="003828F5"/>
    <w:rsid w:val="003835D4"/>
    <w:rsid w:val="0038392F"/>
    <w:rsid w:val="0038536F"/>
    <w:rsid w:val="00385CBC"/>
    <w:rsid w:val="003870DF"/>
    <w:rsid w:val="00387D3D"/>
    <w:rsid w:val="00390500"/>
    <w:rsid w:val="003912AC"/>
    <w:rsid w:val="00391908"/>
    <w:rsid w:val="00394302"/>
    <w:rsid w:val="00394ECE"/>
    <w:rsid w:val="00395318"/>
    <w:rsid w:val="003972A0"/>
    <w:rsid w:val="00397456"/>
    <w:rsid w:val="003979A1"/>
    <w:rsid w:val="003A2754"/>
    <w:rsid w:val="003A37C9"/>
    <w:rsid w:val="003A4855"/>
    <w:rsid w:val="003A6427"/>
    <w:rsid w:val="003B08A5"/>
    <w:rsid w:val="003B09B2"/>
    <w:rsid w:val="003B16D3"/>
    <w:rsid w:val="003B3A80"/>
    <w:rsid w:val="003B540C"/>
    <w:rsid w:val="003B5CDB"/>
    <w:rsid w:val="003B6B7B"/>
    <w:rsid w:val="003B7353"/>
    <w:rsid w:val="003C24A9"/>
    <w:rsid w:val="003C278A"/>
    <w:rsid w:val="003C449E"/>
    <w:rsid w:val="003C5267"/>
    <w:rsid w:val="003C6963"/>
    <w:rsid w:val="003C6B3A"/>
    <w:rsid w:val="003D268E"/>
    <w:rsid w:val="003D3A78"/>
    <w:rsid w:val="003D4169"/>
    <w:rsid w:val="003D4F9C"/>
    <w:rsid w:val="003D6299"/>
    <w:rsid w:val="003D6311"/>
    <w:rsid w:val="003D78BA"/>
    <w:rsid w:val="003D7BFA"/>
    <w:rsid w:val="003E052A"/>
    <w:rsid w:val="003E099E"/>
    <w:rsid w:val="003E2958"/>
    <w:rsid w:val="003E29A1"/>
    <w:rsid w:val="003E2ADB"/>
    <w:rsid w:val="003E3251"/>
    <w:rsid w:val="003E37F9"/>
    <w:rsid w:val="003E4CA2"/>
    <w:rsid w:val="003E509A"/>
    <w:rsid w:val="003E53E3"/>
    <w:rsid w:val="003E5CFF"/>
    <w:rsid w:val="003E7780"/>
    <w:rsid w:val="003E77ED"/>
    <w:rsid w:val="003F1756"/>
    <w:rsid w:val="003F25AF"/>
    <w:rsid w:val="003F2C77"/>
    <w:rsid w:val="003F31F2"/>
    <w:rsid w:val="003F3E42"/>
    <w:rsid w:val="003F5661"/>
    <w:rsid w:val="003F5A66"/>
    <w:rsid w:val="003F7C7E"/>
    <w:rsid w:val="003F7D49"/>
    <w:rsid w:val="00400C83"/>
    <w:rsid w:val="00401500"/>
    <w:rsid w:val="00402E83"/>
    <w:rsid w:val="00402FF1"/>
    <w:rsid w:val="004039BA"/>
    <w:rsid w:val="00403ADF"/>
    <w:rsid w:val="00404C6A"/>
    <w:rsid w:val="00404F9C"/>
    <w:rsid w:val="00405B9B"/>
    <w:rsid w:val="00405BD9"/>
    <w:rsid w:val="00406250"/>
    <w:rsid w:val="00406363"/>
    <w:rsid w:val="00406C20"/>
    <w:rsid w:val="004070CA"/>
    <w:rsid w:val="00410254"/>
    <w:rsid w:val="00410D24"/>
    <w:rsid w:val="0041134A"/>
    <w:rsid w:val="0041204D"/>
    <w:rsid w:val="00413E46"/>
    <w:rsid w:val="00414133"/>
    <w:rsid w:val="004156A1"/>
    <w:rsid w:val="00415FE7"/>
    <w:rsid w:val="004171F0"/>
    <w:rsid w:val="0041768F"/>
    <w:rsid w:val="00421CF4"/>
    <w:rsid w:val="00423B12"/>
    <w:rsid w:val="004247F4"/>
    <w:rsid w:val="00425041"/>
    <w:rsid w:val="00425C66"/>
    <w:rsid w:val="00426033"/>
    <w:rsid w:val="00430251"/>
    <w:rsid w:val="00431ADC"/>
    <w:rsid w:val="004325F0"/>
    <w:rsid w:val="00433153"/>
    <w:rsid w:val="004348DD"/>
    <w:rsid w:val="00434C7F"/>
    <w:rsid w:val="004353B3"/>
    <w:rsid w:val="00436D27"/>
    <w:rsid w:val="00440C6C"/>
    <w:rsid w:val="00441592"/>
    <w:rsid w:val="0044276E"/>
    <w:rsid w:val="0044358F"/>
    <w:rsid w:val="004440AF"/>
    <w:rsid w:val="00444C0A"/>
    <w:rsid w:val="00444D61"/>
    <w:rsid w:val="00444EDF"/>
    <w:rsid w:val="004452E7"/>
    <w:rsid w:val="00445393"/>
    <w:rsid w:val="00445C99"/>
    <w:rsid w:val="00445F30"/>
    <w:rsid w:val="00452CBB"/>
    <w:rsid w:val="00454B17"/>
    <w:rsid w:val="00455FFB"/>
    <w:rsid w:val="0045659E"/>
    <w:rsid w:val="004572AD"/>
    <w:rsid w:val="00457313"/>
    <w:rsid w:val="0045783D"/>
    <w:rsid w:val="004608B4"/>
    <w:rsid w:val="00461052"/>
    <w:rsid w:val="00461754"/>
    <w:rsid w:val="00463008"/>
    <w:rsid w:val="00463324"/>
    <w:rsid w:val="0046371F"/>
    <w:rsid w:val="004657F3"/>
    <w:rsid w:val="00465A50"/>
    <w:rsid w:val="0046693F"/>
    <w:rsid w:val="00467895"/>
    <w:rsid w:val="00467FF5"/>
    <w:rsid w:val="00471062"/>
    <w:rsid w:val="00471FE0"/>
    <w:rsid w:val="004720E9"/>
    <w:rsid w:val="00472D4E"/>
    <w:rsid w:val="004770DC"/>
    <w:rsid w:val="0048065C"/>
    <w:rsid w:val="00480784"/>
    <w:rsid w:val="00480FA9"/>
    <w:rsid w:val="00481B5F"/>
    <w:rsid w:val="00483224"/>
    <w:rsid w:val="0048339A"/>
    <w:rsid w:val="00484040"/>
    <w:rsid w:val="004845C9"/>
    <w:rsid w:val="0048484E"/>
    <w:rsid w:val="004854C8"/>
    <w:rsid w:val="00486544"/>
    <w:rsid w:val="00491AA8"/>
    <w:rsid w:val="0049267D"/>
    <w:rsid w:val="00492D21"/>
    <w:rsid w:val="00493D9E"/>
    <w:rsid w:val="0049516F"/>
    <w:rsid w:val="004963FB"/>
    <w:rsid w:val="00496719"/>
    <w:rsid w:val="004A083A"/>
    <w:rsid w:val="004A292B"/>
    <w:rsid w:val="004A5454"/>
    <w:rsid w:val="004A6776"/>
    <w:rsid w:val="004A69E5"/>
    <w:rsid w:val="004A7322"/>
    <w:rsid w:val="004A7B8C"/>
    <w:rsid w:val="004A7BDB"/>
    <w:rsid w:val="004A7FFE"/>
    <w:rsid w:val="004B2048"/>
    <w:rsid w:val="004B296B"/>
    <w:rsid w:val="004B3BD5"/>
    <w:rsid w:val="004B4962"/>
    <w:rsid w:val="004B4D6E"/>
    <w:rsid w:val="004B4EE8"/>
    <w:rsid w:val="004B5E4B"/>
    <w:rsid w:val="004B6183"/>
    <w:rsid w:val="004C0A3C"/>
    <w:rsid w:val="004C0EE8"/>
    <w:rsid w:val="004C193A"/>
    <w:rsid w:val="004C4A36"/>
    <w:rsid w:val="004C4F44"/>
    <w:rsid w:val="004C6F88"/>
    <w:rsid w:val="004C71FB"/>
    <w:rsid w:val="004C7527"/>
    <w:rsid w:val="004D0439"/>
    <w:rsid w:val="004D09CD"/>
    <w:rsid w:val="004D0E10"/>
    <w:rsid w:val="004D2973"/>
    <w:rsid w:val="004D2B7B"/>
    <w:rsid w:val="004D32EB"/>
    <w:rsid w:val="004D44A4"/>
    <w:rsid w:val="004D6AE0"/>
    <w:rsid w:val="004D6F3D"/>
    <w:rsid w:val="004D7292"/>
    <w:rsid w:val="004E14F8"/>
    <w:rsid w:val="004E1564"/>
    <w:rsid w:val="004E1F8F"/>
    <w:rsid w:val="004E2053"/>
    <w:rsid w:val="004E25C8"/>
    <w:rsid w:val="004E3010"/>
    <w:rsid w:val="004E37E3"/>
    <w:rsid w:val="004E3BBF"/>
    <w:rsid w:val="004E45DD"/>
    <w:rsid w:val="004E4F80"/>
    <w:rsid w:val="004E5C4F"/>
    <w:rsid w:val="004E68B5"/>
    <w:rsid w:val="004E7C28"/>
    <w:rsid w:val="004F0C16"/>
    <w:rsid w:val="004F47B9"/>
    <w:rsid w:val="004F53B5"/>
    <w:rsid w:val="004F6718"/>
    <w:rsid w:val="004F6E7E"/>
    <w:rsid w:val="004F7120"/>
    <w:rsid w:val="004F7229"/>
    <w:rsid w:val="004F73BF"/>
    <w:rsid w:val="004F7F84"/>
    <w:rsid w:val="004FC55D"/>
    <w:rsid w:val="0050050B"/>
    <w:rsid w:val="00500D9A"/>
    <w:rsid w:val="0050112E"/>
    <w:rsid w:val="005015B1"/>
    <w:rsid w:val="00501A5A"/>
    <w:rsid w:val="00501D5A"/>
    <w:rsid w:val="005026AB"/>
    <w:rsid w:val="005046C9"/>
    <w:rsid w:val="00505B14"/>
    <w:rsid w:val="005062E1"/>
    <w:rsid w:val="005069BE"/>
    <w:rsid w:val="00506C03"/>
    <w:rsid w:val="00510174"/>
    <w:rsid w:val="00510EBD"/>
    <w:rsid w:val="005141BF"/>
    <w:rsid w:val="00515884"/>
    <w:rsid w:val="00516817"/>
    <w:rsid w:val="005177C8"/>
    <w:rsid w:val="005213FF"/>
    <w:rsid w:val="00521CB8"/>
    <w:rsid w:val="00521FF4"/>
    <w:rsid w:val="00523DA1"/>
    <w:rsid w:val="00524B49"/>
    <w:rsid w:val="005256ED"/>
    <w:rsid w:val="0052570F"/>
    <w:rsid w:val="00525864"/>
    <w:rsid w:val="005259CE"/>
    <w:rsid w:val="00525D34"/>
    <w:rsid w:val="00525D63"/>
    <w:rsid w:val="0052647E"/>
    <w:rsid w:val="00527466"/>
    <w:rsid w:val="00527F88"/>
    <w:rsid w:val="00530081"/>
    <w:rsid w:val="00531587"/>
    <w:rsid w:val="005318A5"/>
    <w:rsid w:val="00532351"/>
    <w:rsid w:val="00532DAA"/>
    <w:rsid w:val="00534F36"/>
    <w:rsid w:val="00537145"/>
    <w:rsid w:val="00537920"/>
    <w:rsid w:val="00537FD4"/>
    <w:rsid w:val="00540F04"/>
    <w:rsid w:val="005414F1"/>
    <w:rsid w:val="00542406"/>
    <w:rsid w:val="00542D5E"/>
    <w:rsid w:val="005456D1"/>
    <w:rsid w:val="0054634B"/>
    <w:rsid w:val="0054639E"/>
    <w:rsid w:val="00546882"/>
    <w:rsid w:val="0054705E"/>
    <w:rsid w:val="00547449"/>
    <w:rsid w:val="00547809"/>
    <w:rsid w:val="00550E15"/>
    <w:rsid w:val="00550E92"/>
    <w:rsid w:val="0055169E"/>
    <w:rsid w:val="00551BA0"/>
    <w:rsid w:val="00551D73"/>
    <w:rsid w:val="005534DC"/>
    <w:rsid w:val="0055401A"/>
    <w:rsid w:val="00555153"/>
    <w:rsid w:val="00555BF9"/>
    <w:rsid w:val="00556301"/>
    <w:rsid w:val="00556476"/>
    <w:rsid w:val="00556B8B"/>
    <w:rsid w:val="0055734F"/>
    <w:rsid w:val="00557560"/>
    <w:rsid w:val="005607BD"/>
    <w:rsid w:val="005613A5"/>
    <w:rsid w:val="00561588"/>
    <w:rsid w:val="0056268A"/>
    <w:rsid w:val="00562A18"/>
    <w:rsid w:val="00563E70"/>
    <w:rsid w:val="00565918"/>
    <w:rsid w:val="00567124"/>
    <w:rsid w:val="00570561"/>
    <w:rsid w:val="00570CDF"/>
    <w:rsid w:val="00571081"/>
    <w:rsid w:val="0057259E"/>
    <w:rsid w:val="00572D59"/>
    <w:rsid w:val="005736ED"/>
    <w:rsid w:val="00574040"/>
    <w:rsid w:val="00574FAE"/>
    <w:rsid w:val="005760D6"/>
    <w:rsid w:val="005765D3"/>
    <w:rsid w:val="00577204"/>
    <w:rsid w:val="0057740B"/>
    <w:rsid w:val="00581CB8"/>
    <w:rsid w:val="00583646"/>
    <w:rsid w:val="005861AD"/>
    <w:rsid w:val="005861B4"/>
    <w:rsid w:val="00590AF5"/>
    <w:rsid w:val="00591156"/>
    <w:rsid w:val="00591A04"/>
    <w:rsid w:val="00591CFD"/>
    <w:rsid w:val="005921D1"/>
    <w:rsid w:val="00593AB5"/>
    <w:rsid w:val="00593AD8"/>
    <w:rsid w:val="005940F0"/>
    <w:rsid w:val="00595445"/>
    <w:rsid w:val="00595CE4"/>
    <w:rsid w:val="005A01B6"/>
    <w:rsid w:val="005A3C4B"/>
    <w:rsid w:val="005A3D34"/>
    <w:rsid w:val="005A42BD"/>
    <w:rsid w:val="005A4518"/>
    <w:rsid w:val="005A4ED9"/>
    <w:rsid w:val="005A503C"/>
    <w:rsid w:val="005A511E"/>
    <w:rsid w:val="005A6D77"/>
    <w:rsid w:val="005A6F9A"/>
    <w:rsid w:val="005A72EB"/>
    <w:rsid w:val="005A7CD9"/>
    <w:rsid w:val="005B0B2E"/>
    <w:rsid w:val="005B0C4E"/>
    <w:rsid w:val="005B0C9C"/>
    <w:rsid w:val="005B25BD"/>
    <w:rsid w:val="005B292A"/>
    <w:rsid w:val="005B48F5"/>
    <w:rsid w:val="005B49F6"/>
    <w:rsid w:val="005B7A2F"/>
    <w:rsid w:val="005B7DF0"/>
    <w:rsid w:val="005B7EA6"/>
    <w:rsid w:val="005C0523"/>
    <w:rsid w:val="005C0C1C"/>
    <w:rsid w:val="005C0DCC"/>
    <w:rsid w:val="005C1558"/>
    <w:rsid w:val="005C1741"/>
    <w:rsid w:val="005C17ED"/>
    <w:rsid w:val="005C2996"/>
    <w:rsid w:val="005C2B27"/>
    <w:rsid w:val="005C324F"/>
    <w:rsid w:val="005C3447"/>
    <w:rsid w:val="005C374F"/>
    <w:rsid w:val="005C3D05"/>
    <w:rsid w:val="005C447D"/>
    <w:rsid w:val="005C4BB2"/>
    <w:rsid w:val="005C55BF"/>
    <w:rsid w:val="005C5887"/>
    <w:rsid w:val="005C6378"/>
    <w:rsid w:val="005C66F1"/>
    <w:rsid w:val="005C67FB"/>
    <w:rsid w:val="005D08DF"/>
    <w:rsid w:val="005D0AD0"/>
    <w:rsid w:val="005D2E8A"/>
    <w:rsid w:val="005D466C"/>
    <w:rsid w:val="005D55C8"/>
    <w:rsid w:val="005D5B1F"/>
    <w:rsid w:val="005D5B75"/>
    <w:rsid w:val="005D6102"/>
    <w:rsid w:val="005D73F8"/>
    <w:rsid w:val="005D7B8D"/>
    <w:rsid w:val="005D7D74"/>
    <w:rsid w:val="005E0285"/>
    <w:rsid w:val="005E0E0E"/>
    <w:rsid w:val="005E32DC"/>
    <w:rsid w:val="005E3974"/>
    <w:rsid w:val="005E4034"/>
    <w:rsid w:val="005E582F"/>
    <w:rsid w:val="005E6583"/>
    <w:rsid w:val="005E70DE"/>
    <w:rsid w:val="005E7FAF"/>
    <w:rsid w:val="005F02BD"/>
    <w:rsid w:val="005F03CE"/>
    <w:rsid w:val="005F03F3"/>
    <w:rsid w:val="005F19CB"/>
    <w:rsid w:val="005F23EB"/>
    <w:rsid w:val="005F26B9"/>
    <w:rsid w:val="005F3328"/>
    <w:rsid w:val="005F3B85"/>
    <w:rsid w:val="005F50C2"/>
    <w:rsid w:val="005F651B"/>
    <w:rsid w:val="005F6A77"/>
    <w:rsid w:val="005F77DE"/>
    <w:rsid w:val="005F7ED1"/>
    <w:rsid w:val="00600226"/>
    <w:rsid w:val="0060137B"/>
    <w:rsid w:val="006018DF"/>
    <w:rsid w:val="00602041"/>
    <w:rsid w:val="006020A4"/>
    <w:rsid w:val="00602DE3"/>
    <w:rsid w:val="006037E7"/>
    <w:rsid w:val="006039F4"/>
    <w:rsid w:val="00605137"/>
    <w:rsid w:val="00605FCD"/>
    <w:rsid w:val="0061229D"/>
    <w:rsid w:val="0061263E"/>
    <w:rsid w:val="00612813"/>
    <w:rsid w:val="0061322E"/>
    <w:rsid w:val="00613949"/>
    <w:rsid w:val="00614631"/>
    <w:rsid w:val="00614ACB"/>
    <w:rsid w:val="00615A8E"/>
    <w:rsid w:val="00615FB9"/>
    <w:rsid w:val="0061609C"/>
    <w:rsid w:val="00617410"/>
    <w:rsid w:val="00617434"/>
    <w:rsid w:val="006212C4"/>
    <w:rsid w:val="006214C7"/>
    <w:rsid w:val="00621988"/>
    <w:rsid w:val="00621A44"/>
    <w:rsid w:val="00621A46"/>
    <w:rsid w:val="0062267F"/>
    <w:rsid w:val="0062459D"/>
    <w:rsid w:val="00624EAF"/>
    <w:rsid w:val="006263D0"/>
    <w:rsid w:val="006267BA"/>
    <w:rsid w:val="00626AD9"/>
    <w:rsid w:val="00626BC8"/>
    <w:rsid w:val="00627E7D"/>
    <w:rsid w:val="006309C3"/>
    <w:rsid w:val="00630F9A"/>
    <w:rsid w:val="006361F8"/>
    <w:rsid w:val="00636BCC"/>
    <w:rsid w:val="00636C29"/>
    <w:rsid w:val="00636CB7"/>
    <w:rsid w:val="0063B917"/>
    <w:rsid w:val="00640384"/>
    <w:rsid w:val="006419F7"/>
    <w:rsid w:val="00642AD5"/>
    <w:rsid w:val="00643E5D"/>
    <w:rsid w:val="00644F1C"/>
    <w:rsid w:val="00646701"/>
    <w:rsid w:val="0064765E"/>
    <w:rsid w:val="006479C5"/>
    <w:rsid w:val="006511BD"/>
    <w:rsid w:val="00651981"/>
    <w:rsid w:val="00651B75"/>
    <w:rsid w:val="00655147"/>
    <w:rsid w:val="00657033"/>
    <w:rsid w:val="00657B84"/>
    <w:rsid w:val="00660103"/>
    <w:rsid w:val="0066049C"/>
    <w:rsid w:val="00661E7A"/>
    <w:rsid w:val="00662B79"/>
    <w:rsid w:val="00665056"/>
    <w:rsid w:val="006660BB"/>
    <w:rsid w:val="00670498"/>
    <w:rsid w:val="006705DF"/>
    <w:rsid w:val="006714C8"/>
    <w:rsid w:val="0067202A"/>
    <w:rsid w:val="006726DF"/>
    <w:rsid w:val="0067325D"/>
    <w:rsid w:val="00673679"/>
    <w:rsid w:val="00673A29"/>
    <w:rsid w:val="00675C8D"/>
    <w:rsid w:val="00680114"/>
    <w:rsid w:val="00681E15"/>
    <w:rsid w:val="00683570"/>
    <w:rsid w:val="00683ABA"/>
    <w:rsid w:val="00684224"/>
    <w:rsid w:val="00684326"/>
    <w:rsid w:val="00684867"/>
    <w:rsid w:val="00684F33"/>
    <w:rsid w:val="0068540B"/>
    <w:rsid w:val="00685D90"/>
    <w:rsid w:val="0068630E"/>
    <w:rsid w:val="00686CD5"/>
    <w:rsid w:val="00686D82"/>
    <w:rsid w:val="00687945"/>
    <w:rsid w:val="00687AA3"/>
    <w:rsid w:val="00690340"/>
    <w:rsid w:val="00691112"/>
    <w:rsid w:val="00692B72"/>
    <w:rsid w:val="00692DD7"/>
    <w:rsid w:val="00694497"/>
    <w:rsid w:val="006946D1"/>
    <w:rsid w:val="00694705"/>
    <w:rsid w:val="00694721"/>
    <w:rsid w:val="00694B6D"/>
    <w:rsid w:val="006951B1"/>
    <w:rsid w:val="006952E0"/>
    <w:rsid w:val="006958C8"/>
    <w:rsid w:val="00696C45"/>
    <w:rsid w:val="00696ECA"/>
    <w:rsid w:val="00697DFE"/>
    <w:rsid w:val="006A0352"/>
    <w:rsid w:val="006A07A1"/>
    <w:rsid w:val="006A0A52"/>
    <w:rsid w:val="006A15F8"/>
    <w:rsid w:val="006A1D30"/>
    <w:rsid w:val="006A327A"/>
    <w:rsid w:val="006A3D2A"/>
    <w:rsid w:val="006A719A"/>
    <w:rsid w:val="006B00A3"/>
    <w:rsid w:val="006B03AF"/>
    <w:rsid w:val="006B0DDC"/>
    <w:rsid w:val="006B214C"/>
    <w:rsid w:val="006B3BDC"/>
    <w:rsid w:val="006B42D1"/>
    <w:rsid w:val="006B5529"/>
    <w:rsid w:val="006B5885"/>
    <w:rsid w:val="006B5B57"/>
    <w:rsid w:val="006B65F1"/>
    <w:rsid w:val="006B695A"/>
    <w:rsid w:val="006B74B0"/>
    <w:rsid w:val="006B7804"/>
    <w:rsid w:val="006C0A6B"/>
    <w:rsid w:val="006C161A"/>
    <w:rsid w:val="006C284D"/>
    <w:rsid w:val="006C2CCE"/>
    <w:rsid w:val="006C35F1"/>
    <w:rsid w:val="006C5D2A"/>
    <w:rsid w:val="006C615A"/>
    <w:rsid w:val="006C6435"/>
    <w:rsid w:val="006C6A31"/>
    <w:rsid w:val="006C71D8"/>
    <w:rsid w:val="006C7C30"/>
    <w:rsid w:val="006D0027"/>
    <w:rsid w:val="006D002D"/>
    <w:rsid w:val="006D00E8"/>
    <w:rsid w:val="006D018F"/>
    <w:rsid w:val="006D0DB0"/>
    <w:rsid w:val="006D1D30"/>
    <w:rsid w:val="006D207E"/>
    <w:rsid w:val="006D2697"/>
    <w:rsid w:val="006D46ED"/>
    <w:rsid w:val="006D782F"/>
    <w:rsid w:val="006E09F0"/>
    <w:rsid w:val="006E0BA1"/>
    <w:rsid w:val="006E18AF"/>
    <w:rsid w:val="006E2323"/>
    <w:rsid w:val="006E3021"/>
    <w:rsid w:val="006E5887"/>
    <w:rsid w:val="006E6741"/>
    <w:rsid w:val="006E6C9E"/>
    <w:rsid w:val="006E7726"/>
    <w:rsid w:val="006F0D0A"/>
    <w:rsid w:val="006F13E5"/>
    <w:rsid w:val="006F1503"/>
    <w:rsid w:val="006F2376"/>
    <w:rsid w:val="006F2775"/>
    <w:rsid w:val="006F36B8"/>
    <w:rsid w:val="006F4479"/>
    <w:rsid w:val="006F4D55"/>
    <w:rsid w:val="006F5653"/>
    <w:rsid w:val="006F5E75"/>
    <w:rsid w:val="007008E0"/>
    <w:rsid w:val="007023C4"/>
    <w:rsid w:val="007025F2"/>
    <w:rsid w:val="0070322D"/>
    <w:rsid w:val="00704945"/>
    <w:rsid w:val="00704DB3"/>
    <w:rsid w:val="00707265"/>
    <w:rsid w:val="00710293"/>
    <w:rsid w:val="007106A0"/>
    <w:rsid w:val="00712358"/>
    <w:rsid w:val="00712494"/>
    <w:rsid w:val="00712AB6"/>
    <w:rsid w:val="00712C05"/>
    <w:rsid w:val="00712D87"/>
    <w:rsid w:val="00715ABF"/>
    <w:rsid w:val="00715ECA"/>
    <w:rsid w:val="00717379"/>
    <w:rsid w:val="007179E2"/>
    <w:rsid w:val="007206FC"/>
    <w:rsid w:val="00720D5C"/>
    <w:rsid w:val="00721C67"/>
    <w:rsid w:val="0072209C"/>
    <w:rsid w:val="0072676B"/>
    <w:rsid w:val="00726D01"/>
    <w:rsid w:val="007274E0"/>
    <w:rsid w:val="00730A79"/>
    <w:rsid w:val="0073105C"/>
    <w:rsid w:val="00731A1F"/>
    <w:rsid w:val="00731A72"/>
    <w:rsid w:val="0073453C"/>
    <w:rsid w:val="0073630B"/>
    <w:rsid w:val="00736619"/>
    <w:rsid w:val="007376BF"/>
    <w:rsid w:val="00741F6D"/>
    <w:rsid w:val="00741F98"/>
    <w:rsid w:val="00742333"/>
    <w:rsid w:val="00743C66"/>
    <w:rsid w:val="00744234"/>
    <w:rsid w:val="00746C03"/>
    <w:rsid w:val="00746D7E"/>
    <w:rsid w:val="00750C8C"/>
    <w:rsid w:val="00751829"/>
    <w:rsid w:val="00751EC3"/>
    <w:rsid w:val="00753C2D"/>
    <w:rsid w:val="007571C9"/>
    <w:rsid w:val="00757872"/>
    <w:rsid w:val="00760754"/>
    <w:rsid w:val="00761B74"/>
    <w:rsid w:val="00762D77"/>
    <w:rsid w:val="007632BD"/>
    <w:rsid w:val="0076374A"/>
    <w:rsid w:val="00764FA7"/>
    <w:rsid w:val="00765781"/>
    <w:rsid w:val="00765FBE"/>
    <w:rsid w:val="00766A66"/>
    <w:rsid w:val="00767676"/>
    <w:rsid w:val="0076785F"/>
    <w:rsid w:val="00767CBB"/>
    <w:rsid w:val="007702E5"/>
    <w:rsid w:val="007737D4"/>
    <w:rsid w:val="0077387F"/>
    <w:rsid w:val="00773EB8"/>
    <w:rsid w:val="0077465B"/>
    <w:rsid w:val="007751B1"/>
    <w:rsid w:val="007755AB"/>
    <w:rsid w:val="0077665F"/>
    <w:rsid w:val="00776E9F"/>
    <w:rsid w:val="00777B4B"/>
    <w:rsid w:val="00780FCA"/>
    <w:rsid w:val="00782FB1"/>
    <w:rsid w:val="007838FA"/>
    <w:rsid w:val="00784339"/>
    <w:rsid w:val="0078497A"/>
    <w:rsid w:val="00785245"/>
    <w:rsid w:val="00786329"/>
    <w:rsid w:val="00787562"/>
    <w:rsid w:val="00787B23"/>
    <w:rsid w:val="00790D14"/>
    <w:rsid w:val="007919AA"/>
    <w:rsid w:val="0079211E"/>
    <w:rsid w:val="00794038"/>
    <w:rsid w:val="00794611"/>
    <w:rsid w:val="00794DD2"/>
    <w:rsid w:val="0079531E"/>
    <w:rsid w:val="00795BB6"/>
    <w:rsid w:val="00795BF0"/>
    <w:rsid w:val="00796312"/>
    <w:rsid w:val="00797CAF"/>
    <w:rsid w:val="007A0C2B"/>
    <w:rsid w:val="007A18AA"/>
    <w:rsid w:val="007A210E"/>
    <w:rsid w:val="007A25DF"/>
    <w:rsid w:val="007A334B"/>
    <w:rsid w:val="007A3734"/>
    <w:rsid w:val="007A4176"/>
    <w:rsid w:val="007A4195"/>
    <w:rsid w:val="007A5489"/>
    <w:rsid w:val="007A57A7"/>
    <w:rsid w:val="007A5E9F"/>
    <w:rsid w:val="007A68AC"/>
    <w:rsid w:val="007B03D4"/>
    <w:rsid w:val="007B060F"/>
    <w:rsid w:val="007B1454"/>
    <w:rsid w:val="007B2A09"/>
    <w:rsid w:val="007B324E"/>
    <w:rsid w:val="007B5C49"/>
    <w:rsid w:val="007B67B4"/>
    <w:rsid w:val="007B73DF"/>
    <w:rsid w:val="007B7AC8"/>
    <w:rsid w:val="007C0891"/>
    <w:rsid w:val="007C0B46"/>
    <w:rsid w:val="007C1F57"/>
    <w:rsid w:val="007C2921"/>
    <w:rsid w:val="007C3E0F"/>
    <w:rsid w:val="007C40CB"/>
    <w:rsid w:val="007C49FD"/>
    <w:rsid w:val="007C556D"/>
    <w:rsid w:val="007C5DA0"/>
    <w:rsid w:val="007C65DD"/>
    <w:rsid w:val="007D0D6E"/>
    <w:rsid w:val="007D1544"/>
    <w:rsid w:val="007D1A30"/>
    <w:rsid w:val="007D1D23"/>
    <w:rsid w:val="007D1DE6"/>
    <w:rsid w:val="007D2E17"/>
    <w:rsid w:val="007D34A8"/>
    <w:rsid w:val="007D427B"/>
    <w:rsid w:val="007D45DC"/>
    <w:rsid w:val="007D4612"/>
    <w:rsid w:val="007D519C"/>
    <w:rsid w:val="007D69E3"/>
    <w:rsid w:val="007D6BF9"/>
    <w:rsid w:val="007D7815"/>
    <w:rsid w:val="007E0DAC"/>
    <w:rsid w:val="007E13E2"/>
    <w:rsid w:val="007E1E31"/>
    <w:rsid w:val="007E29A2"/>
    <w:rsid w:val="007E3A8D"/>
    <w:rsid w:val="007E4730"/>
    <w:rsid w:val="007E53C2"/>
    <w:rsid w:val="007E629A"/>
    <w:rsid w:val="007E669F"/>
    <w:rsid w:val="007E6843"/>
    <w:rsid w:val="007F0B18"/>
    <w:rsid w:val="007F3034"/>
    <w:rsid w:val="007F34D5"/>
    <w:rsid w:val="007F4BF8"/>
    <w:rsid w:val="007F5DFE"/>
    <w:rsid w:val="007F61EB"/>
    <w:rsid w:val="007F7805"/>
    <w:rsid w:val="007F788F"/>
    <w:rsid w:val="007F7F6B"/>
    <w:rsid w:val="008014BD"/>
    <w:rsid w:val="008017C8"/>
    <w:rsid w:val="0080188B"/>
    <w:rsid w:val="00802234"/>
    <w:rsid w:val="0080248A"/>
    <w:rsid w:val="00802E97"/>
    <w:rsid w:val="008033D8"/>
    <w:rsid w:val="00803EDE"/>
    <w:rsid w:val="00803FB3"/>
    <w:rsid w:val="00804229"/>
    <w:rsid w:val="00807C4B"/>
    <w:rsid w:val="008109B9"/>
    <w:rsid w:val="00812FA4"/>
    <w:rsid w:val="008137A0"/>
    <w:rsid w:val="008141C5"/>
    <w:rsid w:val="00814498"/>
    <w:rsid w:val="00815144"/>
    <w:rsid w:val="008165AC"/>
    <w:rsid w:val="008179AA"/>
    <w:rsid w:val="00820CE0"/>
    <w:rsid w:val="0082142A"/>
    <w:rsid w:val="00821475"/>
    <w:rsid w:val="00822255"/>
    <w:rsid w:val="00822D2C"/>
    <w:rsid w:val="00825127"/>
    <w:rsid w:val="008265D0"/>
    <w:rsid w:val="008266EF"/>
    <w:rsid w:val="00830A6D"/>
    <w:rsid w:val="00832019"/>
    <w:rsid w:val="0083202E"/>
    <w:rsid w:val="008332BD"/>
    <w:rsid w:val="008334E7"/>
    <w:rsid w:val="0083637B"/>
    <w:rsid w:val="00840403"/>
    <w:rsid w:val="00841ADD"/>
    <w:rsid w:val="00842A31"/>
    <w:rsid w:val="00846084"/>
    <w:rsid w:val="008468B0"/>
    <w:rsid w:val="00847774"/>
    <w:rsid w:val="0085104E"/>
    <w:rsid w:val="008511A2"/>
    <w:rsid w:val="0085171E"/>
    <w:rsid w:val="0085219A"/>
    <w:rsid w:val="0085334E"/>
    <w:rsid w:val="00854030"/>
    <w:rsid w:val="008545AC"/>
    <w:rsid w:val="00854FD8"/>
    <w:rsid w:val="00855B63"/>
    <w:rsid w:val="00855C92"/>
    <w:rsid w:val="00857F1C"/>
    <w:rsid w:val="0086369D"/>
    <w:rsid w:val="00865269"/>
    <w:rsid w:val="00865EEE"/>
    <w:rsid w:val="00870C26"/>
    <w:rsid w:val="00870C9E"/>
    <w:rsid w:val="008711F5"/>
    <w:rsid w:val="0087429E"/>
    <w:rsid w:val="008747F8"/>
    <w:rsid w:val="0087500E"/>
    <w:rsid w:val="008779A1"/>
    <w:rsid w:val="00882EE6"/>
    <w:rsid w:val="008833FB"/>
    <w:rsid w:val="00883468"/>
    <w:rsid w:val="00883D42"/>
    <w:rsid w:val="00883F91"/>
    <w:rsid w:val="008860D7"/>
    <w:rsid w:val="008872B4"/>
    <w:rsid w:val="00887358"/>
    <w:rsid w:val="00891AE0"/>
    <w:rsid w:val="0089314E"/>
    <w:rsid w:val="00893680"/>
    <w:rsid w:val="00893FB2"/>
    <w:rsid w:val="00894583"/>
    <w:rsid w:val="00894BDE"/>
    <w:rsid w:val="00895586"/>
    <w:rsid w:val="00895EBE"/>
    <w:rsid w:val="0089653D"/>
    <w:rsid w:val="00896580"/>
    <w:rsid w:val="00896AEB"/>
    <w:rsid w:val="00896C5B"/>
    <w:rsid w:val="0089717F"/>
    <w:rsid w:val="00897704"/>
    <w:rsid w:val="00897D34"/>
    <w:rsid w:val="008A013F"/>
    <w:rsid w:val="008A04F2"/>
    <w:rsid w:val="008A1235"/>
    <w:rsid w:val="008A3726"/>
    <w:rsid w:val="008A435B"/>
    <w:rsid w:val="008A4F9C"/>
    <w:rsid w:val="008A6A88"/>
    <w:rsid w:val="008B06FF"/>
    <w:rsid w:val="008B0F94"/>
    <w:rsid w:val="008B2C16"/>
    <w:rsid w:val="008B2F79"/>
    <w:rsid w:val="008B401D"/>
    <w:rsid w:val="008B58A7"/>
    <w:rsid w:val="008B6F4F"/>
    <w:rsid w:val="008B7524"/>
    <w:rsid w:val="008B7735"/>
    <w:rsid w:val="008B79EF"/>
    <w:rsid w:val="008C1A39"/>
    <w:rsid w:val="008C2243"/>
    <w:rsid w:val="008C39C3"/>
    <w:rsid w:val="008C45B0"/>
    <w:rsid w:val="008C4660"/>
    <w:rsid w:val="008C4E76"/>
    <w:rsid w:val="008C50D1"/>
    <w:rsid w:val="008C55C5"/>
    <w:rsid w:val="008C74FD"/>
    <w:rsid w:val="008C76A4"/>
    <w:rsid w:val="008D0610"/>
    <w:rsid w:val="008D0F66"/>
    <w:rsid w:val="008D17A3"/>
    <w:rsid w:val="008D1935"/>
    <w:rsid w:val="008D19E4"/>
    <w:rsid w:val="008D24AD"/>
    <w:rsid w:val="008D2F09"/>
    <w:rsid w:val="008D37C0"/>
    <w:rsid w:val="008D5BD0"/>
    <w:rsid w:val="008D5F03"/>
    <w:rsid w:val="008D6649"/>
    <w:rsid w:val="008D6918"/>
    <w:rsid w:val="008D7191"/>
    <w:rsid w:val="008E0773"/>
    <w:rsid w:val="008E1C9F"/>
    <w:rsid w:val="008E313D"/>
    <w:rsid w:val="008E33DB"/>
    <w:rsid w:val="008E33E1"/>
    <w:rsid w:val="008E3963"/>
    <w:rsid w:val="008E46CD"/>
    <w:rsid w:val="008E48E6"/>
    <w:rsid w:val="008E5690"/>
    <w:rsid w:val="008E6A4F"/>
    <w:rsid w:val="008E732C"/>
    <w:rsid w:val="008F0D3E"/>
    <w:rsid w:val="008F3DB1"/>
    <w:rsid w:val="008F413C"/>
    <w:rsid w:val="008F45CE"/>
    <w:rsid w:val="008F521B"/>
    <w:rsid w:val="009001B7"/>
    <w:rsid w:val="0090062E"/>
    <w:rsid w:val="00900B96"/>
    <w:rsid w:val="00901A3F"/>
    <w:rsid w:val="00903E18"/>
    <w:rsid w:val="0090408F"/>
    <w:rsid w:val="0090605F"/>
    <w:rsid w:val="00907CF7"/>
    <w:rsid w:val="0091033F"/>
    <w:rsid w:val="00910CB7"/>
    <w:rsid w:val="00910DF0"/>
    <w:rsid w:val="00913860"/>
    <w:rsid w:val="00914A2A"/>
    <w:rsid w:val="00914D9D"/>
    <w:rsid w:val="00915B60"/>
    <w:rsid w:val="00917400"/>
    <w:rsid w:val="009174B8"/>
    <w:rsid w:val="00917C26"/>
    <w:rsid w:val="00920332"/>
    <w:rsid w:val="00920B27"/>
    <w:rsid w:val="0092166F"/>
    <w:rsid w:val="00922AE2"/>
    <w:rsid w:val="00922D46"/>
    <w:rsid w:val="00923627"/>
    <w:rsid w:val="00924277"/>
    <w:rsid w:val="009245D3"/>
    <w:rsid w:val="0092609E"/>
    <w:rsid w:val="00926D72"/>
    <w:rsid w:val="00926E75"/>
    <w:rsid w:val="009279BE"/>
    <w:rsid w:val="00927EA0"/>
    <w:rsid w:val="00930024"/>
    <w:rsid w:val="00930463"/>
    <w:rsid w:val="009305CB"/>
    <w:rsid w:val="00930D8A"/>
    <w:rsid w:val="00930E41"/>
    <w:rsid w:val="009325DF"/>
    <w:rsid w:val="00932706"/>
    <w:rsid w:val="0093342B"/>
    <w:rsid w:val="009345FF"/>
    <w:rsid w:val="00936946"/>
    <w:rsid w:val="00936F8E"/>
    <w:rsid w:val="00940A1C"/>
    <w:rsid w:val="0094129E"/>
    <w:rsid w:val="00942F15"/>
    <w:rsid w:val="00943131"/>
    <w:rsid w:val="009437D5"/>
    <w:rsid w:val="0094495A"/>
    <w:rsid w:val="00945C4A"/>
    <w:rsid w:val="00946D97"/>
    <w:rsid w:val="0094703F"/>
    <w:rsid w:val="009501B4"/>
    <w:rsid w:val="009503D8"/>
    <w:rsid w:val="009506AC"/>
    <w:rsid w:val="00950796"/>
    <w:rsid w:val="00950CC6"/>
    <w:rsid w:val="00952048"/>
    <w:rsid w:val="00952547"/>
    <w:rsid w:val="0095317A"/>
    <w:rsid w:val="00953F8C"/>
    <w:rsid w:val="00954828"/>
    <w:rsid w:val="00954DDA"/>
    <w:rsid w:val="00955858"/>
    <w:rsid w:val="00961236"/>
    <w:rsid w:val="009626D7"/>
    <w:rsid w:val="0096411A"/>
    <w:rsid w:val="00966397"/>
    <w:rsid w:val="00966461"/>
    <w:rsid w:val="0096692C"/>
    <w:rsid w:val="009702E5"/>
    <w:rsid w:val="0097073B"/>
    <w:rsid w:val="00970916"/>
    <w:rsid w:val="00970CCE"/>
    <w:rsid w:val="00970E54"/>
    <w:rsid w:val="009711C6"/>
    <w:rsid w:val="009720FF"/>
    <w:rsid w:val="00973556"/>
    <w:rsid w:val="00974E9F"/>
    <w:rsid w:val="00974F85"/>
    <w:rsid w:val="009755E6"/>
    <w:rsid w:val="00975EA1"/>
    <w:rsid w:val="00980D3A"/>
    <w:rsid w:val="009827EC"/>
    <w:rsid w:val="00982A16"/>
    <w:rsid w:val="00983C54"/>
    <w:rsid w:val="009852F2"/>
    <w:rsid w:val="00985F34"/>
    <w:rsid w:val="00985FB1"/>
    <w:rsid w:val="0098720A"/>
    <w:rsid w:val="009905F5"/>
    <w:rsid w:val="009924C1"/>
    <w:rsid w:val="00992FB6"/>
    <w:rsid w:val="0099638F"/>
    <w:rsid w:val="00996E78"/>
    <w:rsid w:val="00997EED"/>
    <w:rsid w:val="009A03B3"/>
    <w:rsid w:val="009A08FC"/>
    <w:rsid w:val="009A1351"/>
    <w:rsid w:val="009A1FB9"/>
    <w:rsid w:val="009A208C"/>
    <w:rsid w:val="009A4217"/>
    <w:rsid w:val="009A594E"/>
    <w:rsid w:val="009A5C93"/>
    <w:rsid w:val="009A5EB2"/>
    <w:rsid w:val="009A6A5D"/>
    <w:rsid w:val="009A6BC4"/>
    <w:rsid w:val="009A6DF7"/>
    <w:rsid w:val="009A70FA"/>
    <w:rsid w:val="009A7BA1"/>
    <w:rsid w:val="009B08B6"/>
    <w:rsid w:val="009B0E70"/>
    <w:rsid w:val="009B15CB"/>
    <w:rsid w:val="009B2F29"/>
    <w:rsid w:val="009B3C0F"/>
    <w:rsid w:val="009B3CDC"/>
    <w:rsid w:val="009B6535"/>
    <w:rsid w:val="009B7AB8"/>
    <w:rsid w:val="009C0340"/>
    <w:rsid w:val="009C1553"/>
    <w:rsid w:val="009C1A89"/>
    <w:rsid w:val="009C1AB8"/>
    <w:rsid w:val="009C2427"/>
    <w:rsid w:val="009C3701"/>
    <w:rsid w:val="009C4B8E"/>
    <w:rsid w:val="009C6D0A"/>
    <w:rsid w:val="009C79EB"/>
    <w:rsid w:val="009D2711"/>
    <w:rsid w:val="009D27C8"/>
    <w:rsid w:val="009D6AE2"/>
    <w:rsid w:val="009E0C2D"/>
    <w:rsid w:val="009E111D"/>
    <w:rsid w:val="009E2AAF"/>
    <w:rsid w:val="009E2C13"/>
    <w:rsid w:val="009E2E74"/>
    <w:rsid w:val="009E3C8D"/>
    <w:rsid w:val="009E52DC"/>
    <w:rsid w:val="009E6888"/>
    <w:rsid w:val="009F1ABB"/>
    <w:rsid w:val="009F1B35"/>
    <w:rsid w:val="009F4596"/>
    <w:rsid w:val="009F50B8"/>
    <w:rsid w:val="009F526B"/>
    <w:rsid w:val="009F5952"/>
    <w:rsid w:val="009F62C7"/>
    <w:rsid w:val="009F6B71"/>
    <w:rsid w:val="009F7043"/>
    <w:rsid w:val="00A008DD"/>
    <w:rsid w:val="00A02B8B"/>
    <w:rsid w:val="00A03813"/>
    <w:rsid w:val="00A03AE4"/>
    <w:rsid w:val="00A054BF"/>
    <w:rsid w:val="00A077CF"/>
    <w:rsid w:val="00A07D9D"/>
    <w:rsid w:val="00A107D2"/>
    <w:rsid w:val="00A10BC5"/>
    <w:rsid w:val="00A11877"/>
    <w:rsid w:val="00A11CC7"/>
    <w:rsid w:val="00A11E9B"/>
    <w:rsid w:val="00A13E42"/>
    <w:rsid w:val="00A143E9"/>
    <w:rsid w:val="00A14AB2"/>
    <w:rsid w:val="00A1556C"/>
    <w:rsid w:val="00A17609"/>
    <w:rsid w:val="00A17B75"/>
    <w:rsid w:val="00A17BCE"/>
    <w:rsid w:val="00A2009D"/>
    <w:rsid w:val="00A21A2B"/>
    <w:rsid w:val="00A22649"/>
    <w:rsid w:val="00A2320B"/>
    <w:rsid w:val="00A240DD"/>
    <w:rsid w:val="00A24751"/>
    <w:rsid w:val="00A248CD"/>
    <w:rsid w:val="00A256EB"/>
    <w:rsid w:val="00A26880"/>
    <w:rsid w:val="00A30542"/>
    <w:rsid w:val="00A30B3D"/>
    <w:rsid w:val="00A314E7"/>
    <w:rsid w:val="00A31CB2"/>
    <w:rsid w:val="00A3201F"/>
    <w:rsid w:val="00A32972"/>
    <w:rsid w:val="00A32B05"/>
    <w:rsid w:val="00A34F29"/>
    <w:rsid w:val="00A35531"/>
    <w:rsid w:val="00A355D0"/>
    <w:rsid w:val="00A3593A"/>
    <w:rsid w:val="00A35975"/>
    <w:rsid w:val="00A35D70"/>
    <w:rsid w:val="00A36A0C"/>
    <w:rsid w:val="00A40736"/>
    <w:rsid w:val="00A40DA1"/>
    <w:rsid w:val="00A41080"/>
    <w:rsid w:val="00A41694"/>
    <w:rsid w:val="00A42157"/>
    <w:rsid w:val="00A42CE9"/>
    <w:rsid w:val="00A43BC3"/>
    <w:rsid w:val="00A43BED"/>
    <w:rsid w:val="00A43C8E"/>
    <w:rsid w:val="00A43D1C"/>
    <w:rsid w:val="00A45162"/>
    <w:rsid w:val="00A46FF6"/>
    <w:rsid w:val="00A473CE"/>
    <w:rsid w:val="00A50373"/>
    <w:rsid w:val="00A50A53"/>
    <w:rsid w:val="00A50AF6"/>
    <w:rsid w:val="00A50D01"/>
    <w:rsid w:val="00A5159E"/>
    <w:rsid w:val="00A52997"/>
    <w:rsid w:val="00A553DA"/>
    <w:rsid w:val="00A55EA1"/>
    <w:rsid w:val="00A564A2"/>
    <w:rsid w:val="00A5664A"/>
    <w:rsid w:val="00A574CD"/>
    <w:rsid w:val="00A57880"/>
    <w:rsid w:val="00A57BCC"/>
    <w:rsid w:val="00A57F3E"/>
    <w:rsid w:val="00A60D56"/>
    <w:rsid w:val="00A62AD5"/>
    <w:rsid w:val="00A62C1A"/>
    <w:rsid w:val="00A63424"/>
    <w:rsid w:val="00A63E4F"/>
    <w:rsid w:val="00A64ED7"/>
    <w:rsid w:val="00A65035"/>
    <w:rsid w:val="00A654BC"/>
    <w:rsid w:val="00A65660"/>
    <w:rsid w:val="00A656E7"/>
    <w:rsid w:val="00A65B4C"/>
    <w:rsid w:val="00A66307"/>
    <w:rsid w:val="00A664B0"/>
    <w:rsid w:val="00A66C92"/>
    <w:rsid w:val="00A67218"/>
    <w:rsid w:val="00A67801"/>
    <w:rsid w:val="00A70544"/>
    <w:rsid w:val="00A70D1C"/>
    <w:rsid w:val="00A70EBC"/>
    <w:rsid w:val="00A71F09"/>
    <w:rsid w:val="00A73316"/>
    <w:rsid w:val="00A75808"/>
    <w:rsid w:val="00A75E42"/>
    <w:rsid w:val="00A75FC4"/>
    <w:rsid w:val="00A760AF"/>
    <w:rsid w:val="00A765EA"/>
    <w:rsid w:val="00A769F9"/>
    <w:rsid w:val="00A770A6"/>
    <w:rsid w:val="00A80143"/>
    <w:rsid w:val="00A8045B"/>
    <w:rsid w:val="00A80A21"/>
    <w:rsid w:val="00A8357B"/>
    <w:rsid w:val="00A83B26"/>
    <w:rsid w:val="00A8468C"/>
    <w:rsid w:val="00A847E9"/>
    <w:rsid w:val="00A85091"/>
    <w:rsid w:val="00A85804"/>
    <w:rsid w:val="00A86771"/>
    <w:rsid w:val="00A87A10"/>
    <w:rsid w:val="00A90344"/>
    <w:rsid w:val="00A91B93"/>
    <w:rsid w:val="00A91E3E"/>
    <w:rsid w:val="00A928F7"/>
    <w:rsid w:val="00A96F59"/>
    <w:rsid w:val="00A9738C"/>
    <w:rsid w:val="00AA0254"/>
    <w:rsid w:val="00AA0839"/>
    <w:rsid w:val="00AA1942"/>
    <w:rsid w:val="00AA1B0F"/>
    <w:rsid w:val="00AA2535"/>
    <w:rsid w:val="00AA3677"/>
    <w:rsid w:val="00AA6EB8"/>
    <w:rsid w:val="00AB0514"/>
    <w:rsid w:val="00AB0A21"/>
    <w:rsid w:val="00AB0BD9"/>
    <w:rsid w:val="00AB25C9"/>
    <w:rsid w:val="00AB2665"/>
    <w:rsid w:val="00AB2AAE"/>
    <w:rsid w:val="00AB3482"/>
    <w:rsid w:val="00AB394F"/>
    <w:rsid w:val="00AB3B52"/>
    <w:rsid w:val="00AB40D7"/>
    <w:rsid w:val="00AB49AD"/>
    <w:rsid w:val="00AB5B57"/>
    <w:rsid w:val="00AB6777"/>
    <w:rsid w:val="00AB7867"/>
    <w:rsid w:val="00AB7C0A"/>
    <w:rsid w:val="00AC1409"/>
    <w:rsid w:val="00AC19F7"/>
    <w:rsid w:val="00AC1FBE"/>
    <w:rsid w:val="00AC3ACF"/>
    <w:rsid w:val="00AC43D7"/>
    <w:rsid w:val="00AC574A"/>
    <w:rsid w:val="00AC5907"/>
    <w:rsid w:val="00AC6BD7"/>
    <w:rsid w:val="00AC7778"/>
    <w:rsid w:val="00AD0A5D"/>
    <w:rsid w:val="00AD23D0"/>
    <w:rsid w:val="00AD2A74"/>
    <w:rsid w:val="00AD35E4"/>
    <w:rsid w:val="00AD4357"/>
    <w:rsid w:val="00AD4ADB"/>
    <w:rsid w:val="00AD53C6"/>
    <w:rsid w:val="00AD6062"/>
    <w:rsid w:val="00AD6580"/>
    <w:rsid w:val="00AD772D"/>
    <w:rsid w:val="00AE1B82"/>
    <w:rsid w:val="00AE27F0"/>
    <w:rsid w:val="00AE2F93"/>
    <w:rsid w:val="00AE3B6C"/>
    <w:rsid w:val="00AE42B6"/>
    <w:rsid w:val="00AE5473"/>
    <w:rsid w:val="00AE6799"/>
    <w:rsid w:val="00AE6FC6"/>
    <w:rsid w:val="00AE721A"/>
    <w:rsid w:val="00AF0EBB"/>
    <w:rsid w:val="00AF25C3"/>
    <w:rsid w:val="00AF336F"/>
    <w:rsid w:val="00AF3E00"/>
    <w:rsid w:val="00AF3E27"/>
    <w:rsid w:val="00AF53E0"/>
    <w:rsid w:val="00AF6D09"/>
    <w:rsid w:val="00AF6E79"/>
    <w:rsid w:val="00AF6FD9"/>
    <w:rsid w:val="00B02959"/>
    <w:rsid w:val="00B03F89"/>
    <w:rsid w:val="00B05987"/>
    <w:rsid w:val="00B06C16"/>
    <w:rsid w:val="00B06CE2"/>
    <w:rsid w:val="00B10447"/>
    <w:rsid w:val="00B11216"/>
    <w:rsid w:val="00B12613"/>
    <w:rsid w:val="00B12BA0"/>
    <w:rsid w:val="00B133CF"/>
    <w:rsid w:val="00B165CD"/>
    <w:rsid w:val="00B17913"/>
    <w:rsid w:val="00B20191"/>
    <w:rsid w:val="00B217CA"/>
    <w:rsid w:val="00B227EB"/>
    <w:rsid w:val="00B230D3"/>
    <w:rsid w:val="00B2334F"/>
    <w:rsid w:val="00B23AB4"/>
    <w:rsid w:val="00B25132"/>
    <w:rsid w:val="00B26091"/>
    <w:rsid w:val="00B268DD"/>
    <w:rsid w:val="00B270D6"/>
    <w:rsid w:val="00B2754E"/>
    <w:rsid w:val="00B27DD3"/>
    <w:rsid w:val="00B3133B"/>
    <w:rsid w:val="00B31478"/>
    <w:rsid w:val="00B330B3"/>
    <w:rsid w:val="00B34DBB"/>
    <w:rsid w:val="00B34F0C"/>
    <w:rsid w:val="00B36CC3"/>
    <w:rsid w:val="00B376E7"/>
    <w:rsid w:val="00B42356"/>
    <w:rsid w:val="00B431B7"/>
    <w:rsid w:val="00B442A0"/>
    <w:rsid w:val="00B44AAE"/>
    <w:rsid w:val="00B450DA"/>
    <w:rsid w:val="00B45646"/>
    <w:rsid w:val="00B458E4"/>
    <w:rsid w:val="00B46D05"/>
    <w:rsid w:val="00B47D0E"/>
    <w:rsid w:val="00B5021A"/>
    <w:rsid w:val="00B51341"/>
    <w:rsid w:val="00B52D93"/>
    <w:rsid w:val="00B53A4A"/>
    <w:rsid w:val="00B53D04"/>
    <w:rsid w:val="00B54D80"/>
    <w:rsid w:val="00B5560C"/>
    <w:rsid w:val="00B56486"/>
    <w:rsid w:val="00B56B88"/>
    <w:rsid w:val="00B606E3"/>
    <w:rsid w:val="00B63541"/>
    <w:rsid w:val="00B63E33"/>
    <w:rsid w:val="00B63E96"/>
    <w:rsid w:val="00B64C3E"/>
    <w:rsid w:val="00B658AF"/>
    <w:rsid w:val="00B66276"/>
    <w:rsid w:val="00B66EF9"/>
    <w:rsid w:val="00B67937"/>
    <w:rsid w:val="00B67AFE"/>
    <w:rsid w:val="00B7060B"/>
    <w:rsid w:val="00B70AB7"/>
    <w:rsid w:val="00B70F39"/>
    <w:rsid w:val="00B71333"/>
    <w:rsid w:val="00B71EFA"/>
    <w:rsid w:val="00B72997"/>
    <w:rsid w:val="00B7307F"/>
    <w:rsid w:val="00B73859"/>
    <w:rsid w:val="00B74685"/>
    <w:rsid w:val="00B755BF"/>
    <w:rsid w:val="00B759F1"/>
    <w:rsid w:val="00B75D3C"/>
    <w:rsid w:val="00B76D17"/>
    <w:rsid w:val="00B7760E"/>
    <w:rsid w:val="00B80A20"/>
    <w:rsid w:val="00B82042"/>
    <w:rsid w:val="00B82586"/>
    <w:rsid w:val="00B83AE6"/>
    <w:rsid w:val="00B84757"/>
    <w:rsid w:val="00B860B9"/>
    <w:rsid w:val="00B8636A"/>
    <w:rsid w:val="00B87E0E"/>
    <w:rsid w:val="00B92017"/>
    <w:rsid w:val="00B94191"/>
    <w:rsid w:val="00B95CF3"/>
    <w:rsid w:val="00B961E6"/>
    <w:rsid w:val="00B96562"/>
    <w:rsid w:val="00B96B73"/>
    <w:rsid w:val="00B96CF9"/>
    <w:rsid w:val="00B970B8"/>
    <w:rsid w:val="00B9789C"/>
    <w:rsid w:val="00BA0CEB"/>
    <w:rsid w:val="00BA0D4F"/>
    <w:rsid w:val="00BA2170"/>
    <w:rsid w:val="00BA32FE"/>
    <w:rsid w:val="00BA3ED0"/>
    <w:rsid w:val="00BA4DB7"/>
    <w:rsid w:val="00BA5425"/>
    <w:rsid w:val="00BA5F1F"/>
    <w:rsid w:val="00BA75FF"/>
    <w:rsid w:val="00BA7941"/>
    <w:rsid w:val="00BB289A"/>
    <w:rsid w:val="00BB30E9"/>
    <w:rsid w:val="00BB3646"/>
    <w:rsid w:val="00BB3824"/>
    <w:rsid w:val="00BB3EC1"/>
    <w:rsid w:val="00BB4C66"/>
    <w:rsid w:val="00BB4CB3"/>
    <w:rsid w:val="00BB4DE6"/>
    <w:rsid w:val="00BB534E"/>
    <w:rsid w:val="00BB5418"/>
    <w:rsid w:val="00BB5CA0"/>
    <w:rsid w:val="00BB6A4E"/>
    <w:rsid w:val="00BB6DD4"/>
    <w:rsid w:val="00BB773D"/>
    <w:rsid w:val="00BB7C79"/>
    <w:rsid w:val="00BC0067"/>
    <w:rsid w:val="00BC1912"/>
    <w:rsid w:val="00BC250E"/>
    <w:rsid w:val="00BC321E"/>
    <w:rsid w:val="00BC3CD0"/>
    <w:rsid w:val="00BC3D70"/>
    <w:rsid w:val="00BC6921"/>
    <w:rsid w:val="00BC77EB"/>
    <w:rsid w:val="00BC780B"/>
    <w:rsid w:val="00BC7FCB"/>
    <w:rsid w:val="00BD03FB"/>
    <w:rsid w:val="00BD1642"/>
    <w:rsid w:val="00BD212F"/>
    <w:rsid w:val="00BD28E1"/>
    <w:rsid w:val="00BD28F4"/>
    <w:rsid w:val="00BD7FDB"/>
    <w:rsid w:val="00BE172A"/>
    <w:rsid w:val="00BE1D08"/>
    <w:rsid w:val="00BE249D"/>
    <w:rsid w:val="00BE34D1"/>
    <w:rsid w:val="00BE4204"/>
    <w:rsid w:val="00BE5229"/>
    <w:rsid w:val="00BE5992"/>
    <w:rsid w:val="00BE6FBA"/>
    <w:rsid w:val="00BF063A"/>
    <w:rsid w:val="00BF067E"/>
    <w:rsid w:val="00BF1788"/>
    <w:rsid w:val="00BF4058"/>
    <w:rsid w:val="00BF45D1"/>
    <w:rsid w:val="00BF4714"/>
    <w:rsid w:val="00C01CB2"/>
    <w:rsid w:val="00C022CA"/>
    <w:rsid w:val="00C02C39"/>
    <w:rsid w:val="00C036DD"/>
    <w:rsid w:val="00C03850"/>
    <w:rsid w:val="00C03E0B"/>
    <w:rsid w:val="00C04D33"/>
    <w:rsid w:val="00C058CE"/>
    <w:rsid w:val="00C06AF4"/>
    <w:rsid w:val="00C070C2"/>
    <w:rsid w:val="00C10BA9"/>
    <w:rsid w:val="00C14C09"/>
    <w:rsid w:val="00C15092"/>
    <w:rsid w:val="00C15221"/>
    <w:rsid w:val="00C16C42"/>
    <w:rsid w:val="00C17CED"/>
    <w:rsid w:val="00C2062F"/>
    <w:rsid w:val="00C20BE2"/>
    <w:rsid w:val="00C23F60"/>
    <w:rsid w:val="00C245CF"/>
    <w:rsid w:val="00C25928"/>
    <w:rsid w:val="00C26C85"/>
    <w:rsid w:val="00C30A28"/>
    <w:rsid w:val="00C313E8"/>
    <w:rsid w:val="00C31504"/>
    <w:rsid w:val="00C31D1B"/>
    <w:rsid w:val="00C32A3E"/>
    <w:rsid w:val="00C32D4E"/>
    <w:rsid w:val="00C32D61"/>
    <w:rsid w:val="00C33D75"/>
    <w:rsid w:val="00C33E72"/>
    <w:rsid w:val="00C35574"/>
    <w:rsid w:val="00C3617E"/>
    <w:rsid w:val="00C36441"/>
    <w:rsid w:val="00C37057"/>
    <w:rsid w:val="00C375C7"/>
    <w:rsid w:val="00C376BD"/>
    <w:rsid w:val="00C37A6C"/>
    <w:rsid w:val="00C4007D"/>
    <w:rsid w:val="00C41CA0"/>
    <w:rsid w:val="00C42B8B"/>
    <w:rsid w:val="00C441F5"/>
    <w:rsid w:val="00C44FE3"/>
    <w:rsid w:val="00C45B12"/>
    <w:rsid w:val="00C4649A"/>
    <w:rsid w:val="00C46C3F"/>
    <w:rsid w:val="00C471B0"/>
    <w:rsid w:val="00C50246"/>
    <w:rsid w:val="00C50E84"/>
    <w:rsid w:val="00C51F47"/>
    <w:rsid w:val="00C52110"/>
    <w:rsid w:val="00C521DE"/>
    <w:rsid w:val="00C52474"/>
    <w:rsid w:val="00C5272A"/>
    <w:rsid w:val="00C529D3"/>
    <w:rsid w:val="00C52DCB"/>
    <w:rsid w:val="00C52FDB"/>
    <w:rsid w:val="00C53C8E"/>
    <w:rsid w:val="00C542F7"/>
    <w:rsid w:val="00C54B5E"/>
    <w:rsid w:val="00C54E61"/>
    <w:rsid w:val="00C5601A"/>
    <w:rsid w:val="00C56FEA"/>
    <w:rsid w:val="00C57546"/>
    <w:rsid w:val="00C57B4C"/>
    <w:rsid w:val="00C641A4"/>
    <w:rsid w:val="00C64B38"/>
    <w:rsid w:val="00C65786"/>
    <w:rsid w:val="00C679B2"/>
    <w:rsid w:val="00C71A6D"/>
    <w:rsid w:val="00C71B14"/>
    <w:rsid w:val="00C722AE"/>
    <w:rsid w:val="00C73CF5"/>
    <w:rsid w:val="00C74832"/>
    <w:rsid w:val="00C752CF"/>
    <w:rsid w:val="00C8172E"/>
    <w:rsid w:val="00C81972"/>
    <w:rsid w:val="00C819AF"/>
    <w:rsid w:val="00C821A7"/>
    <w:rsid w:val="00C8375E"/>
    <w:rsid w:val="00C87EDB"/>
    <w:rsid w:val="00C90B26"/>
    <w:rsid w:val="00C92364"/>
    <w:rsid w:val="00C92D2C"/>
    <w:rsid w:val="00C959A8"/>
    <w:rsid w:val="00C95A25"/>
    <w:rsid w:val="00C960CD"/>
    <w:rsid w:val="00C9628C"/>
    <w:rsid w:val="00C965B0"/>
    <w:rsid w:val="00C96612"/>
    <w:rsid w:val="00C972C0"/>
    <w:rsid w:val="00C97540"/>
    <w:rsid w:val="00C97861"/>
    <w:rsid w:val="00C97A22"/>
    <w:rsid w:val="00C97C07"/>
    <w:rsid w:val="00CA2D6D"/>
    <w:rsid w:val="00CA2FD0"/>
    <w:rsid w:val="00CA33D2"/>
    <w:rsid w:val="00CA4F63"/>
    <w:rsid w:val="00CA54BA"/>
    <w:rsid w:val="00CA6BDD"/>
    <w:rsid w:val="00CB012A"/>
    <w:rsid w:val="00CB0DDE"/>
    <w:rsid w:val="00CB0E38"/>
    <w:rsid w:val="00CB0EAA"/>
    <w:rsid w:val="00CB1218"/>
    <w:rsid w:val="00CB4CCF"/>
    <w:rsid w:val="00CB5B1D"/>
    <w:rsid w:val="00CB63F4"/>
    <w:rsid w:val="00CB7265"/>
    <w:rsid w:val="00CC14A4"/>
    <w:rsid w:val="00CC1DE1"/>
    <w:rsid w:val="00CC3F94"/>
    <w:rsid w:val="00CC56B8"/>
    <w:rsid w:val="00CC6554"/>
    <w:rsid w:val="00CC6E6F"/>
    <w:rsid w:val="00CD08C0"/>
    <w:rsid w:val="00CD0999"/>
    <w:rsid w:val="00CD3300"/>
    <w:rsid w:val="00CD41C4"/>
    <w:rsid w:val="00CD4203"/>
    <w:rsid w:val="00CD58C5"/>
    <w:rsid w:val="00CD5E67"/>
    <w:rsid w:val="00CD6986"/>
    <w:rsid w:val="00CD6A19"/>
    <w:rsid w:val="00CD6B64"/>
    <w:rsid w:val="00CD7C2C"/>
    <w:rsid w:val="00CE1F2A"/>
    <w:rsid w:val="00CE24B4"/>
    <w:rsid w:val="00CE27F1"/>
    <w:rsid w:val="00CE341B"/>
    <w:rsid w:val="00CE5B9A"/>
    <w:rsid w:val="00CE6B7A"/>
    <w:rsid w:val="00CE6E76"/>
    <w:rsid w:val="00CE7E00"/>
    <w:rsid w:val="00CE7EEC"/>
    <w:rsid w:val="00CF02CC"/>
    <w:rsid w:val="00CF0504"/>
    <w:rsid w:val="00CF2BC8"/>
    <w:rsid w:val="00CF2E86"/>
    <w:rsid w:val="00CF32BB"/>
    <w:rsid w:val="00CF4756"/>
    <w:rsid w:val="00CF4B65"/>
    <w:rsid w:val="00CF5227"/>
    <w:rsid w:val="00CF5BEE"/>
    <w:rsid w:val="00CF663A"/>
    <w:rsid w:val="00D009D5"/>
    <w:rsid w:val="00D00C78"/>
    <w:rsid w:val="00D023DC"/>
    <w:rsid w:val="00D02D8B"/>
    <w:rsid w:val="00D03740"/>
    <w:rsid w:val="00D04079"/>
    <w:rsid w:val="00D046F2"/>
    <w:rsid w:val="00D05539"/>
    <w:rsid w:val="00D06E59"/>
    <w:rsid w:val="00D0728D"/>
    <w:rsid w:val="00D073B2"/>
    <w:rsid w:val="00D11AF4"/>
    <w:rsid w:val="00D11D03"/>
    <w:rsid w:val="00D12E58"/>
    <w:rsid w:val="00D133CE"/>
    <w:rsid w:val="00D137DC"/>
    <w:rsid w:val="00D139A7"/>
    <w:rsid w:val="00D14CE9"/>
    <w:rsid w:val="00D15B14"/>
    <w:rsid w:val="00D15F3D"/>
    <w:rsid w:val="00D16541"/>
    <w:rsid w:val="00D16756"/>
    <w:rsid w:val="00D17484"/>
    <w:rsid w:val="00D20168"/>
    <w:rsid w:val="00D21075"/>
    <w:rsid w:val="00D22447"/>
    <w:rsid w:val="00D22B68"/>
    <w:rsid w:val="00D22FAE"/>
    <w:rsid w:val="00D23FA3"/>
    <w:rsid w:val="00D23FBA"/>
    <w:rsid w:val="00D2425F"/>
    <w:rsid w:val="00D2433B"/>
    <w:rsid w:val="00D244F3"/>
    <w:rsid w:val="00D25D38"/>
    <w:rsid w:val="00D276FB"/>
    <w:rsid w:val="00D31A7B"/>
    <w:rsid w:val="00D31BFC"/>
    <w:rsid w:val="00D32465"/>
    <w:rsid w:val="00D32471"/>
    <w:rsid w:val="00D32F2A"/>
    <w:rsid w:val="00D34418"/>
    <w:rsid w:val="00D34643"/>
    <w:rsid w:val="00D3615F"/>
    <w:rsid w:val="00D362BB"/>
    <w:rsid w:val="00D376A2"/>
    <w:rsid w:val="00D37C6E"/>
    <w:rsid w:val="00D40461"/>
    <w:rsid w:val="00D41819"/>
    <w:rsid w:val="00D41AFC"/>
    <w:rsid w:val="00D41D25"/>
    <w:rsid w:val="00D42F25"/>
    <w:rsid w:val="00D445CD"/>
    <w:rsid w:val="00D4537F"/>
    <w:rsid w:val="00D47658"/>
    <w:rsid w:val="00D50803"/>
    <w:rsid w:val="00D5159C"/>
    <w:rsid w:val="00D51F58"/>
    <w:rsid w:val="00D52B37"/>
    <w:rsid w:val="00D538FE"/>
    <w:rsid w:val="00D53EC6"/>
    <w:rsid w:val="00D55D57"/>
    <w:rsid w:val="00D56B8E"/>
    <w:rsid w:val="00D57398"/>
    <w:rsid w:val="00D6059A"/>
    <w:rsid w:val="00D60666"/>
    <w:rsid w:val="00D615CE"/>
    <w:rsid w:val="00D63751"/>
    <w:rsid w:val="00D63EB6"/>
    <w:rsid w:val="00D648D5"/>
    <w:rsid w:val="00D64BF8"/>
    <w:rsid w:val="00D653C6"/>
    <w:rsid w:val="00D67DD8"/>
    <w:rsid w:val="00D700FC"/>
    <w:rsid w:val="00D71236"/>
    <w:rsid w:val="00D71A87"/>
    <w:rsid w:val="00D72272"/>
    <w:rsid w:val="00D72D4F"/>
    <w:rsid w:val="00D730E9"/>
    <w:rsid w:val="00D73444"/>
    <w:rsid w:val="00D738DB"/>
    <w:rsid w:val="00D743FF"/>
    <w:rsid w:val="00D75921"/>
    <w:rsid w:val="00D765BF"/>
    <w:rsid w:val="00D76E53"/>
    <w:rsid w:val="00D76F1A"/>
    <w:rsid w:val="00D770D2"/>
    <w:rsid w:val="00D80425"/>
    <w:rsid w:val="00D81106"/>
    <w:rsid w:val="00D819E2"/>
    <w:rsid w:val="00D8321F"/>
    <w:rsid w:val="00D8332C"/>
    <w:rsid w:val="00D834E8"/>
    <w:rsid w:val="00D8513D"/>
    <w:rsid w:val="00D87D9B"/>
    <w:rsid w:val="00D90342"/>
    <w:rsid w:val="00D9049B"/>
    <w:rsid w:val="00D90654"/>
    <w:rsid w:val="00D906FE"/>
    <w:rsid w:val="00D90755"/>
    <w:rsid w:val="00D914B2"/>
    <w:rsid w:val="00D918A6"/>
    <w:rsid w:val="00D91E08"/>
    <w:rsid w:val="00D926F2"/>
    <w:rsid w:val="00D93E01"/>
    <w:rsid w:val="00D94028"/>
    <w:rsid w:val="00D94290"/>
    <w:rsid w:val="00D9675A"/>
    <w:rsid w:val="00DA1E6B"/>
    <w:rsid w:val="00DA26AE"/>
    <w:rsid w:val="00DA3391"/>
    <w:rsid w:val="00DA369E"/>
    <w:rsid w:val="00DA47E4"/>
    <w:rsid w:val="00DA5608"/>
    <w:rsid w:val="00DA5F0C"/>
    <w:rsid w:val="00DA5F8F"/>
    <w:rsid w:val="00DA6107"/>
    <w:rsid w:val="00DA66D6"/>
    <w:rsid w:val="00DA6917"/>
    <w:rsid w:val="00DA79E8"/>
    <w:rsid w:val="00DB115E"/>
    <w:rsid w:val="00DB1F9F"/>
    <w:rsid w:val="00DB2519"/>
    <w:rsid w:val="00DB2875"/>
    <w:rsid w:val="00DB2F0F"/>
    <w:rsid w:val="00DB3EF6"/>
    <w:rsid w:val="00DB43C9"/>
    <w:rsid w:val="00DB49F2"/>
    <w:rsid w:val="00DB52AD"/>
    <w:rsid w:val="00DB53D3"/>
    <w:rsid w:val="00DB5800"/>
    <w:rsid w:val="00DB6084"/>
    <w:rsid w:val="00DB7F6F"/>
    <w:rsid w:val="00DC0F7B"/>
    <w:rsid w:val="00DC1530"/>
    <w:rsid w:val="00DC1C08"/>
    <w:rsid w:val="00DC1D53"/>
    <w:rsid w:val="00DC383B"/>
    <w:rsid w:val="00DC415D"/>
    <w:rsid w:val="00DC41AB"/>
    <w:rsid w:val="00DC6ADA"/>
    <w:rsid w:val="00DC7D52"/>
    <w:rsid w:val="00DD2212"/>
    <w:rsid w:val="00DD230C"/>
    <w:rsid w:val="00DD237C"/>
    <w:rsid w:val="00DD2691"/>
    <w:rsid w:val="00DD357A"/>
    <w:rsid w:val="00DD663B"/>
    <w:rsid w:val="00DD6BD1"/>
    <w:rsid w:val="00DD7326"/>
    <w:rsid w:val="00DE03D4"/>
    <w:rsid w:val="00DE0520"/>
    <w:rsid w:val="00DE1751"/>
    <w:rsid w:val="00DE191F"/>
    <w:rsid w:val="00DE1F18"/>
    <w:rsid w:val="00DE20D4"/>
    <w:rsid w:val="00DE245B"/>
    <w:rsid w:val="00DE39BC"/>
    <w:rsid w:val="00DE4D32"/>
    <w:rsid w:val="00DE77FD"/>
    <w:rsid w:val="00DF015C"/>
    <w:rsid w:val="00DF04D5"/>
    <w:rsid w:val="00DF06EF"/>
    <w:rsid w:val="00DF1252"/>
    <w:rsid w:val="00DF1717"/>
    <w:rsid w:val="00DF1985"/>
    <w:rsid w:val="00DF347D"/>
    <w:rsid w:val="00DF4218"/>
    <w:rsid w:val="00DF4265"/>
    <w:rsid w:val="00DF440A"/>
    <w:rsid w:val="00DF45B1"/>
    <w:rsid w:val="00DF4A3B"/>
    <w:rsid w:val="00DF5059"/>
    <w:rsid w:val="00DF5313"/>
    <w:rsid w:val="00DF6646"/>
    <w:rsid w:val="00DF71C0"/>
    <w:rsid w:val="00E00B56"/>
    <w:rsid w:val="00E00C2B"/>
    <w:rsid w:val="00E01A72"/>
    <w:rsid w:val="00E025FD"/>
    <w:rsid w:val="00E03710"/>
    <w:rsid w:val="00E03A55"/>
    <w:rsid w:val="00E050DA"/>
    <w:rsid w:val="00E106C7"/>
    <w:rsid w:val="00E11F88"/>
    <w:rsid w:val="00E13E42"/>
    <w:rsid w:val="00E1441D"/>
    <w:rsid w:val="00E14A6B"/>
    <w:rsid w:val="00E17181"/>
    <w:rsid w:val="00E173A7"/>
    <w:rsid w:val="00E174E0"/>
    <w:rsid w:val="00E17FC4"/>
    <w:rsid w:val="00E20090"/>
    <w:rsid w:val="00E22118"/>
    <w:rsid w:val="00E22262"/>
    <w:rsid w:val="00E2256F"/>
    <w:rsid w:val="00E23042"/>
    <w:rsid w:val="00E249A0"/>
    <w:rsid w:val="00E250B0"/>
    <w:rsid w:val="00E268D2"/>
    <w:rsid w:val="00E26AEF"/>
    <w:rsid w:val="00E26B53"/>
    <w:rsid w:val="00E30480"/>
    <w:rsid w:val="00E315E2"/>
    <w:rsid w:val="00E3280B"/>
    <w:rsid w:val="00E33610"/>
    <w:rsid w:val="00E33657"/>
    <w:rsid w:val="00E346AD"/>
    <w:rsid w:val="00E34B9D"/>
    <w:rsid w:val="00E35C4A"/>
    <w:rsid w:val="00E35F21"/>
    <w:rsid w:val="00E35F4C"/>
    <w:rsid w:val="00E36068"/>
    <w:rsid w:val="00E36958"/>
    <w:rsid w:val="00E36B29"/>
    <w:rsid w:val="00E36D4F"/>
    <w:rsid w:val="00E40A7A"/>
    <w:rsid w:val="00E43157"/>
    <w:rsid w:val="00E45B1C"/>
    <w:rsid w:val="00E465B1"/>
    <w:rsid w:val="00E47244"/>
    <w:rsid w:val="00E47F0F"/>
    <w:rsid w:val="00E50B2A"/>
    <w:rsid w:val="00E513DD"/>
    <w:rsid w:val="00E51DC1"/>
    <w:rsid w:val="00E53AAC"/>
    <w:rsid w:val="00E54F4A"/>
    <w:rsid w:val="00E55746"/>
    <w:rsid w:val="00E55C3C"/>
    <w:rsid w:val="00E56233"/>
    <w:rsid w:val="00E563F7"/>
    <w:rsid w:val="00E567C6"/>
    <w:rsid w:val="00E56FF4"/>
    <w:rsid w:val="00E57120"/>
    <w:rsid w:val="00E58CAA"/>
    <w:rsid w:val="00E60DCB"/>
    <w:rsid w:val="00E6169B"/>
    <w:rsid w:val="00E61CA6"/>
    <w:rsid w:val="00E62B55"/>
    <w:rsid w:val="00E640B8"/>
    <w:rsid w:val="00E644AF"/>
    <w:rsid w:val="00E65041"/>
    <w:rsid w:val="00E6526A"/>
    <w:rsid w:val="00E6540B"/>
    <w:rsid w:val="00E66C4B"/>
    <w:rsid w:val="00E67B26"/>
    <w:rsid w:val="00E7026A"/>
    <w:rsid w:val="00E71379"/>
    <w:rsid w:val="00E72054"/>
    <w:rsid w:val="00E72A7F"/>
    <w:rsid w:val="00E73D18"/>
    <w:rsid w:val="00E741A8"/>
    <w:rsid w:val="00E74B56"/>
    <w:rsid w:val="00E7616E"/>
    <w:rsid w:val="00E7676A"/>
    <w:rsid w:val="00E76AB1"/>
    <w:rsid w:val="00E76F20"/>
    <w:rsid w:val="00E77391"/>
    <w:rsid w:val="00E77B5F"/>
    <w:rsid w:val="00E81E78"/>
    <w:rsid w:val="00E82F1C"/>
    <w:rsid w:val="00E832C6"/>
    <w:rsid w:val="00E841FA"/>
    <w:rsid w:val="00E84B7C"/>
    <w:rsid w:val="00E85389"/>
    <w:rsid w:val="00E85DCB"/>
    <w:rsid w:val="00E8633B"/>
    <w:rsid w:val="00E87943"/>
    <w:rsid w:val="00E901F2"/>
    <w:rsid w:val="00E91E38"/>
    <w:rsid w:val="00E92FEB"/>
    <w:rsid w:val="00E94F51"/>
    <w:rsid w:val="00E95BD4"/>
    <w:rsid w:val="00E96C0B"/>
    <w:rsid w:val="00E9780A"/>
    <w:rsid w:val="00EA0B94"/>
    <w:rsid w:val="00EA0C3F"/>
    <w:rsid w:val="00EA65F1"/>
    <w:rsid w:val="00EA6D4D"/>
    <w:rsid w:val="00EA70A9"/>
    <w:rsid w:val="00EA767C"/>
    <w:rsid w:val="00EA77C9"/>
    <w:rsid w:val="00EB057D"/>
    <w:rsid w:val="00EB058F"/>
    <w:rsid w:val="00EB178C"/>
    <w:rsid w:val="00EB2062"/>
    <w:rsid w:val="00EB2B93"/>
    <w:rsid w:val="00EB3774"/>
    <w:rsid w:val="00EB4499"/>
    <w:rsid w:val="00EB47EE"/>
    <w:rsid w:val="00EB49A5"/>
    <w:rsid w:val="00EB520A"/>
    <w:rsid w:val="00EB5583"/>
    <w:rsid w:val="00EB78A2"/>
    <w:rsid w:val="00EB7A06"/>
    <w:rsid w:val="00EC0460"/>
    <w:rsid w:val="00EC065E"/>
    <w:rsid w:val="00EC19D2"/>
    <w:rsid w:val="00EC1D55"/>
    <w:rsid w:val="00EC2546"/>
    <w:rsid w:val="00EC298A"/>
    <w:rsid w:val="00EC2B78"/>
    <w:rsid w:val="00EC3549"/>
    <w:rsid w:val="00EC520E"/>
    <w:rsid w:val="00EC5E8F"/>
    <w:rsid w:val="00EC7100"/>
    <w:rsid w:val="00ED000A"/>
    <w:rsid w:val="00ED0A6E"/>
    <w:rsid w:val="00ED19BF"/>
    <w:rsid w:val="00ED6698"/>
    <w:rsid w:val="00ED6949"/>
    <w:rsid w:val="00ED69BD"/>
    <w:rsid w:val="00EE0E48"/>
    <w:rsid w:val="00EE1282"/>
    <w:rsid w:val="00EE3D87"/>
    <w:rsid w:val="00EE4ED8"/>
    <w:rsid w:val="00EE5D6A"/>
    <w:rsid w:val="00EE6508"/>
    <w:rsid w:val="00EE7301"/>
    <w:rsid w:val="00EF0D66"/>
    <w:rsid w:val="00EF16F5"/>
    <w:rsid w:val="00EF198D"/>
    <w:rsid w:val="00EF1A9B"/>
    <w:rsid w:val="00EF2089"/>
    <w:rsid w:val="00EF23A7"/>
    <w:rsid w:val="00EF28AB"/>
    <w:rsid w:val="00EF2C59"/>
    <w:rsid w:val="00EF3439"/>
    <w:rsid w:val="00EF5E6B"/>
    <w:rsid w:val="00EF7C15"/>
    <w:rsid w:val="00EF7FCA"/>
    <w:rsid w:val="00F01DA4"/>
    <w:rsid w:val="00F03C32"/>
    <w:rsid w:val="00F05182"/>
    <w:rsid w:val="00F05AA2"/>
    <w:rsid w:val="00F05F13"/>
    <w:rsid w:val="00F07099"/>
    <w:rsid w:val="00F07A73"/>
    <w:rsid w:val="00F07CDC"/>
    <w:rsid w:val="00F100BF"/>
    <w:rsid w:val="00F10150"/>
    <w:rsid w:val="00F10180"/>
    <w:rsid w:val="00F101F7"/>
    <w:rsid w:val="00F10EC3"/>
    <w:rsid w:val="00F1202A"/>
    <w:rsid w:val="00F1208B"/>
    <w:rsid w:val="00F127B5"/>
    <w:rsid w:val="00F15130"/>
    <w:rsid w:val="00F161C9"/>
    <w:rsid w:val="00F17206"/>
    <w:rsid w:val="00F21FDE"/>
    <w:rsid w:val="00F22A3D"/>
    <w:rsid w:val="00F22D13"/>
    <w:rsid w:val="00F22DDC"/>
    <w:rsid w:val="00F24468"/>
    <w:rsid w:val="00F24827"/>
    <w:rsid w:val="00F25B1E"/>
    <w:rsid w:val="00F30782"/>
    <w:rsid w:val="00F31207"/>
    <w:rsid w:val="00F32898"/>
    <w:rsid w:val="00F33377"/>
    <w:rsid w:val="00F33E14"/>
    <w:rsid w:val="00F34299"/>
    <w:rsid w:val="00F345D0"/>
    <w:rsid w:val="00F346C0"/>
    <w:rsid w:val="00F346FA"/>
    <w:rsid w:val="00F3539F"/>
    <w:rsid w:val="00F35514"/>
    <w:rsid w:val="00F35ABC"/>
    <w:rsid w:val="00F35C99"/>
    <w:rsid w:val="00F37380"/>
    <w:rsid w:val="00F3741B"/>
    <w:rsid w:val="00F37837"/>
    <w:rsid w:val="00F40A52"/>
    <w:rsid w:val="00F4134C"/>
    <w:rsid w:val="00F41EEB"/>
    <w:rsid w:val="00F44533"/>
    <w:rsid w:val="00F45492"/>
    <w:rsid w:val="00F45D52"/>
    <w:rsid w:val="00F473F0"/>
    <w:rsid w:val="00F51941"/>
    <w:rsid w:val="00F51E76"/>
    <w:rsid w:val="00F525E5"/>
    <w:rsid w:val="00F53436"/>
    <w:rsid w:val="00F5586E"/>
    <w:rsid w:val="00F56CDD"/>
    <w:rsid w:val="00F56D3B"/>
    <w:rsid w:val="00F62679"/>
    <w:rsid w:val="00F62C99"/>
    <w:rsid w:val="00F64B16"/>
    <w:rsid w:val="00F6624C"/>
    <w:rsid w:val="00F67304"/>
    <w:rsid w:val="00F67384"/>
    <w:rsid w:val="00F674D1"/>
    <w:rsid w:val="00F67E9B"/>
    <w:rsid w:val="00F707FA"/>
    <w:rsid w:val="00F708DD"/>
    <w:rsid w:val="00F7221B"/>
    <w:rsid w:val="00F72B6D"/>
    <w:rsid w:val="00F73B46"/>
    <w:rsid w:val="00F745F8"/>
    <w:rsid w:val="00F746B4"/>
    <w:rsid w:val="00F7472C"/>
    <w:rsid w:val="00F75FA6"/>
    <w:rsid w:val="00F76264"/>
    <w:rsid w:val="00F775CF"/>
    <w:rsid w:val="00F77F00"/>
    <w:rsid w:val="00F822E0"/>
    <w:rsid w:val="00F82F8F"/>
    <w:rsid w:val="00F83308"/>
    <w:rsid w:val="00F83C73"/>
    <w:rsid w:val="00F85DA8"/>
    <w:rsid w:val="00F85E88"/>
    <w:rsid w:val="00F86252"/>
    <w:rsid w:val="00F86DD8"/>
    <w:rsid w:val="00F918C1"/>
    <w:rsid w:val="00F92673"/>
    <w:rsid w:val="00F92ABB"/>
    <w:rsid w:val="00F93DB3"/>
    <w:rsid w:val="00F94444"/>
    <w:rsid w:val="00F946E0"/>
    <w:rsid w:val="00F94CDC"/>
    <w:rsid w:val="00F95373"/>
    <w:rsid w:val="00F95EBF"/>
    <w:rsid w:val="00F960E1"/>
    <w:rsid w:val="00F9687A"/>
    <w:rsid w:val="00F970D3"/>
    <w:rsid w:val="00FA04AA"/>
    <w:rsid w:val="00FA0777"/>
    <w:rsid w:val="00FA07D1"/>
    <w:rsid w:val="00FA0E63"/>
    <w:rsid w:val="00FA0F84"/>
    <w:rsid w:val="00FA154F"/>
    <w:rsid w:val="00FA249F"/>
    <w:rsid w:val="00FA2780"/>
    <w:rsid w:val="00FA377B"/>
    <w:rsid w:val="00FA5DED"/>
    <w:rsid w:val="00FA5F3C"/>
    <w:rsid w:val="00FA6622"/>
    <w:rsid w:val="00FA679A"/>
    <w:rsid w:val="00FB2633"/>
    <w:rsid w:val="00FB3044"/>
    <w:rsid w:val="00FB376F"/>
    <w:rsid w:val="00FB4460"/>
    <w:rsid w:val="00FB4C74"/>
    <w:rsid w:val="00FB4C86"/>
    <w:rsid w:val="00FB5026"/>
    <w:rsid w:val="00FB50D4"/>
    <w:rsid w:val="00FB681B"/>
    <w:rsid w:val="00FB6E94"/>
    <w:rsid w:val="00FB708D"/>
    <w:rsid w:val="00FB74E8"/>
    <w:rsid w:val="00FC1A28"/>
    <w:rsid w:val="00FC7FCB"/>
    <w:rsid w:val="00FD1AC3"/>
    <w:rsid w:val="00FD1FBA"/>
    <w:rsid w:val="00FD236B"/>
    <w:rsid w:val="00FD2BCB"/>
    <w:rsid w:val="00FD3894"/>
    <w:rsid w:val="00FD615C"/>
    <w:rsid w:val="00FD6A11"/>
    <w:rsid w:val="00FD6E8C"/>
    <w:rsid w:val="00FE0C06"/>
    <w:rsid w:val="00FE137B"/>
    <w:rsid w:val="00FE1BCA"/>
    <w:rsid w:val="00FE1E7F"/>
    <w:rsid w:val="00FE321E"/>
    <w:rsid w:val="00FE3C42"/>
    <w:rsid w:val="00FE5CF9"/>
    <w:rsid w:val="00FE63D8"/>
    <w:rsid w:val="00FE6A42"/>
    <w:rsid w:val="00FE6CA9"/>
    <w:rsid w:val="00FE6DC0"/>
    <w:rsid w:val="00FE7324"/>
    <w:rsid w:val="00FF1A21"/>
    <w:rsid w:val="00FF21C5"/>
    <w:rsid w:val="00FF2AC0"/>
    <w:rsid w:val="00FF2B00"/>
    <w:rsid w:val="00FF2E2F"/>
    <w:rsid w:val="00FF4558"/>
    <w:rsid w:val="00FF475A"/>
    <w:rsid w:val="00FF5113"/>
    <w:rsid w:val="00FF7320"/>
    <w:rsid w:val="00FF740C"/>
    <w:rsid w:val="00FF7BDD"/>
    <w:rsid w:val="010DE931"/>
    <w:rsid w:val="011A7C8D"/>
    <w:rsid w:val="015FB7C2"/>
    <w:rsid w:val="0169D979"/>
    <w:rsid w:val="01868C7C"/>
    <w:rsid w:val="01A506A8"/>
    <w:rsid w:val="01F2D908"/>
    <w:rsid w:val="0212B7E3"/>
    <w:rsid w:val="021A68B1"/>
    <w:rsid w:val="02331F14"/>
    <w:rsid w:val="025078AD"/>
    <w:rsid w:val="02634B0E"/>
    <w:rsid w:val="026DE36E"/>
    <w:rsid w:val="0292497D"/>
    <w:rsid w:val="02D42F0B"/>
    <w:rsid w:val="02ED8BB4"/>
    <w:rsid w:val="033D1ADC"/>
    <w:rsid w:val="03531A9A"/>
    <w:rsid w:val="035D78BE"/>
    <w:rsid w:val="0398D023"/>
    <w:rsid w:val="03A31D67"/>
    <w:rsid w:val="03A43A42"/>
    <w:rsid w:val="03B46EB7"/>
    <w:rsid w:val="03D984F7"/>
    <w:rsid w:val="03E12721"/>
    <w:rsid w:val="03EF9C86"/>
    <w:rsid w:val="0434AB46"/>
    <w:rsid w:val="049B3F07"/>
    <w:rsid w:val="04CB0882"/>
    <w:rsid w:val="04ED184B"/>
    <w:rsid w:val="04FB4153"/>
    <w:rsid w:val="050FBA22"/>
    <w:rsid w:val="05206F69"/>
    <w:rsid w:val="05284E8A"/>
    <w:rsid w:val="052A31F0"/>
    <w:rsid w:val="05755517"/>
    <w:rsid w:val="0578A1BD"/>
    <w:rsid w:val="05822202"/>
    <w:rsid w:val="058A0A52"/>
    <w:rsid w:val="05ADC695"/>
    <w:rsid w:val="05E5735E"/>
    <w:rsid w:val="05E633D1"/>
    <w:rsid w:val="05E8DE69"/>
    <w:rsid w:val="060CD989"/>
    <w:rsid w:val="063C8386"/>
    <w:rsid w:val="06519AFA"/>
    <w:rsid w:val="06547A41"/>
    <w:rsid w:val="0668B74F"/>
    <w:rsid w:val="067AA84F"/>
    <w:rsid w:val="0682CC92"/>
    <w:rsid w:val="06B171CA"/>
    <w:rsid w:val="06C0AD70"/>
    <w:rsid w:val="06D8B53E"/>
    <w:rsid w:val="06F4DC6E"/>
    <w:rsid w:val="06FC424C"/>
    <w:rsid w:val="070CB146"/>
    <w:rsid w:val="07195CDC"/>
    <w:rsid w:val="07268D69"/>
    <w:rsid w:val="072E9154"/>
    <w:rsid w:val="0772F58B"/>
    <w:rsid w:val="07A06ECE"/>
    <w:rsid w:val="07A97EAE"/>
    <w:rsid w:val="07A9E6EB"/>
    <w:rsid w:val="07BABD76"/>
    <w:rsid w:val="07E5A9EB"/>
    <w:rsid w:val="07F73EA4"/>
    <w:rsid w:val="07F9338E"/>
    <w:rsid w:val="0821AAF9"/>
    <w:rsid w:val="083C686D"/>
    <w:rsid w:val="08532351"/>
    <w:rsid w:val="08626446"/>
    <w:rsid w:val="08673E6E"/>
    <w:rsid w:val="0883CBF0"/>
    <w:rsid w:val="08A24EE5"/>
    <w:rsid w:val="08EC798B"/>
    <w:rsid w:val="08FF60B9"/>
    <w:rsid w:val="091F7F1E"/>
    <w:rsid w:val="092D41BF"/>
    <w:rsid w:val="093AF0D5"/>
    <w:rsid w:val="0958E07A"/>
    <w:rsid w:val="0971B06D"/>
    <w:rsid w:val="09795AF0"/>
    <w:rsid w:val="097AC5D0"/>
    <w:rsid w:val="09B875D8"/>
    <w:rsid w:val="09DBA930"/>
    <w:rsid w:val="09EA4131"/>
    <w:rsid w:val="0A1A14E0"/>
    <w:rsid w:val="0A1C3477"/>
    <w:rsid w:val="0A3A0B2B"/>
    <w:rsid w:val="0A3C3E82"/>
    <w:rsid w:val="0A4DBDD6"/>
    <w:rsid w:val="0A521788"/>
    <w:rsid w:val="0A82F5CD"/>
    <w:rsid w:val="0ABCFD73"/>
    <w:rsid w:val="0ABF6A61"/>
    <w:rsid w:val="0AF5658E"/>
    <w:rsid w:val="0B2E19AF"/>
    <w:rsid w:val="0B3A03CD"/>
    <w:rsid w:val="0B6C5CF5"/>
    <w:rsid w:val="0BA60B8C"/>
    <w:rsid w:val="0BB12C3F"/>
    <w:rsid w:val="0BC3DE4B"/>
    <w:rsid w:val="0BCB453A"/>
    <w:rsid w:val="0BDB3724"/>
    <w:rsid w:val="0BDD834D"/>
    <w:rsid w:val="0BEB18D0"/>
    <w:rsid w:val="0C13C7FE"/>
    <w:rsid w:val="0C2C1B3A"/>
    <w:rsid w:val="0C3855D3"/>
    <w:rsid w:val="0C42EA4C"/>
    <w:rsid w:val="0CC0232A"/>
    <w:rsid w:val="0CC9EA10"/>
    <w:rsid w:val="0CD3AF32"/>
    <w:rsid w:val="0CD86EE9"/>
    <w:rsid w:val="0CF2201A"/>
    <w:rsid w:val="0CF27B96"/>
    <w:rsid w:val="0D01E863"/>
    <w:rsid w:val="0D2FE396"/>
    <w:rsid w:val="0D364485"/>
    <w:rsid w:val="0D3AD7A4"/>
    <w:rsid w:val="0D556A8A"/>
    <w:rsid w:val="0DA850CD"/>
    <w:rsid w:val="0DDAF97F"/>
    <w:rsid w:val="0DE33148"/>
    <w:rsid w:val="0DEC7424"/>
    <w:rsid w:val="0E1B5525"/>
    <w:rsid w:val="0E24B3FE"/>
    <w:rsid w:val="0E367C35"/>
    <w:rsid w:val="0E671476"/>
    <w:rsid w:val="0E754B18"/>
    <w:rsid w:val="0E8688A5"/>
    <w:rsid w:val="0E9184C0"/>
    <w:rsid w:val="0F212909"/>
    <w:rsid w:val="0F2191F7"/>
    <w:rsid w:val="0F2BA1D6"/>
    <w:rsid w:val="0F3FF682"/>
    <w:rsid w:val="0F408F06"/>
    <w:rsid w:val="0F44D6D5"/>
    <w:rsid w:val="0F518FDE"/>
    <w:rsid w:val="0F530FEF"/>
    <w:rsid w:val="0F584FE8"/>
    <w:rsid w:val="0F9076E9"/>
    <w:rsid w:val="0F91DB53"/>
    <w:rsid w:val="0F939092"/>
    <w:rsid w:val="0FAF035F"/>
    <w:rsid w:val="0FD942FD"/>
    <w:rsid w:val="0FDD577F"/>
    <w:rsid w:val="0FDF7214"/>
    <w:rsid w:val="0FE0DEB6"/>
    <w:rsid w:val="0FEC6449"/>
    <w:rsid w:val="0FFCB88F"/>
    <w:rsid w:val="100EC451"/>
    <w:rsid w:val="101FF189"/>
    <w:rsid w:val="103F2BB3"/>
    <w:rsid w:val="104EE0C7"/>
    <w:rsid w:val="106E58EF"/>
    <w:rsid w:val="1094F8D2"/>
    <w:rsid w:val="109DBCB1"/>
    <w:rsid w:val="10C01E13"/>
    <w:rsid w:val="10D657EB"/>
    <w:rsid w:val="11037F09"/>
    <w:rsid w:val="114AD3C0"/>
    <w:rsid w:val="114EB151"/>
    <w:rsid w:val="117115F8"/>
    <w:rsid w:val="11740123"/>
    <w:rsid w:val="11765235"/>
    <w:rsid w:val="118537DA"/>
    <w:rsid w:val="119D8DEE"/>
    <w:rsid w:val="11A33F61"/>
    <w:rsid w:val="11AFE643"/>
    <w:rsid w:val="11B818FD"/>
    <w:rsid w:val="11D1616A"/>
    <w:rsid w:val="11FDF7CB"/>
    <w:rsid w:val="1237CB54"/>
    <w:rsid w:val="124504D4"/>
    <w:rsid w:val="1251C87A"/>
    <w:rsid w:val="126EFEEA"/>
    <w:rsid w:val="1285DAA2"/>
    <w:rsid w:val="12CF2813"/>
    <w:rsid w:val="12D77AFB"/>
    <w:rsid w:val="12E0BB6E"/>
    <w:rsid w:val="12FDE7AD"/>
    <w:rsid w:val="1303188D"/>
    <w:rsid w:val="1320D5F6"/>
    <w:rsid w:val="136DD360"/>
    <w:rsid w:val="13B8EF23"/>
    <w:rsid w:val="13BA3C92"/>
    <w:rsid w:val="13BB906A"/>
    <w:rsid w:val="13BE4743"/>
    <w:rsid w:val="13D09AFB"/>
    <w:rsid w:val="13D89BF3"/>
    <w:rsid w:val="1429D962"/>
    <w:rsid w:val="14315FF7"/>
    <w:rsid w:val="14871FAA"/>
    <w:rsid w:val="148EA9D5"/>
    <w:rsid w:val="149A6CA0"/>
    <w:rsid w:val="14A658B3"/>
    <w:rsid w:val="14B86F01"/>
    <w:rsid w:val="14C5AFE7"/>
    <w:rsid w:val="14DA4234"/>
    <w:rsid w:val="14E6B819"/>
    <w:rsid w:val="14FD1F3E"/>
    <w:rsid w:val="1507C31C"/>
    <w:rsid w:val="152C14A5"/>
    <w:rsid w:val="155557D3"/>
    <w:rsid w:val="1590B4EC"/>
    <w:rsid w:val="15ACE9F7"/>
    <w:rsid w:val="15B04F59"/>
    <w:rsid w:val="15B2F457"/>
    <w:rsid w:val="15CF2F0E"/>
    <w:rsid w:val="15D7D1BB"/>
    <w:rsid w:val="15E8B6FF"/>
    <w:rsid w:val="161726A5"/>
    <w:rsid w:val="1641C5E0"/>
    <w:rsid w:val="16529462"/>
    <w:rsid w:val="16BD3611"/>
    <w:rsid w:val="16C52581"/>
    <w:rsid w:val="16EDA8E8"/>
    <w:rsid w:val="16F0E741"/>
    <w:rsid w:val="16F7B5EE"/>
    <w:rsid w:val="16FEB17F"/>
    <w:rsid w:val="170947A3"/>
    <w:rsid w:val="17168810"/>
    <w:rsid w:val="1731B596"/>
    <w:rsid w:val="1732836E"/>
    <w:rsid w:val="174F0476"/>
    <w:rsid w:val="1763E7B1"/>
    <w:rsid w:val="176669BF"/>
    <w:rsid w:val="177BAFC9"/>
    <w:rsid w:val="177F3B4F"/>
    <w:rsid w:val="178C7381"/>
    <w:rsid w:val="179307E4"/>
    <w:rsid w:val="17A10935"/>
    <w:rsid w:val="18496877"/>
    <w:rsid w:val="1872E207"/>
    <w:rsid w:val="18957F45"/>
    <w:rsid w:val="18BF073C"/>
    <w:rsid w:val="18E22F21"/>
    <w:rsid w:val="1917403D"/>
    <w:rsid w:val="1938549B"/>
    <w:rsid w:val="1962A16B"/>
    <w:rsid w:val="19679E31"/>
    <w:rsid w:val="1985EE46"/>
    <w:rsid w:val="19C8C102"/>
    <w:rsid w:val="1A5AB501"/>
    <w:rsid w:val="1A5B2998"/>
    <w:rsid w:val="1A8CBAA1"/>
    <w:rsid w:val="1AC70B41"/>
    <w:rsid w:val="1B1E03F9"/>
    <w:rsid w:val="1B5174F6"/>
    <w:rsid w:val="1B53423A"/>
    <w:rsid w:val="1B601261"/>
    <w:rsid w:val="1B6F5324"/>
    <w:rsid w:val="1B810939"/>
    <w:rsid w:val="1B83BE79"/>
    <w:rsid w:val="1B83F3B4"/>
    <w:rsid w:val="1B96E0F5"/>
    <w:rsid w:val="1B99F28E"/>
    <w:rsid w:val="1BA1E957"/>
    <w:rsid w:val="1BA24033"/>
    <w:rsid w:val="1BCAB390"/>
    <w:rsid w:val="1BD9CA21"/>
    <w:rsid w:val="1BF3EE16"/>
    <w:rsid w:val="1BF55672"/>
    <w:rsid w:val="1C026AF9"/>
    <w:rsid w:val="1C03EF9B"/>
    <w:rsid w:val="1C1710B0"/>
    <w:rsid w:val="1C2EDEF3"/>
    <w:rsid w:val="1C3C30CC"/>
    <w:rsid w:val="1C624189"/>
    <w:rsid w:val="1C65A026"/>
    <w:rsid w:val="1C8430CE"/>
    <w:rsid w:val="1C9A46C8"/>
    <w:rsid w:val="1CB6EF5C"/>
    <w:rsid w:val="1CE3AE0B"/>
    <w:rsid w:val="1CF17809"/>
    <w:rsid w:val="1CFFB148"/>
    <w:rsid w:val="1D052CBD"/>
    <w:rsid w:val="1D12FCD2"/>
    <w:rsid w:val="1D17B288"/>
    <w:rsid w:val="1D1CD99A"/>
    <w:rsid w:val="1D2458FE"/>
    <w:rsid w:val="1D5A537D"/>
    <w:rsid w:val="1D5A7B11"/>
    <w:rsid w:val="1D6ED4C1"/>
    <w:rsid w:val="1D797698"/>
    <w:rsid w:val="1D8411DF"/>
    <w:rsid w:val="1D8AAD35"/>
    <w:rsid w:val="1D9255C3"/>
    <w:rsid w:val="1D9F734B"/>
    <w:rsid w:val="1E0AB0FB"/>
    <w:rsid w:val="1E4F85AE"/>
    <w:rsid w:val="1E931701"/>
    <w:rsid w:val="1E9A27A2"/>
    <w:rsid w:val="1EB0B7BB"/>
    <w:rsid w:val="1EC4E494"/>
    <w:rsid w:val="1ED13462"/>
    <w:rsid w:val="1EFE0F49"/>
    <w:rsid w:val="1F1036C0"/>
    <w:rsid w:val="1F12FBA2"/>
    <w:rsid w:val="1F153E4C"/>
    <w:rsid w:val="1F2553AF"/>
    <w:rsid w:val="1F2E9ABB"/>
    <w:rsid w:val="1F69E4ED"/>
    <w:rsid w:val="1FA47F68"/>
    <w:rsid w:val="1FC6B29C"/>
    <w:rsid w:val="1FCFCDCD"/>
    <w:rsid w:val="1FEB25A8"/>
    <w:rsid w:val="1FEBCB2E"/>
    <w:rsid w:val="1FF6FB85"/>
    <w:rsid w:val="2001F33F"/>
    <w:rsid w:val="2021B7FD"/>
    <w:rsid w:val="205B452B"/>
    <w:rsid w:val="207E60CC"/>
    <w:rsid w:val="208A4DE0"/>
    <w:rsid w:val="2094C9D6"/>
    <w:rsid w:val="20A15DD6"/>
    <w:rsid w:val="20A42BDE"/>
    <w:rsid w:val="20CF6002"/>
    <w:rsid w:val="20E2081C"/>
    <w:rsid w:val="20FD5E16"/>
    <w:rsid w:val="2108E44F"/>
    <w:rsid w:val="211048A1"/>
    <w:rsid w:val="21628A3F"/>
    <w:rsid w:val="21A06A82"/>
    <w:rsid w:val="21BE3204"/>
    <w:rsid w:val="21C594BA"/>
    <w:rsid w:val="21C870B0"/>
    <w:rsid w:val="21E5ADA0"/>
    <w:rsid w:val="220805DF"/>
    <w:rsid w:val="223F2B5D"/>
    <w:rsid w:val="225581F3"/>
    <w:rsid w:val="226250F8"/>
    <w:rsid w:val="22792CF7"/>
    <w:rsid w:val="2281FBCC"/>
    <w:rsid w:val="22C53D7D"/>
    <w:rsid w:val="22D6B4B1"/>
    <w:rsid w:val="22EEAA84"/>
    <w:rsid w:val="232282E5"/>
    <w:rsid w:val="2347E325"/>
    <w:rsid w:val="234B9AE0"/>
    <w:rsid w:val="23503F45"/>
    <w:rsid w:val="235F58EF"/>
    <w:rsid w:val="237EFBC6"/>
    <w:rsid w:val="238C1B1E"/>
    <w:rsid w:val="238DF1B8"/>
    <w:rsid w:val="2393339A"/>
    <w:rsid w:val="239855B7"/>
    <w:rsid w:val="2399EBCB"/>
    <w:rsid w:val="23A2E9B7"/>
    <w:rsid w:val="23B4833B"/>
    <w:rsid w:val="23CB9AE9"/>
    <w:rsid w:val="23D8FE98"/>
    <w:rsid w:val="23DCF3A6"/>
    <w:rsid w:val="242D9BB8"/>
    <w:rsid w:val="2432C0C5"/>
    <w:rsid w:val="246072D6"/>
    <w:rsid w:val="24DB04F1"/>
    <w:rsid w:val="2520F55E"/>
    <w:rsid w:val="2533B2DE"/>
    <w:rsid w:val="25458AFA"/>
    <w:rsid w:val="2574A9DB"/>
    <w:rsid w:val="259AA8DE"/>
    <w:rsid w:val="25C805B7"/>
    <w:rsid w:val="26367FD6"/>
    <w:rsid w:val="26457A2E"/>
    <w:rsid w:val="2687C399"/>
    <w:rsid w:val="268D47C0"/>
    <w:rsid w:val="2694980B"/>
    <w:rsid w:val="269B8EAE"/>
    <w:rsid w:val="26A0D7A4"/>
    <w:rsid w:val="26B9EBCC"/>
    <w:rsid w:val="26C91CE0"/>
    <w:rsid w:val="26D68F15"/>
    <w:rsid w:val="26E3D155"/>
    <w:rsid w:val="27213BA4"/>
    <w:rsid w:val="2754B12F"/>
    <w:rsid w:val="2772C6DC"/>
    <w:rsid w:val="2783CDCD"/>
    <w:rsid w:val="278C7EAA"/>
    <w:rsid w:val="27A1D79C"/>
    <w:rsid w:val="27B3EB02"/>
    <w:rsid w:val="27C8CC62"/>
    <w:rsid w:val="27C8EA0D"/>
    <w:rsid w:val="27CEAB26"/>
    <w:rsid w:val="27EC0915"/>
    <w:rsid w:val="28298539"/>
    <w:rsid w:val="28412F88"/>
    <w:rsid w:val="2842E070"/>
    <w:rsid w:val="2853381D"/>
    <w:rsid w:val="28B3F79F"/>
    <w:rsid w:val="28B9C782"/>
    <w:rsid w:val="28C89CCF"/>
    <w:rsid w:val="28D3E269"/>
    <w:rsid w:val="28DB9284"/>
    <w:rsid w:val="2902D694"/>
    <w:rsid w:val="291A4C54"/>
    <w:rsid w:val="293A0EA7"/>
    <w:rsid w:val="29519E40"/>
    <w:rsid w:val="29FBD525"/>
    <w:rsid w:val="2A04A6C1"/>
    <w:rsid w:val="2A13F7A7"/>
    <w:rsid w:val="2A21DB6D"/>
    <w:rsid w:val="2A2DC40E"/>
    <w:rsid w:val="2A3114E5"/>
    <w:rsid w:val="2A3C967F"/>
    <w:rsid w:val="2A45AF9E"/>
    <w:rsid w:val="2A464163"/>
    <w:rsid w:val="2A4FA90B"/>
    <w:rsid w:val="2A8142D0"/>
    <w:rsid w:val="2AC0C129"/>
    <w:rsid w:val="2AF1CDF3"/>
    <w:rsid w:val="2B50C34A"/>
    <w:rsid w:val="2B6B2596"/>
    <w:rsid w:val="2B9C18F7"/>
    <w:rsid w:val="2BB5BE89"/>
    <w:rsid w:val="2BBCCDCC"/>
    <w:rsid w:val="2BD45D75"/>
    <w:rsid w:val="2C0611E9"/>
    <w:rsid w:val="2C166915"/>
    <w:rsid w:val="2C3DD2AA"/>
    <w:rsid w:val="2C816123"/>
    <w:rsid w:val="2C8A6BB6"/>
    <w:rsid w:val="2C8D9E54"/>
    <w:rsid w:val="2CA24696"/>
    <w:rsid w:val="2CC63597"/>
    <w:rsid w:val="2CE3C7BC"/>
    <w:rsid w:val="2D816147"/>
    <w:rsid w:val="2DA5A73F"/>
    <w:rsid w:val="2DB9E7EB"/>
    <w:rsid w:val="2DD0CC3A"/>
    <w:rsid w:val="2DEFD5A8"/>
    <w:rsid w:val="2E19A4B4"/>
    <w:rsid w:val="2E19C566"/>
    <w:rsid w:val="2E643A3A"/>
    <w:rsid w:val="2E6ECDCA"/>
    <w:rsid w:val="2E928352"/>
    <w:rsid w:val="2E9C0798"/>
    <w:rsid w:val="2EAD7157"/>
    <w:rsid w:val="2EAEBC32"/>
    <w:rsid w:val="2EC11412"/>
    <w:rsid w:val="2EC51E62"/>
    <w:rsid w:val="2ED96DF9"/>
    <w:rsid w:val="2EE0DBD3"/>
    <w:rsid w:val="2F1D31A8"/>
    <w:rsid w:val="2F2B3EA5"/>
    <w:rsid w:val="2F540B4E"/>
    <w:rsid w:val="2FBAC062"/>
    <w:rsid w:val="3012C801"/>
    <w:rsid w:val="302A2575"/>
    <w:rsid w:val="30331910"/>
    <w:rsid w:val="3048C6B9"/>
    <w:rsid w:val="3077DD2E"/>
    <w:rsid w:val="308A10A3"/>
    <w:rsid w:val="30ACA975"/>
    <w:rsid w:val="30B6C36A"/>
    <w:rsid w:val="30CCBFF8"/>
    <w:rsid w:val="30DFC0DC"/>
    <w:rsid w:val="30F81B70"/>
    <w:rsid w:val="310FCFEF"/>
    <w:rsid w:val="3114B289"/>
    <w:rsid w:val="31476E73"/>
    <w:rsid w:val="31550BCC"/>
    <w:rsid w:val="315D5A45"/>
    <w:rsid w:val="315DBFF3"/>
    <w:rsid w:val="3166F516"/>
    <w:rsid w:val="3188AA04"/>
    <w:rsid w:val="318F0A96"/>
    <w:rsid w:val="31C94EC9"/>
    <w:rsid w:val="31D7087D"/>
    <w:rsid w:val="31E3A2AF"/>
    <w:rsid w:val="31E8762B"/>
    <w:rsid w:val="31FF153C"/>
    <w:rsid w:val="321A96A6"/>
    <w:rsid w:val="321F2E91"/>
    <w:rsid w:val="3220C2AE"/>
    <w:rsid w:val="3234BC46"/>
    <w:rsid w:val="323CAF47"/>
    <w:rsid w:val="327744DE"/>
    <w:rsid w:val="32867F9C"/>
    <w:rsid w:val="32C768DA"/>
    <w:rsid w:val="32E1091D"/>
    <w:rsid w:val="331668D3"/>
    <w:rsid w:val="331730EB"/>
    <w:rsid w:val="3337AB5D"/>
    <w:rsid w:val="336EF244"/>
    <w:rsid w:val="3391D932"/>
    <w:rsid w:val="33B37FDB"/>
    <w:rsid w:val="33C21435"/>
    <w:rsid w:val="33DFF1ED"/>
    <w:rsid w:val="33F40CAF"/>
    <w:rsid w:val="34199A1B"/>
    <w:rsid w:val="34337BF4"/>
    <w:rsid w:val="3434EC16"/>
    <w:rsid w:val="34397071"/>
    <w:rsid w:val="346BEB1E"/>
    <w:rsid w:val="34891417"/>
    <w:rsid w:val="34A3BE38"/>
    <w:rsid w:val="34D2AAA3"/>
    <w:rsid w:val="34E4CDAF"/>
    <w:rsid w:val="34EB3C77"/>
    <w:rsid w:val="3503515F"/>
    <w:rsid w:val="3519AB49"/>
    <w:rsid w:val="3533D0B1"/>
    <w:rsid w:val="3551442A"/>
    <w:rsid w:val="35523768"/>
    <w:rsid w:val="35671EC8"/>
    <w:rsid w:val="356BFA70"/>
    <w:rsid w:val="35734ACF"/>
    <w:rsid w:val="3598E4D9"/>
    <w:rsid w:val="35A2C532"/>
    <w:rsid w:val="35B6AC0C"/>
    <w:rsid w:val="35E28B74"/>
    <w:rsid w:val="35F29B51"/>
    <w:rsid w:val="35FCD403"/>
    <w:rsid w:val="35FDA818"/>
    <w:rsid w:val="360BAFDD"/>
    <w:rsid w:val="362DE2DB"/>
    <w:rsid w:val="367BB1BC"/>
    <w:rsid w:val="368D20D2"/>
    <w:rsid w:val="369D9537"/>
    <w:rsid w:val="36AA3A42"/>
    <w:rsid w:val="36C979F4"/>
    <w:rsid w:val="36CB5939"/>
    <w:rsid w:val="370BF139"/>
    <w:rsid w:val="375B05BD"/>
    <w:rsid w:val="37780237"/>
    <w:rsid w:val="37AA773C"/>
    <w:rsid w:val="37CE4C8A"/>
    <w:rsid w:val="37DCC073"/>
    <w:rsid w:val="37E6B6CE"/>
    <w:rsid w:val="3813CBDD"/>
    <w:rsid w:val="3842874E"/>
    <w:rsid w:val="38460AA3"/>
    <w:rsid w:val="384BF644"/>
    <w:rsid w:val="3874324C"/>
    <w:rsid w:val="388291B0"/>
    <w:rsid w:val="3889B009"/>
    <w:rsid w:val="38B5A658"/>
    <w:rsid w:val="38B7AD09"/>
    <w:rsid w:val="38CA51F3"/>
    <w:rsid w:val="38DF02BF"/>
    <w:rsid w:val="38EE25E9"/>
    <w:rsid w:val="38FF5D55"/>
    <w:rsid w:val="39181AA2"/>
    <w:rsid w:val="39311054"/>
    <w:rsid w:val="3946479D"/>
    <w:rsid w:val="396BD051"/>
    <w:rsid w:val="39A108ED"/>
    <w:rsid w:val="39A6ECE1"/>
    <w:rsid w:val="39D6DAFF"/>
    <w:rsid w:val="39DE57AF"/>
    <w:rsid w:val="3A0741D4"/>
    <w:rsid w:val="3A079E95"/>
    <w:rsid w:val="3A11A979"/>
    <w:rsid w:val="3A283A33"/>
    <w:rsid w:val="3A2F9E1D"/>
    <w:rsid w:val="3A402E41"/>
    <w:rsid w:val="3A66516C"/>
    <w:rsid w:val="3A9AAFD4"/>
    <w:rsid w:val="3A9C697E"/>
    <w:rsid w:val="3ABF3B08"/>
    <w:rsid w:val="3AC789C5"/>
    <w:rsid w:val="3ADE2C25"/>
    <w:rsid w:val="3AEEF929"/>
    <w:rsid w:val="3AFAA74E"/>
    <w:rsid w:val="3B1AFCDE"/>
    <w:rsid w:val="3B3F792F"/>
    <w:rsid w:val="3B44481E"/>
    <w:rsid w:val="3B5BDD29"/>
    <w:rsid w:val="3B620BC2"/>
    <w:rsid w:val="3B72AB60"/>
    <w:rsid w:val="3B7B3B34"/>
    <w:rsid w:val="3B839706"/>
    <w:rsid w:val="3B8C26FB"/>
    <w:rsid w:val="3B9178D9"/>
    <w:rsid w:val="3BD1F661"/>
    <w:rsid w:val="3BF2B38C"/>
    <w:rsid w:val="3BFEF39E"/>
    <w:rsid w:val="3C3B5EE2"/>
    <w:rsid w:val="3C8DAC6F"/>
    <w:rsid w:val="3C9B7C0A"/>
    <w:rsid w:val="3CB088F8"/>
    <w:rsid w:val="3CBF82AE"/>
    <w:rsid w:val="3CC3D2AA"/>
    <w:rsid w:val="3CC8B245"/>
    <w:rsid w:val="3CD4F756"/>
    <w:rsid w:val="3CED2299"/>
    <w:rsid w:val="3D091D25"/>
    <w:rsid w:val="3D8171F7"/>
    <w:rsid w:val="3DA49DE7"/>
    <w:rsid w:val="3DADD717"/>
    <w:rsid w:val="3DD5E697"/>
    <w:rsid w:val="3E1C7228"/>
    <w:rsid w:val="3E648DBD"/>
    <w:rsid w:val="3E81BB2B"/>
    <w:rsid w:val="3EA19A0A"/>
    <w:rsid w:val="3ECEE1AF"/>
    <w:rsid w:val="3EECF4DD"/>
    <w:rsid w:val="3EFEA318"/>
    <w:rsid w:val="3F1A2D15"/>
    <w:rsid w:val="3F46B388"/>
    <w:rsid w:val="3F4C0CC7"/>
    <w:rsid w:val="3FA6E15F"/>
    <w:rsid w:val="3FEB16EC"/>
    <w:rsid w:val="3FF73DA1"/>
    <w:rsid w:val="402927BE"/>
    <w:rsid w:val="4064E9FC"/>
    <w:rsid w:val="4069D849"/>
    <w:rsid w:val="406F32AA"/>
    <w:rsid w:val="40859105"/>
    <w:rsid w:val="4093F71D"/>
    <w:rsid w:val="40B991F8"/>
    <w:rsid w:val="412E7C8C"/>
    <w:rsid w:val="415B5C86"/>
    <w:rsid w:val="4167971F"/>
    <w:rsid w:val="4170BF7A"/>
    <w:rsid w:val="419743CD"/>
    <w:rsid w:val="41A2FFC7"/>
    <w:rsid w:val="41F0E01F"/>
    <w:rsid w:val="421EE821"/>
    <w:rsid w:val="421EED75"/>
    <w:rsid w:val="42214467"/>
    <w:rsid w:val="4273933F"/>
    <w:rsid w:val="42AEBE33"/>
    <w:rsid w:val="42CE2566"/>
    <w:rsid w:val="42D5C54D"/>
    <w:rsid w:val="42ECF141"/>
    <w:rsid w:val="42FCE599"/>
    <w:rsid w:val="430F9BB8"/>
    <w:rsid w:val="435ED8A5"/>
    <w:rsid w:val="4362BB5C"/>
    <w:rsid w:val="4382FFD5"/>
    <w:rsid w:val="43AB0EA1"/>
    <w:rsid w:val="43D5A6FF"/>
    <w:rsid w:val="43DC22B6"/>
    <w:rsid w:val="43FC411C"/>
    <w:rsid w:val="44066FB8"/>
    <w:rsid w:val="441BC99B"/>
    <w:rsid w:val="441EFE7C"/>
    <w:rsid w:val="445A59EF"/>
    <w:rsid w:val="4472E21B"/>
    <w:rsid w:val="44810FBF"/>
    <w:rsid w:val="448C5605"/>
    <w:rsid w:val="44A96FAF"/>
    <w:rsid w:val="44C039DB"/>
    <w:rsid w:val="44D032D7"/>
    <w:rsid w:val="44D7BED6"/>
    <w:rsid w:val="44DA2447"/>
    <w:rsid w:val="44F41DB3"/>
    <w:rsid w:val="44FFD9A4"/>
    <w:rsid w:val="45074849"/>
    <w:rsid w:val="450BDA26"/>
    <w:rsid w:val="451ED036"/>
    <w:rsid w:val="452024EF"/>
    <w:rsid w:val="4573D1FD"/>
    <w:rsid w:val="457DE68D"/>
    <w:rsid w:val="458634B7"/>
    <w:rsid w:val="45888A46"/>
    <w:rsid w:val="458A66D7"/>
    <w:rsid w:val="458D58F6"/>
    <w:rsid w:val="458E3F9F"/>
    <w:rsid w:val="45C5BBA9"/>
    <w:rsid w:val="45CE876D"/>
    <w:rsid w:val="45DD627B"/>
    <w:rsid w:val="45EE54F8"/>
    <w:rsid w:val="460BEA95"/>
    <w:rsid w:val="46490C17"/>
    <w:rsid w:val="469344FB"/>
    <w:rsid w:val="469BBDC4"/>
    <w:rsid w:val="46A656DC"/>
    <w:rsid w:val="46B5AF99"/>
    <w:rsid w:val="46DB46C2"/>
    <w:rsid w:val="46FAF6BF"/>
    <w:rsid w:val="47056754"/>
    <w:rsid w:val="472ECBA6"/>
    <w:rsid w:val="475A27E7"/>
    <w:rsid w:val="476F33F7"/>
    <w:rsid w:val="4784E93A"/>
    <w:rsid w:val="47856E44"/>
    <w:rsid w:val="47A5B6DB"/>
    <w:rsid w:val="47C2797A"/>
    <w:rsid w:val="47CA1265"/>
    <w:rsid w:val="47CF10B5"/>
    <w:rsid w:val="48100573"/>
    <w:rsid w:val="481F6F0A"/>
    <w:rsid w:val="48359302"/>
    <w:rsid w:val="483E1D07"/>
    <w:rsid w:val="48770B3C"/>
    <w:rsid w:val="48ABF3B5"/>
    <w:rsid w:val="48FBF94D"/>
    <w:rsid w:val="491217A3"/>
    <w:rsid w:val="491CAA0F"/>
    <w:rsid w:val="492C3CF9"/>
    <w:rsid w:val="49682308"/>
    <w:rsid w:val="4999E13F"/>
    <w:rsid w:val="499DDDE7"/>
    <w:rsid w:val="49E3D81A"/>
    <w:rsid w:val="49F2C1D6"/>
    <w:rsid w:val="4A1227E7"/>
    <w:rsid w:val="4A1A6C03"/>
    <w:rsid w:val="4A5B6AC4"/>
    <w:rsid w:val="4A61B25C"/>
    <w:rsid w:val="4A7A99EC"/>
    <w:rsid w:val="4A9B5D1B"/>
    <w:rsid w:val="4A9ED5B6"/>
    <w:rsid w:val="4AD10674"/>
    <w:rsid w:val="4AD98E1D"/>
    <w:rsid w:val="4B52B1E0"/>
    <w:rsid w:val="4B570FCC"/>
    <w:rsid w:val="4B7FFD57"/>
    <w:rsid w:val="4B98210F"/>
    <w:rsid w:val="4BB58181"/>
    <w:rsid w:val="4BB69375"/>
    <w:rsid w:val="4BC8F0B2"/>
    <w:rsid w:val="4BF29633"/>
    <w:rsid w:val="4C54C5DC"/>
    <w:rsid w:val="4C9B5F96"/>
    <w:rsid w:val="4CA5FCB3"/>
    <w:rsid w:val="4CB07ABA"/>
    <w:rsid w:val="4CF2E02D"/>
    <w:rsid w:val="4CF5AA7C"/>
    <w:rsid w:val="4D4D9A27"/>
    <w:rsid w:val="4D705F65"/>
    <w:rsid w:val="4D7EE3E2"/>
    <w:rsid w:val="4DBDFECA"/>
    <w:rsid w:val="4DC40A0E"/>
    <w:rsid w:val="4DDFCF41"/>
    <w:rsid w:val="4DE6DB9A"/>
    <w:rsid w:val="4DF81100"/>
    <w:rsid w:val="4E2979D8"/>
    <w:rsid w:val="4E40F19B"/>
    <w:rsid w:val="4E7352CA"/>
    <w:rsid w:val="4E89CEAE"/>
    <w:rsid w:val="4E8DA588"/>
    <w:rsid w:val="4E9E5E5E"/>
    <w:rsid w:val="4EB3A982"/>
    <w:rsid w:val="4EC7321B"/>
    <w:rsid w:val="4ED7D519"/>
    <w:rsid w:val="4EFFA834"/>
    <w:rsid w:val="4F36B361"/>
    <w:rsid w:val="4F420B41"/>
    <w:rsid w:val="4F4A63C1"/>
    <w:rsid w:val="4F526EE8"/>
    <w:rsid w:val="4F6258EB"/>
    <w:rsid w:val="4F79FD8F"/>
    <w:rsid w:val="4F877FBC"/>
    <w:rsid w:val="4FCA48E4"/>
    <w:rsid w:val="4FD53225"/>
    <w:rsid w:val="4FDA4AAF"/>
    <w:rsid w:val="4FDD9D75"/>
    <w:rsid w:val="500550F9"/>
    <w:rsid w:val="500D8A7A"/>
    <w:rsid w:val="501D40E6"/>
    <w:rsid w:val="50466027"/>
    <w:rsid w:val="5046A299"/>
    <w:rsid w:val="50640017"/>
    <w:rsid w:val="50CA3C13"/>
    <w:rsid w:val="51023A29"/>
    <w:rsid w:val="5120172D"/>
    <w:rsid w:val="514A2C49"/>
    <w:rsid w:val="51611A9A"/>
    <w:rsid w:val="516741B8"/>
    <w:rsid w:val="51A6D64A"/>
    <w:rsid w:val="51AA0A4C"/>
    <w:rsid w:val="51CFB491"/>
    <w:rsid w:val="51D8D984"/>
    <w:rsid w:val="51DA6FBA"/>
    <w:rsid w:val="51FF2CFE"/>
    <w:rsid w:val="5201F3DD"/>
    <w:rsid w:val="52350DD4"/>
    <w:rsid w:val="523CED55"/>
    <w:rsid w:val="52666DC0"/>
    <w:rsid w:val="526F4540"/>
    <w:rsid w:val="5278FFD1"/>
    <w:rsid w:val="52B94679"/>
    <w:rsid w:val="52D1063E"/>
    <w:rsid w:val="52D1A8D7"/>
    <w:rsid w:val="5307B774"/>
    <w:rsid w:val="53100DC4"/>
    <w:rsid w:val="5325FA31"/>
    <w:rsid w:val="53333831"/>
    <w:rsid w:val="533B0A52"/>
    <w:rsid w:val="5345F766"/>
    <w:rsid w:val="53754D38"/>
    <w:rsid w:val="537D589C"/>
    <w:rsid w:val="53858D1C"/>
    <w:rsid w:val="53902EBC"/>
    <w:rsid w:val="53A0337E"/>
    <w:rsid w:val="53BC43C3"/>
    <w:rsid w:val="53C9CBE0"/>
    <w:rsid w:val="53D5915C"/>
    <w:rsid w:val="53E5D434"/>
    <w:rsid w:val="53E6058C"/>
    <w:rsid w:val="53FAE0D6"/>
    <w:rsid w:val="542DB0F5"/>
    <w:rsid w:val="54589C42"/>
    <w:rsid w:val="54AF46B9"/>
    <w:rsid w:val="54ED61F4"/>
    <w:rsid w:val="55083BFB"/>
    <w:rsid w:val="5521ACE2"/>
    <w:rsid w:val="553A6559"/>
    <w:rsid w:val="5546F91D"/>
    <w:rsid w:val="55513224"/>
    <w:rsid w:val="55771FB0"/>
    <w:rsid w:val="55A77484"/>
    <w:rsid w:val="55A7D4AF"/>
    <w:rsid w:val="55EB0F15"/>
    <w:rsid w:val="5617EBB3"/>
    <w:rsid w:val="561DBCA6"/>
    <w:rsid w:val="5666C22C"/>
    <w:rsid w:val="5669704F"/>
    <w:rsid w:val="5696BA85"/>
    <w:rsid w:val="56B1F1A3"/>
    <w:rsid w:val="56B459E8"/>
    <w:rsid w:val="56C1A9BD"/>
    <w:rsid w:val="56C3A30B"/>
    <w:rsid w:val="56E8C64B"/>
    <w:rsid w:val="56FD7D60"/>
    <w:rsid w:val="570AD63F"/>
    <w:rsid w:val="5721C684"/>
    <w:rsid w:val="572E4F50"/>
    <w:rsid w:val="574E6DE5"/>
    <w:rsid w:val="578B56B3"/>
    <w:rsid w:val="5795BC3F"/>
    <w:rsid w:val="579BE515"/>
    <w:rsid w:val="57A215EA"/>
    <w:rsid w:val="57F71D52"/>
    <w:rsid w:val="5847BA25"/>
    <w:rsid w:val="58562CD1"/>
    <w:rsid w:val="5867EB6C"/>
    <w:rsid w:val="586A448D"/>
    <w:rsid w:val="587867D4"/>
    <w:rsid w:val="587B0F27"/>
    <w:rsid w:val="587CA7EF"/>
    <w:rsid w:val="5884D8DF"/>
    <w:rsid w:val="588E7C70"/>
    <w:rsid w:val="5892905C"/>
    <w:rsid w:val="58BF6A9D"/>
    <w:rsid w:val="58C4F883"/>
    <w:rsid w:val="58C58B76"/>
    <w:rsid w:val="58E9498F"/>
    <w:rsid w:val="5934A2E8"/>
    <w:rsid w:val="59385902"/>
    <w:rsid w:val="595D6DCC"/>
    <w:rsid w:val="597292FE"/>
    <w:rsid w:val="5978B3B0"/>
    <w:rsid w:val="597EE805"/>
    <w:rsid w:val="5989A2BF"/>
    <w:rsid w:val="5990BA54"/>
    <w:rsid w:val="59BA37FE"/>
    <w:rsid w:val="59BDD7A6"/>
    <w:rsid w:val="59DD525E"/>
    <w:rsid w:val="59E1481E"/>
    <w:rsid w:val="59FCE7C1"/>
    <w:rsid w:val="5A3896DE"/>
    <w:rsid w:val="5A44A5BB"/>
    <w:rsid w:val="5A8AD03F"/>
    <w:rsid w:val="5AA6AC96"/>
    <w:rsid w:val="5AC6A781"/>
    <w:rsid w:val="5AF4FBA1"/>
    <w:rsid w:val="5B2F82C4"/>
    <w:rsid w:val="5B61A016"/>
    <w:rsid w:val="5B78F7FA"/>
    <w:rsid w:val="5BA6FA11"/>
    <w:rsid w:val="5BFD0807"/>
    <w:rsid w:val="5C01A14C"/>
    <w:rsid w:val="5C2F9024"/>
    <w:rsid w:val="5C561192"/>
    <w:rsid w:val="5C7F484E"/>
    <w:rsid w:val="5C841A7C"/>
    <w:rsid w:val="5C8A7BD1"/>
    <w:rsid w:val="5CAB9A81"/>
    <w:rsid w:val="5CCAB41C"/>
    <w:rsid w:val="5CF1D8C0"/>
    <w:rsid w:val="5CF5335C"/>
    <w:rsid w:val="5CF71AF3"/>
    <w:rsid w:val="5CFFF612"/>
    <w:rsid w:val="5D100D16"/>
    <w:rsid w:val="5D1A3322"/>
    <w:rsid w:val="5D3AA1F7"/>
    <w:rsid w:val="5D3D625F"/>
    <w:rsid w:val="5D47F3E6"/>
    <w:rsid w:val="5D7F0660"/>
    <w:rsid w:val="5D8CD452"/>
    <w:rsid w:val="5D996971"/>
    <w:rsid w:val="5DAA92C2"/>
    <w:rsid w:val="5DC2E7BD"/>
    <w:rsid w:val="5DDDAE2D"/>
    <w:rsid w:val="5DF4071C"/>
    <w:rsid w:val="5E3CEC6F"/>
    <w:rsid w:val="5E530837"/>
    <w:rsid w:val="5E629512"/>
    <w:rsid w:val="5E728348"/>
    <w:rsid w:val="5E8A2E80"/>
    <w:rsid w:val="5EAEBD2A"/>
    <w:rsid w:val="5EB1CB57"/>
    <w:rsid w:val="5EC572F2"/>
    <w:rsid w:val="5EDF2CAD"/>
    <w:rsid w:val="5EE2CC59"/>
    <w:rsid w:val="5EF87005"/>
    <w:rsid w:val="5EFB20CA"/>
    <w:rsid w:val="5EFE6366"/>
    <w:rsid w:val="5F02FFC3"/>
    <w:rsid w:val="5F359935"/>
    <w:rsid w:val="5F375ADC"/>
    <w:rsid w:val="5F48D44C"/>
    <w:rsid w:val="5F4F0D7E"/>
    <w:rsid w:val="5F780336"/>
    <w:rsid w:val="5FFE965B"/>
    <w:rsid w:val="60015B62"/>
    <w:rsid w:val="6007D29F"/>
    <w:rsid w:val="601A9CBA"/>
    <w:rsid w:val="6025E045"/>
    <w:rsid w:val="6029B62D"/>
    <w:rsid w:val="602CA664"/>
    <w:rsid w:val="60320F74"/>
    <w:rsid w:val="6067FF64"/>
    <w:rsid w:val="60721787"/>
    <w:rsid w:val="607F22D3"/>
    <w:rsid w:val="608065F8"/>
    <w:rsid w:val="608AF2C8"/>
    <w:rsid w:val="609C28FC"/>
    <w:rsid w:val="60B11DBF"/>
    <w:rsid w:val="60D4085B"/>
    <w:rsid w:val="6105F388"/>
    <w:rsid w:val="612552CC"/>
    <w:rsid w:val="614EEA77"/>
    <w:rsid w:val="617EB4F2"/>
    <w:rsid w:val="61958025"/>
    <w:rsid w:val="619643CE"/>
    <w:rsid w:val="61B75554"/>
    <w:rsid w:val="61CDFF5A"/>
    <w:rsid w:val="61D9CAEE"/>
    <w:rsid w:val="61DAC827"/>
    <w:rsid w:val="61DF4140"/>
    <w:rsid w:val="61ED5D23"/>
    <w:rsid w:val="61F4FCF1"/>
    <w:rsid w:val="621D0EEA"/>
    <w:rsid w:val="6225C641"/>
    <w:rsid w:val="624DC484"/>
    <w:rsid w:val="6262EC93"/>
    <w:rsid w:val="6284FD9A"/>
    <w:rsid w:val="629ECD2B"/>
    <w:rsid w:val="62B70FB0"/>
    <w:rsid w:val="62C74C8B"/>
    <w:rsid w:val="62D42A18"/>
    <w:rsid w:val="62D5D201"/>
    <w:rsid w:val="62D7003B"/>
    <w:rsid w:val="62E199F5"/>
    <w:rsid w:val="62F39B6E"/>
    <w:rsid w:val="6304A43C"/>
    <w:rsid w:val="630C85B0"/>
    <w:rsid w:val="6311ADFF"/>
    <w:rsid w:val="631E743D"/>
    <w:rsid w:val="6327FD91"/>
    <w:rsid w:val="633DCF6A"/>
    <w:rsid w:val="6349768D"/>
    <w:rsid w:val="635A7F80"/>
    <w:rsid w:val="63783A79"/>
    <w:rsid w:val="63AE2FA8"/>
    <w:rsid w:val="63C2DD39"/>
    <w:rsid w:val="63D57FAA"/>
    <w:rsid w:val="63DB0BE4"/>
    <w:rsid w:val="63E3A49C"/>
    <w:rsid w:val="640116B4"/>
    <w:rsid w:val="640B792F"/>
    <w:rsid w:val="64474F89"/>
    <w:rsid w:val="6454616A"/>
    <w:rsid w:val="64AD7E60"/>
    <w:rsid w:val="64BCE4E3"/>
    <w:rsid w:val="64C4F20A"/>
    <w:rsid w:val="64C85F06"/>
    <w:rsid w:val="64CDDAB4"/>
    <w:rsid w:val="64D8CD5B"/>
    <w:rsid w:val="64E735AF"/>
    <w:rsid w:val="64F2E73E"/>
    <w:rsid w:val="64F95168"/>
    <w:rsid w:val="651849FC"/>
    <w:rsid w:val="65393475"/>
    <w:rsid w:val="655EAD9A"/>
    <w:rsid w:val="6564C384"/>
    <w:rsid w:val="65779CD5"/>
    <w:rsid w:val="65B7FCDB"/>
    <w:rsid w:val="65CE6349"/>
    <w:rsid w:val="65F8E44B"/>
    <w:rsid w:val="65FC7AA8"/>
    <w:rsid w:val="66121858"/>
    <w:rsid w:val="661D43DC"/>
    <w:rsid w:val="663CCFA1"/>
    <w:rsid w:val="6657F381"/>
    <w:rsid w:val="66678006"/>
    <w:rsid w:val="6673B29D"/>
    <w:rsid w:val="669D5261"/>
    <w:rsid w:val="66A0CBC4"/>
    <w:rsid w:val="66A70F1A"/>
    <w:rsid w:val="66C082C9"/>
    <w:rsid w:val="66C7B8AC"/>
    <w:rsid w:val="66EE0D24"/>
    <w:rsid w:val="66F8AB7F"/>
    <w:rsid w:val="66FA7DFB"/>
    <w:rsid w:val="671E2855"/>
    <w:rsid w:val="673ED6E9"/>
    <w:rsid w:val="674ADD10"/>
    <w:rsid w:val="674FACE4"/>
    <w:rsid w:val="675E05CC"/>
    <w:rsid w:val="67797786"/>
    <w:rsid w:val="67D2802C"/>
    <w:rsid w:val="681BD7C9"/>
    <w:rsid w:val="683EDB5A"/>
    <w:rsid w:val="684700B3"/>
    <w:rsid w:val="6847EFD9"/>
    <w:rsid w:val="684B1CC7"/>
    <w:rsid w:val="6850B953"/>
    <w:rsid w:val="686E586B"/>
    <w:rsid w:val="68C1EF42"/>
    <w:rsid w:val="68C812BC"/>
    <w:rsid w:val="68F114B0"/>
    <w:rsid w:val="68F8F5A8"/>
    <w:rsid w:val="690C6B67"/>
    <w:rsid w:val="69110505"/>
    <w:rsid w:val="69265134"/>
    <w:rsid w:val="69334E62"/>
    <w:rsid w:val="69359EB5"/>
    <w:rsid w:val="69397144"/>
    <w:rsid w:val="696366C2"/>
    <w:rsid w:val="698B065D"/>
    <w:rsid w:val="699AB9F0"/>
    <w:rsid w:val="69AA72BF"/>
    <w:rsid w:val="69B55FE7"/>
    <w:rsid w:val="69C393ED"/>
    <w:rsid w:val="69C8B8A2"/>
    <w:rsid w:val="6A0F745F"/>
    <w:rsid w:val="6A1F9476"/>
    <w:rsid w:val="6A4EFC75"/>
    <w:rsid w:val="6A83A962"/>
    <w:rsid w:val="6B037B08"/>
    <w:rsid w:val="6B1321FA"/>
    <w:rsid w:val="6B16949E"/>
    <w:rsid w:val="6B2BA3AA"/>
    <w:rsid w:val="6B64AC3C"/>
    <w:rsid w:val="6B739F5A"/>
    <w:rsid w:val="6B74B122"/>
    <w:rsid w:val="6B754A33"/>
    <w:rsid w:val="6B86FA70"/>
    <w:rsid w:val="6B89D32F"/>
    <w:rsid w:val="6BD926A7"/>
    <w:rsid w:val="6BE6B13F"/>
    <w:rsid w:val="6BF7F5F7"/>
    <w:rsid w:val="6C09E92D"/>
    <w:rsid w:val="6C3B6BFB"/>
    <w:rsid w:val="6C8F9D92"/>
    <w:rsid w:val="6C99527F"/>
    <w:rsid w:val="6CB78E9B"/>
    <w:rsid w:val="6CC09976"/>
    <w:rsid w:val="6CC51E71"/>
    <w:rsid w:val="6D35BFB5"/>
    <w:rsid w:val="6DB91976"/>
    <w:rsid w:val="6DBC7714"/>
    <w:rsid w:val="6DBCAD26"/>
    <w:rsid w:val="6DC06F84"/>
    <w:rsid w:val="6DC6F740"/>
    <w:rsid w:val="6DC9130A"/>
    <w:rsid w:val="6DD73C5C"/>
    <w:rsid w:val="6DE10605"/>
    <w:rsid w:val="6DEEE530"/>
    <w:rsid w:val="6DF9C257"/>
    <w:rsid w:val="6E18D158"/>
    <w:rsid w:val="6E34C978"/>
    <w:rsid w:val="6E3D1C02"/>
    <w:rsid w:val="6E429833"/>
    <w:rsid w:val="6E48E7B5"/>
    <w:rsid w:val="6E703506"/>
    <w:rsid w:val="6E785898"/>
    <w:rsid w:val="6EA9E96C"/>
    <w:rsid w:val="6EB9C32D"/>
    <w:rsid w:val="6EF0DC09"/>
    <w:rsid w:val="6F07FAFC"/>
    <w:rsid w:val="6F187694"/>
    <w:rsid w:val="6F397334"/>
    <w:rsid w:val="6F4A7CCC"/>
    <w:rsid w:val="6F71B54E"/>
    <w:rsid w:val="6FF22244"/>
    <w:rsid w:val="700DD9A7"/>
    <w:rsid w:val="701682C9"/>
    <w:rsid w:val="704BA8F8"/>
    <w:rsid w:val="7059370B"/>
    <w:rsid w:val="7062A606"/>
    <w:rsid w:val="7068C2F2"/>
    <w:rsid w:val="706D5435"/>
    <w:rsid w:val="7078DC12"/>
    <w:rsid w:val="708D5B5C"/>
    <w:rsid w:val="70A9BBF5"/>
    <w:rsid w:val="71007FD0"/>
    <w:rsid w:val="71111495"/>
    <w:rsid w:val="712F0B3E"/>
    <w:rsid w:val="718C3EC7"/>
    <w:rsid w:val="71940A99"/>
    <w:rsid w:val="71B55252"/>
    <w:rsid w:val="71B9ED2D"/>
    <w:rsid w:val="71F70A71"/>
    <w:rsid w:val="71F7CD4D"/>
    <w:rsid w:val="72005CB8"/>
    <w:rsid w:val="720973B7"/>
    <w:rsid w:val="722E4E94"/>
    <w:rsid w:val="72338C11"/>
    <w:rsid w:val="72459A1A"/>
    <w:rsid w:val="726727A3"/>
    <w:rsid w:val="72842F35"/>
    <w:rsid w:val="72AF0D5D"/>
    <w:rsid w:val="72B2B8CE"/>
    <w:rsid w:val="72B9394A"/>
    <w:rsid w:val="72BB6393"/>
    <w:rsid w:val="72EBF199"/>
    <w:rsid w:val="72FEA3A7"/>
    <w:rsid w:val="73007EA2"/>
    <w:rsid w:val="7317E5F2"/>
    <w:rsid w:val="731D0717"/>
    <w:rsid w:val="7344FD1B"/>
    <w:rsid w:val="739BD98E"/>
    <w:rsid w:val="73B07CD4"/>
    <w:rsid w:val="73CCA6BA"/>
    <w:rsid w:val="73F60B24"/>
    <w:rsid w:val="73F95E42"/>
    <w:rsid w:val="7403B4A7"/>
    <w:rsid w:val="74047429"/>
    <w:rsid w:val="744B02F3"/>
    <w:rsid w:val="745FA2B0"/>
    <w:rsid w:val="746187CA"/>
    <w:rsid w:val="74CD0BFA"/>
    <w:rsid w:val="74E5C9C7"/>
    <w:rsid w:val="750AC374"/>
    <w:rsid w:val="7522187C"/>
    <w:rsid w:val="7532193A"/>
    <w:rsid w:val="754C4D35"/>
    <w:rsid w:val="75608653"/>
    <w:rsid w:val="756812A1"/>
    <w:rsid w:val="75766A75"/>
    <w:rsid w:val="758E8889"/>
    <w:rsid w:val="759FAC98"/>
    <w:rsid w:val="75A384F4"/>
    <w:rsid w:val="75BE0BB3"/>
    <w:rsid w:val="75C294F6"/>
    <w:rsid w:val="75F2EAC8"/>
    <w:rsid w:val="7608394D"/>
    <w:rsid w:val="760A6442"/>
    <w:rsid w:val="76422C01"/>
    <w:rsid w:val="7664432C"/>
    <w:rsid w:val="76687BEB"/>
    <w:rsid w:val="76703C2B"/>
    <w:rsid w:val="76778991"/>
    <w:rsid w:val="76AB514F"/>
    <w:rsid w:val="76CAFB54"/>
    <w:rsid w:val="76E81D96"/>
    <w:rsid w:val="7706D727"/>
    <w:rsid w:val="773A0D21"/>
    <w:rsid w:val="774447EC"/>
    <w:rsid w:val="775EA3DA"/>
    <w:rsid w:val="779794C8"/>
    <w:rsid w:val="77B4156E"/>
    <w:rsid w:val="77CF7824"/>
    <w:rsid w:val="77EA4EE0"/>
    <w:rsid w:val="7820C611"/>
    <w:rsid w:val="7869B2D5"/>
    <w:rsid w:val="786AB82D"/>
    <w:rsid w:val="7884FDF9"/>
    <w:rsid w:val="788552B0"/>
    <w:rsid w:val="78A19181"/>
    <w:rsid w:val="78A1E0A1"/>
    <w:rsid w:val="78B0FF13"/>
    <w:rsid w:val="78BDED16"/>
    <w:rsid w:val="78F70F10"/>
    <w:rsid w:val="78FA35B8"/>
    <w:rsid w:val="7912506E"/>
    <w:rsid w:val="792DF8EB"/>
    <w:rsid w:val="7955C1C1"/>
    <w:rsid w:val="7957E889"/>
    <w:rsid w:val="795BCA14"/>
    <w:rsid w:val="795CADA1"/>
    <w:rsid w:val="796BECC0"/>
    <w:rsid w:val="7981C5E3"/>
    <w:rsid w:val="79F3F7D6"/>
    <w:rsid w:val="7A104305"/>
    <w:rsid w:val="7A12811A"/>
    <w:rsid w:val="7A66F72D"/>
    <w:rsid w:val="7A70ACEE"/>
    <w:rsid w:val="7A9572EE"/>
    <w:rsid w:val="7A9F0BB9"/>
    <w:rsid w:val="7AC842B9"/>
    <w:rsid w:val="7AF017CE"/>
    <w:rsid w:val="7AF5DCFE"/>
    <w:rsid w:val="7B54DFC0"/>
    <w:rsid w:val="7B597B16"/>
    <w:rsid w:val="7B746602"/>
    <w:rsid w:val="7B8FC837"/>
    <w:rsid w:val="7BDF80C1"/>
    <w:rsid w:val="7C01FF6D"/>
    <w:rsid w:val="7C21F995"/>
    <w:rsid w:val="7C28BB87"/>
    <w:rsid w:val="7C3FC32B"/>
    <w:rsid w:val="7C4D8E9B"/>
    <w:rsid w:val="7C64C56E"/>
    <w:rsid w:val="7C6860AA"/>
    <w:rsid w:val="7C83198F"/>
    <w:rsid w:val="7C9ADB3E"/>
    <w:rsid w:val="7CA38D82"/>
    <w:rsid w:val="7CF14022"/>
    <w:rsid w:val="7CF33807"/>
    <w:rsid w:val="7D3CB916"/>
    <w:rsid w:val="7D5B2CE7"/>
    <w:rsid w:val="7D61AC96"/>
    <w:rsid w:val="7D6E7E1E"/>
    <w:rsid w:val="7D8872B0"/>
    <w:rsid w:val="7D9767C0"/>
    <w:rsid w:val="7DEF8A07"/>
    <w:rsid w:val="7DFC9D24"/>
    <w:rsid w:val="7E27B890"/>
    <w:rsid w:val="7E3471A8"/>
    <w:rsid w:val="7E383027"/>
    <w:rsid w:val="7E483ACB"/>
    <w:rsid w:val="7EA96776"/>
    <w:rsid w:val="7F451F06"/>
    <w:rsid w:val="7F4A0460"/>
    <w:rsid w:val="7F5B00BC"/>
    <w:rsid w:val="7F5D4250"/>
    <w:rsid w:val="7FA6F367"/>
    <w:rsid w:val="7FA70DB2"/>
    <w:rsid w:val="7FB5AC14"/>
    <w:rsid w:val="7FCD04E5"/>
    <w:rsid w:val="7FED3FAE"/>
    <w:rsid w:val="7FED8697"/>
    <w:rsid w:val="7FF213B5"/>
    <w:rsid w:val="7F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65D0F"/>
  <w15:docId w15:val="{2707C61A-097F-42D2-A780-8910E44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2D6D"/>
    <w:pPr>
      <w:spacing w:before="240" w:after="240"/>
    </w:pPr>
    <w:rPr>
      <w:sz w:val="24"/>
    </w:rPr>
  </w:style>
  <w:style w:type="paragraph" w:styleId="Heading1">
    <w:name w:val="heading 1"/>
    <w:aliases w:val="Subpart XXXX.X-Title,Subpart"/>
    <w:basedOn w:val="Normal"/>
    <w:next w:val="Normal"/>
    <w:qFormat/>
    <w:rsid w:val="00421CF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 .XXX Title.,Section"/>
    <w:link w:val="Heading2Char"/>
    <w:qFormat/>
    <w:rsid w:val="00421CF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 -X Title.,Subsection"/>
    <w:basedOn w:val="Normal"/>
    <w:next w:val="Normal"/>
    <w:link w:val="Heading3Char"/>
    <w:qFormat/>
    <w:rsid w:val="00421CF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21CF4"/>
    <w:pPr>
      <w:keepNext/>
      <w:ind w:left="360"/>
      <w:jc w:val="center"/>
      <w:outlineLvl w:val="3"/>
    </w:pPr>
  </w:style>
  <w:style w:type="paragraph" w:styleId="Heading5">
    <w:name w:val="heading 5"/>
    <w:basedOn w:val="Normal"/>
    <w:next w:val="Normal"/>
    <w:qFormat/>
    <w:rsid w:val="00421CF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1CF4"/>
    <w:pPr>
      <w:keepNext/>
      <w:ind w:left="-90" w:right="-108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21CF4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421CF4"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aliases w:val="(a,b,c) (Ctrl-1)"/>
    <w:basedOn w:val="Normal"/>
    <w:next w:val="Normal"/>
    <w:rsid w:val="00421CF4"/>
    <w:pPr>
      <w:tabs>
        <w:tab w:val="left" w:pos="540"/>
      </w:tabs>
      <w:spacing w:after="120" w:line="240" w:lineRule="exact"/>
      <w:ind w:firstLine="187"/>
      <w:jc w:val="both"/>
    </w:pPr>
    <w:rPr>
      <w:color w:val="000000"/>
    </w:rPr>
  </w:style>
  <w:style w:type="paragraph" w:customStyle="1" w:styleId="Indent3">
    <w:name w:val="Indent3"/>
    <w:aliases w:val="(i,ii,iii) (Ctrl-3)"/>
    <w:basedOn w:val="Indent2"/>
    <w:rsid w:val="00421CF4"/>
    <w:pPr>
      <w:tabs>
        <w:tab w:val="clear" w:pos="720"/>
        <w:tab w:val="left" w:pos="990"/>
      </w:tabs>
      <w:ind w:left="360" w:firstLine="180"/>
    </w:pPr>
  </w:style>
  <w:style w:type="paragraph" w:customStyle="1" w:styleId="Indent2">
    <w:name w:val="Indent2"/>
    <w:aliases w:val="(1,2,3) (Ctrl-2)"/>
    <w:basedOn w:val="Normal"/>
    <w:rsid w:val="00421CF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</w:rPr>
  </w:style>
  <w:style w:type="paragraph" w:customStyle="1" w:styleId="t1">
    <w:name w:val="t1"/>
    <w:basedOn w:val="Normal"/>
    <w:rsid w:val="00421CF4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</w:rPr>
  </w:style>
  <w:style w:type="paragraph" w:customStyle="1" w:styleId="t3">
    <w:name w:val="t3"/>
    <w:basedOn w:val="Normal"/>
    <w:rsid w:val="00421CF4"/>
    <w:pPr>
      <w:tabs>
        <w:tab w:val="left" w:pos="2100"/>
        <w:tab w:val="left" w:pos="3280"/>
        <w:tab w:val="left" w:pos="4220"/>
        <w:tab w:val="left" w:pos="5520"/>
        <w:tab w:val="left" w:pos="6980"/>
        <w:tab w:val="left" w:pos="8000"/>
        <w:tab w:val="left" w:pos="8800"/>
        <w:tab w:val="left" w:pos="9640"/>
      </w:tabs>
      <w:spacing w:line="240" w:lineRule="atLeast"/>
    </w:pPr>
    <w:rPr>
      <w:rFonts w:ascii="Chicago" w:hAnsi="Chicago"/>
      <w:color w:val="000000"/>
    </w:rPr>
  </w:style>
  <w:style w:type="paragraph" w:customStyle="1" w:styleId="t4">
    <w:name w:val="t4"/>
    <w:basedOn w:val="Normal"/>
    <w:rsid w:val="00421CF4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customStyle="1" w:styleId="p11">
    <w:name w:val="p11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p5">
    <w:name w:val="p5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List1">
    <w:name w:val="List 1"/>
    <w:link w:val="List1Char"/>
    <w:rsid w:val="00A14AB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er">
    <w:name w:val="header"/>
    <w:aliases w:val="(Alt-H)"/>
    <w:basedOn w:val="Normal"/>
    <w:link w:val="HeaderChar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aps/>
      <w:color w:val="000000"/>
    </w:rPr>
  </w:style>
  <w:style w:type="character" w:styleId="PageNumber">
    <w:name w:val="page number"/>
    <w:basedOn w:val="DefaultParagraphFont"/>
    <w:rsid w:val="00421CF4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olor w:val="000000"/>
    </w:rPr>
  </w:style>
  <w:style w:type="paragraph" w:styleId="BodyText">
    <w:name w:val="Body Text"/>
    <w:basedOn w:val="Normal"/>
    <w:link w:val="BodyTextChar"/>
    <w:rsid w:val="00421CF4"/>
    <w:pPr>
      <w:spacing w:after="120" w:line="240" w:lineRule="exact"/>
      <w:jc w:val="both"/>
    </w:pPr>
  </w:style>
  <w:style w:type="paragraph" w:styleId="DocumentMap">
    <w:name w:val="Document Map"/>
    <w:basedOn w:val="Normal"/>
    <w:semiHidden/>
    <w:rsid w:val="00421CF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421CF4"/>
    <w:pPr>
      <w:ind w:left="-90"/>
    </w:pPr>
  </w:style>
  <w:style w:type="paragraph" w:styleId="BodyTextIndent2">
    <w:name w:val="Body Text Indent 2"/>
    <w:basedOn w:val="Normal"/>
    <w:rsid w:val="00421CF4"/>
    <w:pPr>
      <w:ind w:left="360"/>
    </w:pPr>
  </w:style>
  <w:style w:type="paragraph" w:styleId="BodyTextIndent3">
    <w:name w:val="Body Text Indent 3"/>
    <w:basedOn w:val="Normal"/>
    <w:rsid w:val="00421CF4"/>
    <w:pPr>
      <w:ind w:firstLine="360"/>
    </w:pPr>
  </w:style>
  <w:style w:type="paragraph" w:styleId="Title">
    <w:name w:val="Title"/>
    <w:basedOn w:val="Normal"/>
    <w:qFormat/>
    <w:rsid w:val="00421CF4"/>
    <w:pPr>
      <w:jc w:val="center"/>
    </w:pPr>
    <w:rPr>
      <w:b/>
      <w:sz w:val="28"/>
    </w:rPr>
  </w:style>
  <w:style w:type="paragraph" w:styleId="NormalWeb">
    <w:name w:val="Normal (Web)"/>
    <w:basedOn w:val="Normal"/>
    <w:rsid w:val="00421CF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421CF4"/>
    <w:rPr>
      <w:color w:val="0000FF"/>
      <w:u w:val="single"/>
    </w:rPr>
  </w:style>
  <w:style w:type="character" w:styleId="FollowedHyperlink">
    <w:name w:val="FollowedHyperlink"/>
    <w:basedOn w:val="DefaultParagraphFont"/>
    <w:rsid w:val="00421CF4"/>
    <w:rPr>
      <w:color w:val="800080"/>
      <w:u w:val="single"/>
    </w:rPr>
  </w:style>
  <w:style w:type="paragraph" w:styleId="BodyText2">
    <w:name w:val="Body Text 2"/>
    <w:basedOn w:val="Normal"/>
    <w:rsid w:val="00421CF4"/>
    <w:rPr>
      <w:i/>
      <w:iCs/>
    </w:rPr>
  </w:style>
  <w:style w:type="paragraph" w:styleId="BalloonText">
    <w:name w:val="Balloon Text"/>
    <w:basedOn w:val="Normal"/>
    <w:semiHidden/>
    <w:rsid w:val="00B2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3"/>
    <w:pPr>
      <w:ind w:left="720"/>
      <w:contextualSpacing/>
    </w:pPr>
  </w:style>
  <w:style w:type="character" w:customStyle="1" w:styleId="HeaderChar">
    <w:name w:val="Header Char"/>
    <w:aliases w:val="(Alt-H) Char"/>
    <w:basedOn w:val="DefaultParagraphFont"/>
    <w:link w:val="Header"/>
    <w:rsid w:val="003835D4"/>
    <w:rPr>
      <w:caps/>
      <w:color w:val="000000"/>
      <w:sz w:val="24"/>
    </w:rPr>
  </w:style>
  <w:style w:type="paragraph" w:styleId="Revision">
    <w:name w:val="Revision"/>
    <w:hidden/>
    <w:uiPriority w:val="99"/>
    <w:semiHidden/>
    <w:rsid w:val="00B53D04"/>
    <w:rPr>
      <w:sz w:val="24"/>
    </w:rPr>
  </w:style>
  <w:style w:type="paragraph" w:styleId="NormalIndent">
    <w:name w:val="Normal Indent"/>
    <w:basedOn w:val="Normal"/>
    <w:rsid w:val="00C95A25"/>
    <w:pPr>
      <w:ind w:left="720"/>
    </w:pPr>
  </w:style>
  <w:style w:type="character" w:styleId="CommentReference">
    <w:name w:val="annotation reference"/>
    <w:basedOn w:val="DefaultParagraphFont"/>
    <w:uiPriority w:val="99"/>
    <w:rsid w:val="005F3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F3B8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B85"/>
  </w:style>
  <w:style w:type="paragraph" w:styleId="CommentSubject">
    <w:name w:val="annotation subject"/>
    <w:basedOn w:val="CommentText"/>
    <w:next w:val="CommentText"/>
    <w:link w:val="CommentSubjectChar"/>
    <w:rsid w:val="005F3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3B85"/>
    <w:rPr>
      <w:b/>
      <w:bCs/>
    </w:rPr>
  </w:style>
  <w:style w:type="table" w:styleId="TableGrid">
    <w:name w:val="Table Grid"/>
    <w:basedOn w:val="TableNormal"/>
    <w:uiPriority w:val="39"/>
    <w:rsid w:val="00F775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ubsection -X Title. Char,Subsection Char"/>
    <w:basedOn w:val="DefaultParagraphFont"/>
    <w:link w:val="Heading3"/>
    <w:rsid w:val="00A14AB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14AB2"/>
    <w:rPr>
      <w:b w:val="0"/>
      <w:bCs/>
      <w:color w:val="000000" w:themeColor="text1"/>
      <w:sz w:val="24"/>
    </w:rPr>
  </w:style>
  <w:style w:type="paragraph" w:styleId="List2">
    <w:name w:val="List 2"/>
    <w:basedOn w:val="Normal"/>
    <w:unhideWhenUsed/>
    <w:rsid w:val="00A14AB2"/>
    <w:pPr>
      <w:keepNext/>
      <w:keepLines/>
      <w:ind w:left="821"/>
    </w:pPr>
  </w:style>
  <w:style w:type="paragraph" w:styleId="List3">
    <w:name w:val="List 3"/>
    <w:basedOn w:val="Normal"/>
    <w:unhideWhenUsed/>
    <w:rsid w:val="00A14AB2"/>
    <w:pPr>
      <w:keepNext/>
      <w:keepLines/>
      <w:ind w:left="1282"/>
    </w:pPr>
  </w:style>
  <w:style w:type="paragraph" w:styleId="List4">
    <w:name w:val="List 4"/>
    <w:basedOn w:val="Normal"/>
    <w:link w:val="List4Char"/>
    <w:rsid w:val="00A14AB2"/>
    <w:pPr>
      <w:keepNext/>
      <w:keepLines/>
      <w:ind w:left="1642"/>
    </w:pPr>
  </w:style>
  <w:style w:type="paragraph" w:styleId="List5">
    <w:name w:val="List 5"/>
    <w:basedOn w:val="Normal"/>
    <w:rsid w:val="00A14AB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14AB2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A14AB2"/>
    <w:rPr>
      <w:sz w:val="24"/>
    </w:rPr>
  </w:style>
  <w:style w:type="character" w:customStyle="1" w:styleId="List6Char">
    <w:name w:val="List 6 Char"/>
    <w:basedOn w:val="List4Char"/>
    <w:link w:val="List6"/>
    <w:rsid w:val="00A14AB2"/>
    <w:rPr>
      <w:i/>
      <w:sz w:val="24"/>
    </w:rPr>
  </w:style>
  <w:style w:type="paragraph" w:customStyle="1" w:styleId="List7">
    <w:name w:val="List 7"/>
    <w:basedOn w:val="List4"/>
    <w:link w:val="List7Char"/>
    <w:rsid w:val="00A14AB2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A14AB2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14AB2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A14AB2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14AB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14AB2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A14AB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14AB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14AB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14AB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14AB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14AB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14AB2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14AB2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14AB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14AB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14AB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14AB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14AB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14AB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14AB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14AB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14AB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14AB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14AB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14AB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14AB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14AB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14AB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14AB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632CE"/>
    <w:pPr>
      <w:tabs>
        <w:tab w:val="right" w:leader="dot" w:pos="9350"/>
      </w:tabs>
      <w:spacing w:before="120" w:after="12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632CE"/>
    <w:pPr>
      <w:spacing w:before="120" w:after="12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0632CE"/>
    <w:pPr>
      <w:spacing w:before="120" w:after="120"/>
      <w:ind w:left="475"/>
    </w:pPr>
  </w:style>
  <w:style w:type="character" w:customStyle="1" w:styleId="BodyTextChar">
    <w:name w:val="Body Text Char"/>
    <w:basedOn w:val="DefaultParagraphFont"/>
    <w:link w:val="BodyText"/>
    <w:rsid w:val="005A4ED9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A4ED9"/>
    <w:rPr>
      <w:sz w:val="24"/>
    </w:rPr>
  </w:style>
  <w:style w:type="paragraph" w:customStyle="1" w:styleId="Default">
    <w:name w:val="Default"/>
    <w:rsid w:val="001167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974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ormaltextrun">
    <w:name w:val="normaltextrun"/>
    <w:basedOn w:val="DefaultParagraphFont"/>
    <w:rsid w:val="00F822E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51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17410"/>
    <w:pPr>
      <w:widowControl w:val="0"/>
      <w:autoSpaceDE w:val="0"/>
      <w:autoSpaceDN w:val="0"/>
      <w:spacing w:before="0" w:after="0"/>
      <w:ind w:left="4"/>
    </w:pPr>
    <w:rPr>
      <w:szCs w:val="22"/>
    </w:rPr>
  </w:style>
  <w:style w:type="character" w:customStyle="1" w:styleId="Heading2Char">
    <w:name w:val="Heading 2 Char"/>
    <w:aliases w:val="Section .XXX Title. Char,Section Char"/>
    <w:basedOn w:val="DefaultParagraphFont"/>
    <w:link w:val="Heading2"/>
    <w:rsid w:val="000471CE"/>
    <w:rPr>
      <w:b/>
      <w:color w:val="000000" w:themeColor="text1"/>
      <w:sz w:val="28"/>
    </w:rPr>
  </w:style>
  <w:style w:type="paragraph" w:styleId="NoSpacing">
    <w:name w:val="No Spacing"/>
    <w:uiPriority w:val="1"/>
    <w:qFormat/>
    <w:rsid w:val="006A1D30"/>
    <w:rPr>
      <w:rFonts w:eastAsiaTheme="minorHAnsi" w:cstheme="minorBidi"/>
      <w:sz w:val="24"/>
      <w:szCs w:val="22"/>
    </w:rPr>
  </w:style>
  <w:style w:type="paragraph" w:customStyle="1" w:styleId="Hyperlink1">
    <w:name w:val="Hyperlink1"/>
    <w:basedOn w:val="BodyText"/>
    <w:link w:val="hyperlinkChar"/>
    <w:qFormat/>
    <w:rsid w:val="0017791A"/>
    <w:pPr>
      <w:widowControl w:val="0"/>
      <w:numPr>
        <w:ilvl w:val="1"/>
        <w:numId w:val="2"/>
      </w:numPr>
      <w:tabs>
        <w:tab w:val="left" w:pos="360"/>
      </w:tabs>
      <w:autoSpaceDE w:val="0"/>
      <w:autoSpaceDN w:val="0"/>
      <w:spacing w:before="0" w:after="0" w:line="240" w:lineRule="auto"/>
      <w:ind w:left="0" w:firstLine="0"/>
      <w:jc w:val="left"/>
    </w:pPr>
    <w:rPr>
      <w:color w:val="0070C0"/>
      <w:szCs w:val="24"/>
      <w:u w:val="single"/>
    </w:rPr>
  </w:style>
  <w:style w:type="character" w:customStyle="1" w:styleId="hyperlinkChar">
    <w:name w:val="hyperlink Char"/>
    <w:basedOn w:val="BodyTextChar"/>
    <w:link w:val="Hyperlink1"/>
    <w:rsid w:val="00D71236"/>
    <w:rPr>
      <w:color w:val="0070C0"/>
      <w:sz w:val="24"/>
      <w:szCs w:val="24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F3E4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d365.sharepoint-mil.us/sites/disa-PL2/SitePages/Corporate-Library.aspx" TargetMode="External"/><Relationship Id="rId18" Type="http://schemas.openxmlformats.org/officeDocument/2006/relationships/hyperlink" Target="https://dod365.sharepoint-mil.us/sites/disa-PL2/SitePages/Corporate-Library.aspx" TargetMode="External"/><Relationship Id="rId26" Type="http://schemas.openxmlformats.org/officeDocument/2006/relationships/hyperlink" Target="mailto:disa.meade.PLD.mbx.pl22-policy-compliance-review@mail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dfarspgi" TargetMode="External"/><Relationship Id="rId7" Type="http://schemas.openxmlformats.org/officeDocument/2006/relationships/styles" Target="styles.xml"/><Relationship Id="rId12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17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25" Type="http://schemas.openxmlformats.org/officeDocument/2006/relationships/hyperlink" Target="mailto:disa.meade.PLD.mbx.pl21-policy-branch@mail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d365.sharepoint-mil.us/sites/disa-PL2/SitePages/Corporate-Library.aspx" TargetMode="External"/><Relationship Id="rId20" Type="http://schemas.openxmlformats.org/officeDocument/2006/relationships/hyperlink" Target="https://www.acquisition.gov/dfar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disa.scott.ditco.mbx.cost-and-pricing-branch-ps842@mail.mil" TargetMode="External"/><Relationship Id="rId32" Type="http://schemas.microsoft.com/office/2020/10/relationships/intelligence" Target="intelligence2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itco.disa.mil/Contracts/AcquisitionAgreements" TargetMode="External"/><Relationship Id="rId23" Type="http://schemas.openxmlformats.org/officeDocument/2006/relationships/hyperlink" Target="http://www.acq.osd.mil/dpap/dars/pgi/pgi_htm/PGI217_74.htm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mailto:disa.meade.PLD.list.pld-front-office-staff@mail.mil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d365.sharepoint-mil.us/sites/disa-PL2/SitePages/PS21-Policy.aspx" TargetMode="External"/><Relationship Id="rId22" Type="http://schemas.openxmlformats.org/officeDocument/2006/relationships/hyperlink" Target="http://www.acq.osd.mil/dpap/dars/pgi/pgi_htm/PGI217_74.htm" TargetMode="External"/><Relationship Id="rId27" Type="http://schemas.openxmlformats.org/officeDocument/2006/relationships/hyperlink" Target="https://cmis.disa.mil/facilities/vendorloan/vendorloan.cf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10" ma:contentTypeDescription="Create a new document." ma:contentTypeScope="" ma:versionID="6ee4292a9eeb2f26f8e6bffe99e16a7b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8eb19194aa03cbd0aa61cb60259a588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10" ma:contentTypeDescription="Create a new document." ma:contentTypeScope="" ma:versionID="6ee4292a9eeb2f26f8e6bffe99e16a7b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8eb19194aa03cbd0aa61cb60259a588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04A128-BA0C-4F07-88BB-B1705B6C2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AC8E77-8030-4A81-B9D3-A099480AA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4ADD0A-6547-4E9D-8EDD-0BC4BA5861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E7BBFF-BAB5-46A5-9962-040C925CB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107B1E-0843-421C-A50F-4D2B9E3EC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1652</Words>
  <Characters>12807</Characters>
  <Application>Microsoft Office Word</Application>
  <DocSecurity>0</DocSecurity>
  <Lines>106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Acquisition Regulation System</vt:lpstr>
    </vt:vector>
  </TitlesOfParts>
  <Company>SAFNET</Company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Acquisition Regulation System</dc:title>
  <dc:subject/>
  <dc:creator>Standard Integrated Desktop</dc:creator>
  <cp:keywords>Revised</cp:keywords>
  <dc:description/>
  <cp:lastModifiedBy>Ranz, Timothy D (Tim) CIV DISA PSD (USA)</cp:lastModifiedBy>
  <cp:revision>1</cp:revision>
  <cp:lastPrinted>2019-08-21T14:52:00Z</cp:lastPrinted>
  <dcterms:created xsi:type="dcterms:W3CDTF">2025-05-20T19:48:00Z</dcterms:created>
  <dcterms:modified xsi:type="dcterms:W3CDTF">2025-05-21T18:25:00Z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0x010100288A4ADF37DB0B49B47F9887EC21B8F2</vt:lpwstr>
  </property>
</Properties>
</file>